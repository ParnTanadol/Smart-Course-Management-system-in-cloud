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F6D8A" w14:textId="77777777" w:rsidR="001A1907" w:rsidRDefault="001A1907" w:rsidP="001A1907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bookmarkStart w:id="0" w:name="_Toc381536624"/>
      <w:bookmarkStart w:id="1" w:name="_Toc381536625"/>
      <w:r>
        <w:rPr>
          <w:rFonts w:ascii="Times New Roman" w:hAnsi="Times New Roman" w:cs="Times New Roman"/>
          <w:b/>
          <w:bCs/>
          <w:sz w:val="64"/>
          <w:szCs w:val="64"/>
        </w:rPr>
        <w:t>Smart course Management</w:t>
      </w:r>
    </w:p>
    <w:p w14:paraId="6F2A3281" w14:textId="77777777" w:rsidR="001A1907" w:rsidRPr="004B079D" w:rsidRDefault="001A1907" w:rsidP="001A1907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>System in cloud</w:t>
      </w:r>
    </w:p>
    <w:p w14:paraId="40E063DE" w14:textId="77777777" w:rsidR="001A1907" w:rsidRPr="003912DD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Test plan</w:t>
      </w:r>
      <w:r w:rsidRPr="003912DD">
        <w:rPr>
          <w:rFonts w:ascii="TimesNewRomanPSMT" w:hAnsi="TimesNewRomanPSMT" w:cs="TimesNewRomanPSMT"/>
          <w:sz w:val="32"/>
          <w:szCs w:val="32"/>
        </w:rPr>
        <w:t xml:space="preserve"> Document</w:t>
      </w:r>
    </w:p>
    <w:p w14:paraId="7B640FCA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By</w:t>
      </w:r>
    </w:p>
    <w:p w14:paraId="48BEB7E9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Mr. Chaichan Suttee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542115016</w:t>
      </w:r>
    </w:p>
    <w:p w14:paraId="57A2457A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16B9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r>
        <w:rPr>
          <w:rFonts w:ascii="Times New Roman" w:hAnsi="Times New Roman" w:cs="Times New Roman"/>
          <w:b/>
          <w:bCs/>
          <w:sz w:val="36"/>
          <w:szCs w:val="36"/>
        </w:rPr>
        <w:t>Tanadol Parn-ong 542115021</w:t>
      </w:r>
    </w:p>
    <w:p w14:paraId="07503F60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C087D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E693D" w14:textId="77777777" w:rsidR="001A1907" w:rsidRPr="002716B9" w:rsidRDefault="001A1907" w:rsidP="001A1907">
      <w:pPr>
        <w:rPr>
          <w:rFonts w:ascii="Times New Roman" w:hAnsi="Times New Roman" w:cs="Times New Roman"/>
          <w:sz w:val="24"/>
          <w:szCs w:val="24"/>
        </w:rPr>
      </w:pPr>
    </w:p>
    <w:p w14:paraId="53185473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14:paraId="676CB364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14:paraId="502AE795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Chiang Mai University</w:t>
      </w:r>
    </w:p>
    <w:p w14:paraId="19031A52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157171" w14:textId="77777777" w:rsidR="001A1907" w:rsidRPr="002716B9" w:rsidRDefault="001A1907" w:rsidP="001A1907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14:paraId="7CADB19F" w14:textId="77777777" w:rsidR="001A1907" w:rsidRPr="002716B9" w:rsidRDefault="001A1907" w:rsidP="001A1907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14:paraId="2E841C18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Project Advisor</w:t>
      </w:r>
    </w:p>
    <w:p w14:paraId="1D369DF6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56A6A8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444F07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988AC5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________________________</w:t>
      </w:r>
    </w:p>
    <w:p w14:paraId="40108F7E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544C5" w14:textId="64C4124E" w:rsidR="00454FE7" w:rsidRDefault="001A1907" w:rsidP="00586929">
      <w:pPr>
        <w:jc w:val="center"/>
      </w:pPr>
      <w:r>
        <w:rPr>
          <w:rFonts w:ascii="Times New Roman" w:eastAsiaTheme="majorEastAsia" w:hAnsi="Times New Roman" w:cs="Times New Roman"/>
          <w:b/>
          <w:bCs/>
          <w:sz w:val="36"/>
          <w:szCs w:val="36"/>
          <w:lang w:bidi="ar-SA"/>
        </w:rPr>
        <w:t>Mrs. Yun Rim Park</w:t>
      </w:r>
      <w:bookmarkEnd w:id="0"/>
    </w:p>
    <w:p w14:paraId="5FA75F60" w14:textId="77777777" w:rsidR="008F29C0" w:rsidRDefault="008F29C0" w:rsidP="00C003E2"/>
    <w:p w14:paraId="3302C629" w14:textId="77777777" w:rsidR="008F29C0" w:rsidRDefault="008F29C0" w:rsidP="00C003E2"/>
    <w:p w14:paraId="7B243879" w14:textId="77777777" w:rsidR="00004002" w:rsidRDefault="00004002" w:rsidP="00C003E2"/>
    <w:p w14:paraId="1CB65C9C" w14:textId="77777777" w:rsidR="00FF31D2" w:rsidRPr="008F29C0" w:rsidRDefault="00FF31D2" w:rsidP="00C003E2"/>
    <w:p w14:paraId="7DA93374" w14:textId="77777777" w:rsidR="00ED2A47" w:rsidRPr="00354B18" w:rsidRDefault="00ED2A47" w:rsidP="00ED2A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54B18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Document History</w:t>
      </w:r>
    </w:p>
    <w:p w14:paraId="5F27F6AE" w14:textId="77777777" w:rsidR="00ED2A47" w:rsidRPr="00354B18" w:rsidRDefault="00ED2A47" w:rsidP="00ED2A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B2F4FB3" w14:textId="77777777" w:rsidR="00ED2A47" w:rsidRPr="00354B18" w:rsidRDefault="00ED2A47" w:rsidP="00ED2A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tbl>
      <w:tblPr>
        <w:tblpPr w:leftFromText="180" w:rightFromText="180" w:vertAnchor="page" w:horzAnchor="page" w:tblpX="1589" w:tblpY="217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520"/>
        <w:gridCol w:w="810"/>
        <w:gridCol w:w="810"/>
        <w:gridCol w:w="1260"/>
        <w:gridCol w:w="1080"/>
        <w:gridCol w:w="1260"/>
      </w:tblGrid>
      <w:tr w:rsidR="00ED2A47" w:rsidRPr="00354B18" w14:paraId="7891BA34" w14:textId="77777777" w:rsidTr="00FF31D2">
        <w:trPr>
          <w:trHeight w:val="270"/>
        </w:trPr>
        <w:tc>
          <w:tcPr>
            <w:tcW w:w="1368" w:type="dxa"/>
            <w:shd w:val="clear" w:color="auto" w:fill="262626"/>
            <w:noWrap/>
            <w:hideMark/>
          </w:tcPr>
          <w:p w14:paraId="01113B61" w14:textId="77777777" w:rsidR="00ED2A47" w:rsidRPr="00354B18" w:rsidRDefault="00ED2A47" w:rsidP="00FF31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520" w:type="dxa"/>
            <w:shd w:val="clear" w:color="auto" w:fill="262626"/>
            <w:noWrap/>
            <w:hideMark/>
          </w:tcPr>
          <w:p w14:paraId="0D1FB84E" w14:textId="77777777" w:rsidR="00ED2A47" w:rsidRPr="00354B18" w:rsidRDefault="00ED2A47" w:rsidP="00FF31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810" w:type="dxa"/>
            <w:shd w:val="clear" w:color="auto" w:fill="262626"/>
            <w:noWrap/>
            <w:hideMark/>
          </w:tcPr>
          <w:p w14:paraId="14EE476E" w14:textId="77777777" w:rsidR="00ED2A47" w:rsidRPr="00354B18" w:rsidRDefault="00ED2A47" w:rsidP="00FF31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10" w:type="dxa"/>
            <w:shd w:val="clear" w:color="auto" w:fill="262626"/>
            <w:noWrap/>
            <w:hideMark/>
          </w:tcPr>
          <w:p w14:paraId="143703B1" w14:textId="77777777" w:rsidR="00ED2A47" w:rsidRPr="00354B18" w:rsidRDefault="00ED2A47" w:rsidP="00FF31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60" w:type="dxa"/>
            <w:shd w:val="clear" w:color="auto" w:fill="262626"/>
            <w:noWrap/>
            <w:hideMark/>
          </w:tcPr>
          <w:p w14:paraId="1D956C64" w14:textId="77777777" w:rsidR="00ED2A47" w:rsidRPr="00354B18" w:rsidRDefault="00ED2A47" w:rsidP="00FF31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1080" w:type="dxa"/>
            <w:shd w:val="clear" w:color="auto" w:fill="262626"/>
          </w:tcPr>
          <w:p w14:paraId="086BF450" w14:textId="77777777" w:rsidR="00ED2A47" w:rsidRPr="00354B18" w:rsidRDefault="00ED2A47" w:rsidP="00FF31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1260" w:type="dxa"/>
            <w:shd w:val="clear" w:color="auto" w:fill="262626"/>
          </w:tcPr>
          <w:p w14:paraId="308850D5" w14:textId="77777777" w:rsidR="00ED2A47" w:rsidRPr="00354B18" w:rsidRDefault="00ED2A47" w:rsidP="00FF31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ED2A47" w:rsidRPr="00354B18" w14:paraId="0D5F304D" w14:textId="77777777" w:rsidTr="00FF31D2">
        <w:trPr>
          <w:trHeight w:val="270"/>
        </w:trPr>
        <w:tc>
          <w:tcPr>
            <w:tcW w:w="9108" w:type="dxa"/>
            <w:gridSpan w:val="7"/>
            <w:shd w:val="clear" w:color="auto" w:fill="EEECE1"/>
            <w:noWrap/>
            <w:hideMark/>
          </w:tcPr>
          <w:p w14:paraId="09A155A4" w14:textId="77777777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ED2A47" w:rsidRPr="00354B18" w14:paraId="2622D0F1" w14:textId="77777777" w:rsidTr="00FF31D2">
        <w:trPr>
          <w:trHeight w:val="270"/>
        </w:trPr>
        <w:tc>
          <w:tcPr>
            <w:tcW w:w="1368" w:type="dxa"/>
            <w:shd w:val="clear" w:color="auto" w:fill="auto"/>
            <w:noWrap/>
          </w:tcPr>
          <w:p w14:paraId="17CCA489" w14:textId="6C5890CA" w:rsidR="00ED2A47" w:rsidRPr="00354B18" w:rsidRDefault="00ED2A47" w:rsidP="00FF31D2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Smart course management 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 cloud – Test Plan_v0.1</w:t>
            </w: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.docx</w:t>
            </w:r>
          </w:p>
        </w:tc>
        <w:tc>
          <w:tcPr>
            <w:tcW w:w="2520" w:type="dxa"/>
            <w:shd w:val="clear" w:color="auto" w:fill="auto"/>
            <w:noWrap/>
          </w:tcPr>
          <w:p w14:paraId="24D9E29B" w14:textId="2A4A7949" w:rsidR="00ED2A47" w:rsidRPr="00354B18" w:rsidRDefault="00ED2A47" w:rsidP="00FF31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Test plan UTC-1,2,3</w:t>
            </w:r>
          </w:p>
          <w:p w14:paraId="55D71619" w14:textId="77777777" w:rsidR="00ED2A47" w:rsidRPr="00354B18" w:rsidRDefault="00ED2A47" w:rsidP="00FF31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</w:tcPr>
          <w:p w14:paraId="377799FE" w14:textId="77777777" w:rsidR="00ED2A47" w:rsidRPr="00354B18" w:rsidRDefault="00ED2A47" w:rsidP="00FF31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10" w:type="dxa"/>
            <w:shd w:val="clear" w:color="auto" w:fill="auto"/>
            <w:noWrap/>
          </w:tcPr>
          <w:p w14:paraId="025B881C" w14:textId="480201A5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June</w:t>
            </w: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1260" w:type="dxa"/>
            <w:shd w:val="clear" w:color="auto" w:fill="auto"/>
            <w:noWrap/>
          </w:tcPr>
          <w:p w14:paraId="0C813DB1" w14:textId="77777777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CS, TP, YP</w:t>
            </w:r>
          </w:p>
        </w:tc>
        <w:tc>
          <w:tcPr>
            <w:tcW w:w="1080" w:type="dxa"/>
            <w:shd w:val="clear" w:color="auto" w:fill="auto"/>
          </w:tcPr>
          <w:p w14:paraId="55286686" w14:textId="77777777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CS,TP</w:t>
            </w:r>
          </w:p>
        </w:tc>
        <w:tc>
          <w:tcPr>
            <w:tcW w:w="1260" w:type="dxa"/>
            <w:shd w:val="clear" w:color="auto" w:fill="auto"/>
          </w:tcPr>
          <w:p w14:paraId="09F20E7F" w14:textId="77777777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</w:p>
        </w:tc>
      </w:tr>
      <w:tr w:rsidR="00ED2A47" w:rsidRPr="00354B18" w14:paraId="5D4D2A2D" w14:textId="77777777" w:rsidTr="00FF31D2">
        <w:trPr>
          <w:trHeight w:val="270"/>
        </w:trPr>
        <w:tc>
          <w:tcPr>
            <w:tcW w:w="1368" w:type="dxa"/>
            <w:shd w:val="clear" w:color="auto" w:fill="auto"/>
            <w:noWrap/>
          </w:tcPr>
          <w:p w14:paraId="20B666E0" w14:textId="2225AAB6" w:rsidR="00ED2A47" w:rsidRPr="00354B18" w:rsidRDefault="00ED2A47" w:rsidP="00FF31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Smart course management 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 cloud – Test Plan_v0.2</w:t>
            </w: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.docx</w:t>
            </w:r>
          </w:p>
        </w:tc>
        <w:tc>
          <w:tcPr>
            <w:tcW w:w="2520" w:type="dxa"/>
            <w:shd w:val="clear" w:color="auto" w:fill="auto"/>
            <w:noWrap/>
          </w:tcPr>
          <w:p w14:paraId="5EE6578F" w14:textId="77777777" w:rsidR="00ED2A47" w:rsidRDefault="00ED2A47" w:rsidP="00ED2A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20" w:hanging="220"/>
              <w:rPr>
                <w:rFonts w:ascii="Times New Roman" w:hAnsi="Times New Roman" w:cs="Times New Roman"/>
                <w:sz w:val="20"/>
                <w:szCs w:val="20"/>
              </w:rPr>
            </w:pPr>
            <w:r w:rsidRPr="00ED2A47">
              <w:rPr>
                <w:rFonts w:ascii="Times New Roman" w:hAnsi="Times New Roman" w:cs="Times New Roman"/>
                <w:sz w:val="20"/>
                <w:szCs w:val="20"/>
              </w:rPr>
              <w:t>Fix Test plan UTC-1,2,3</w:t>
            </w:r>
          </w:p>
          <w:p w14:paraId="4390088E" w14:textId="0BA21E7E" w:rsidR="00ED2A47" w:rsidRPr="00ED2A47" w:rsidRDefault="00ED2A47" w:rsidP="00ED2A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20" w:hanging="2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Test plan UTC 4-56</w:t>
            </w:r>
          </w:p>
        </w:tc>
        <w:tc>
          <w:tcPr>
            <w:tcW w:w="810" w:type="dxa"/>
            <w:shd w:val="clear" w:color="auto" w:fill="auto"/>
            <w:noWrap/>
          </w:tcPr>
          <w:p w14:paraId="07A4F533" w14:textId="77777777" w:rsidR="00ED2A47" w:rsidRPr="00354B18" w:rsidRDefault="00ED2A47" w:rsidP="00FF31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10" w:type="dxa"/>
            <w:shd w:val="clear" w:color="auto" w:fill="auto"/>
            <w:noWrap/>
          </w:tcPr>
          <w:p w14:paraId="187410B3" w14:textId="19E6FEEB" w:rsidR="00ED2A47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28June</w:t>
            </w:r>
          </w:p>
          <w:p w14:paraId="5E5F4F30" w14:textId="41BA058F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60" w:type="dxa"/>
            <w:shd w:val="clear" w:color="auto" w:fill="auto"/>
            <w:noWrap/>
          </w:tcPr>
          <w:p w14:paraId="096DBDFB" w14:textId="77777777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CS, TP, YP</w:t>
            </w:r>
          </w:p>
        </w:tc>
        <w:tc>
          <w:tcPr>
            <w:tcW w:w="1080" w:type="dxa"/>
            <w:shd w:val="clear" w:color="auto" w:fill="auto"/>
          </w:tcPr>
          <w:p w14:paraId="521DFBFB" w14:textId="77777777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CS,TP</w:t>
            </w:r>
          </w:p>
        </w:tc>
        <w:tc>
          <w:tcPr>
            <w:tcW w:w="1260" w:type="dxa"/>
            <w:shd w:val="clear" w:color="auto" w:fill="auto"/>
          </w:tcPr>
          <w:p w14:paraId="6358B60E" w14:textId="77777777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</w:p>
        </w:tc>
      </w:tr>
      <w:tr w:rsidR="00ED2A47" w:rsidRPr="00354B18" w14:paraId="604A92DC" w14:textId="77777777" w:rsidTr="00FF31D2">
        <w:trPr>
          <w:trHeight w:val="270"/>
        </w:trPr>
        <w:tc>
          <w:tcPr>
            <w:tcW w:w="1368" w:type="dxa"/>
            <w:shd w:val="clear" w:color="auto" w:fill="auto"/>
            <w:noWrap/>
          </w:tcPr>
          <w:p w14:paraId="2D6D4F32" w14:textId="0F2C6EF6" w:rsidR="00ED2A47" w:rsidRPr="00375A7D" w:rsidRDefault="00ED2A47" w:rsidP="00FF31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Smart course management 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 cloud – Test Plan_v0.3</w:t>
            </w: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.docx</w:t>
            </w:r>
          </w:p>
        </w:tc>
        <w:tc>
          <w:tcPr>
            <w:tcW w:w="2520" w:type="dxa"/>
            <w:shd w:val="clear" w:color="auto" w:fill="auto"/>
            <w:noWrap/>
          </w:tcPr>
          <w:p w14:paraId="55BA61D6" w14:textId="295FEC49" w:rsidR="00ED2A47" w:rsidRPr="00ED2A47" w:rsidRDefault="00ED2A47" w:rsidP="00ED2A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0" w:hanging="220"/>
              <w:rPr>
                <w:rFonts w:ascii="Times New Roman" w:hAnsi="Times New Roman" w:cs="Times New Roman"/>
                <w:sz w:val="20"/>
                <w:szCs w:val="20"/>
              </w:rPr>
            </w:pPr>
            <w:r w:rsidRPr="00ED2A47">
              <w:rPr>
                <w:rFonts w:ascii="Times New Roman" w:hAnsi="Times New Roman" w:cs="Times New Roman"/>
                <w:sz w:val="20"/>
                <w:szCs w:val="20"/>
              </w:rPr>
              <w:t>Fix Test plan UTC-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1-56</w:t>
            </w:r>
          </w:p>
          <w:p w14:paraId="5583FF17" w14:textId="46651794" w:rsidR="00ED2A47" w:rsidRPr="00ED2A47" w:rsidRDefault="00ED2A47" w:rsidP="00ED2A47">
            <w:pPr>
              <w:pStyle w:val="ListParagraph"/>
              <w:spacing w:after="0" w:line="240" w:lineRule="auto"/>
              <w:ind w:left="2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</w:tcPr>
          <w:p w14:paraId="43DDEB99" w14:textId="2E0F0AB6" w:rsidR="00ED2A47" w:rsidRPr="00354B18" w:rsidRDefault="00ED2A47" w:rsidP="00FF31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10" w:type="dxa"/>
            <w:shd w:val="clear" w:color="auto" w:fill="auto"/>
            <w:noWrap/>
          </w:tcPr>
          <w:p w14:paraId="33A4290B" w14:textId="7DFA9B0C" w:rsidR="00ED2A47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 July</w:t>
            </w:r>
          </w:p>
        </w:tc>
        <w:tc>
          <w:tcPr>
            <w:tcW w:w="1260" w:type="dxa"/>
            <w:shd w:val="clear" w:color="auto" w:fill="auto"/>
            <w:noWrap/>
          </w:tcPr>
          <w:p w14:paraId="3BC76A61" w14:textId="15A0F3BE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CS, TP, YP</w:t>
            </w:r>
          </w:p>
        </w:tc>
        <w:tc>
          <w:tcPr>
            <w:tcW w:w="1080" w:type="dxa"/>
            <w:shd w:val="clear" w:color="auto" w:fill="auto"/>
          </w:tcPr>
          <w:p w14:paraId="6C48EDD7" w14:textId="5CDFCDD3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CS,TP</w:t>
            </w:r>
          </w:p>
        </w:tc>
        <w:tc>
          <w:tcPr>
            <w:tcW w:w="1260" w:type="dxa"/>
            <w:shd w:val="clear" w:color="auto" w:fill="auto"/>
          </w:tcPr>
          <w:p w14:paraId="44D952CE" w14:textId="094F310A" w:rsidR="00ED2A47" w:rsidRPr="00354B18" w:rsidRDefault="00ED2A47" w:rsidP="00FF31D2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</w:p>
        </w:tc>
      </w:tr>
    </w:tbl>
    <w:p w14:paraId="42E24621" w14:textId="37B15D06" w:rsidR="00ED2A47" w:rsidRDefault="00ED2A47" w:rsidP="00ED2A47"/>
    <w:p w14:paraId="1051F22E" w14:textId="77777777" w:rsidR="00ED2A47" w:rsidRPr="00354B18" w:rsidRDefault="00ED2A47" w:rsidP="00ED2A47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*CS = Chaichan Suttee    </w:t>
      </w:r>
    </w:p>
    <w:p w14:paraId="32C49BD0" w14:textId="77777777" w:rsidR="00ED2A47" w:rsidRPr="00354B18" w:rsidRDefault="00ED2A47" w:rsidP="00ED2A47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>*TP = Tanadol Parn-ong</w:t>
      </w:r>
    </w:p>
    <w:p w14:paraId="3B9A50E1" w14:textId="77777777" w:rsidR="00ED2A47" w:rsidRPr="00354B18" w:rsidRDefault="00ED2A47" w:rsidP="00ED2A47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*YP = Yun Rim Park</w:t>
      </w:r>
    </w:p>
    <w:p w14:paraId="7457DA2F" w14:textId="77777777" w:rsidR="00ED2A47" w:rsidRDefault="00ED2A47" w:rsidP="00ED2A47"/>
    <w:p w14:paraId="695A351B" w14:textId="77777777" w:rsidR="00ED2A47" w:rsidRDefault="00ED2A47" w:rsidP="00ED2A47"/>
    <w:p w14:paraId="44B44CB6" w14:textId="77777777" w:rsidR="00ED2A47" w:rsidRDefault="00ED2A47" w:rsidP="00ED2A47"/>
    <w:p w14:paraId="53EFBE47" w14:textId="77777777" w:rsidR="00ED2A47" w:rsidRDefault="00ED2A47" w:rsidP="00ED2A47"/>
    <w:p w14:paraId="2F6393AB" w14:textId="77777777" w:rsidR="00ED2A47" w:rsidRDefault="00ED2A47" w:rsidP="00ED2A47"/>
    <w:p w14:paraId="1A24D3DA" w14:textId="77777777" w:rsidR="00ED2A47" w:rsidRDefault="00ED2A47" w:rsidP="00ED2A47"/>
    <w:p w14:paraId="2C4650DB" w14:textId="77777777" w:rsidR="00FF31D2" w:rsidRDefault="00FF31D2" w:rsidP="00ED2A47"/>
    <w:p w14:paraId="2098B076" w14:textId="77777777" w:rsidR="00FF31D2" w:rsidRDefault="00FF31D2" w:rsidP="00ED2A47"/>
    <w:p w14:paraId="11E005AD" w14:textId="77777777" w:rsidR="00ED2A47" w:rsidRDefault="00ED2A47" w:rsidP="00ED2A47"/>
    <w:p w14:paraId="5A466928" w14:textId="77777777" w:rsidR="00ED2A47" w:rsidRDefault="00ED2A47" w:rsidP="00ED2A47"/>
    <w:p w14:paraId="5A3CFCEB" w14:textId="77777777" w:rsidR="00ED2A47" w:rsidRDefault="00ED2A47" w:rsidP="00ED2A47"/>
    <w:p w14:paraId="70BFB7F5" w14:textId="77777777" w:rsidR="00ED2A47" w:rsidRDefault="00ED2A47" w:rsidP="00ED2A47">
      <w:bookmarkStart w:id="2" w:name="_GoBack"/>
      <w:bookmarkEnd w:id="2"/>
    </w:p>
    <w:p w14:paraId="4357228E" w14:textId="3B6F0CAD" w:rsidR="00ED2A47" w:rsidRDefault="00ED2A47" w:rsidP="00ED2A47">
      <w:pPr>
        <w:tabs>
          <w:tab w:val="left" w:pos="6765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1218709186"/>
        <w:docPartObj>
          <w:docPartGallery w:val="Table of Contents"/>
          <w:docPartUnique/>
        </w:docPartObj>
      </w:sdtPr>
      <w:sdtContent>
        <w:p w14:paraId="6926534D" w14:textId="5812DA95" w:rsidR="00ED2A47" w:rsidRPr="00ED2A47" w:rsidRDefault="00ED2A4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D2A47">
            <w:rPr>
              <w:rFonts w:ascii="Times New Roman" w:hAnsi="Times New Roman" w:cs="Times New Roman"/>
              <w:color w:val="auto"/>
            </w:rPr>
            <w:t>Contents</w:t>
          </w:r>
        </w:p>
        <w:p w14:paraId="505B1632" w14:textId="77777777" w:rsidR="00ED2A47" w:rsidRDefault="00ED2A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77944" w:history="1">
            <w:r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_Toc394577944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7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5015" w14:textId="77777777" w:rsidR="00ED2A47" w:rsidRDefault="007807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45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The Appendix A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_Toc394577945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36602041" w14:textId="01B16C84" w:rsidR="00ED2A47" w:rsidRDefault="007807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46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case of Unit Test (UTC)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_Toc394577946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20C2234C" w14:textId="0E9CAF0A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47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 insertStudentInfo(stuId: int, stuUsername: string, stuPassword: string, stuName: string, stuFaculty: string, stuDepartment: string, stuAddress: string, stuEmail: string, stuTel: string):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_Toc394577947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52D0F19A" w14:textId="2BF3D71F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48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UTC-2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updateStudentInfo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(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stuId: int, stuPassword: string, stuName: string, stuFaculty: string, stuDepartment: string, stuAddress: string, ,string, stuTel: string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_Toc394577948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34D1765D" w14:textId="44908B7D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49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UTC-3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viewStudentInfo(stuId : int)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: Student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_Toc394577949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62B6AA52" w14:textId="78442255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50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UTC-4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viewListStudentFromStudentId(stuId : string)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: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List&lt;Student&gt;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_Toc394577950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14B0F225" w14:textId="68E6149B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51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UTC-5 approveStudentStatus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(stuId: string)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: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string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_Toc394577951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63462D90" w14:textId="5DB176B8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52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UTC-6 viewStudentNotAvailable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():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List&lt;Student&gt;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_Toc394577952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164EC907" w14:textId="7C2446B5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53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UTC-7 viewStudenAvailable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():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List&lt;Student&gt;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_Toc394577953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6782D19B" w14:textId="16B9941A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54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UTC-8 viewStudentByUsernamePassword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(stuUsername : string, stuPassword : string):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Student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_Toc394577954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20B00CC4" w14:textId="68737725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55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UTC-9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viewStudentIdByUsername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(stuUsername: string):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int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_Toc394577955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1CE66C6F" w14:textId="30AEAE25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56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deleteStudent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(studentId: int):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_Toc394577956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4EDA9EC3" w14:textId="385B83E7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57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insertLecturerInfo(lecId : int, lecUsername : string, lecPassword : stirng, lecName : stirng, lecFaculty : string, lecDepartment : string, lecEmail : string, lecTel : string):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_Toc394577957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340980C6" w14:textId="29E0132E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58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UTC-12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updateLecturerInfo(lecId : int, lecPassword : string, lecName : string, lecFaculty : string, lecDepartment : string, lecEmail : string, lecTel : string)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_Toc394577958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6B9DEEEA" w14:textId="144C9285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59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UTC-13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veiwLecturerInfo(lecId : int) : Lecturer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_Toc394577959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24E36FAF" w14:textId="589DC4BE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60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UTC-14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 xml:space="preserve"> approveLecturerStatus(lecId : int) : Lecturer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_Toc394577960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44405CF9" w14:textId="3791915A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61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UTC-15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viewLecturerNotAvailable() : List&lt;Lecturer&gt;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_Toc394577961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743B9279" w14:textId="66820BD9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62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UTC-16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viewLecturerAvailable() : List&lt;Lecturer&gt;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_Toc394577962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2C6F19E1" w14:textId="260D8217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63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UTC-17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viewLecturerByUsernamePassword(lecUsername : string, lecPassword : string) : Lecturer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_Toc394577963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3D409233" w14:textId="6F44624D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64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UTC-18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viewLecturerByUsername(lecUsername : string) : Lecturer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_Toc394577964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7135709D" w14:textId="2D7C1BC9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65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UTC-19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deleteLecturer(lecturerId : int)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_Toc394577965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2A2E18D1" w14:textId="0D42B295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66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UTC-20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viewAdminByUsernamePassword(adminUsername : string, adminPassword : string) : Admin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_Toc394577966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457AE56A" w14:textId="52C9B952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67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UTC-21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viewAdminByUsername(adminUsername : string) : Admin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_Toc394577967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16BFE508" w14:textId="1FD76BAA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68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UTC-22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viewSemesterInfo(int semId) : Semester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_Toc394577968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5AC22F5C" w14:textId="264A0950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69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UTC-23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viewAllSemester() : List&lt;Semester&gt;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_Toc394577969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669FB2E3" w14:textId="01541084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70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UTC-24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insertSemester(academicYear : string)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_Toc394577970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179E9FD6" w14:textId="110A5240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71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UTC-25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updateSemester(semesterId : int, academicYear : string)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_Toc394577971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3B668166" w14:textId="540220DD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72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UTC-26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deleteSemester(semesterId : int)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_Toc394577972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667F09C8" w14:textId="70B3ABCA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73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UTC-27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viewCourseInfoByLecturerId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(lecId : int, semesterId : int): List&lt;Course&gt;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_Toc394577973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32A734CB" w14:textId="37D26350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74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UTC-28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viewCourseInfoByCourseId(course_id: int)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: Course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_Toc394577974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53A1223E" w14:textId="1D38C284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75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UTC-29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viewCoursebySemesterId(semId : int): List&lt;Course&gt;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_Toc394577975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67AB7DD6" w14:textId="258AFC40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76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UTC-30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 xml:space="preserve"> insertCourse(lecturerId: int, semesterId : int, courseName : string, courseCredit : int, courseDescription : string):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_Toc394577976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3907685D" w14:textId="5FFBE2DD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77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UTC-31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 xml:space="preserve"> updateCourse(courseId: int, lecturerId: int, semesterId : int, courseName : string, courseCredit : int, courseDescription : string):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_Toc394577977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6C3B87A8" w14:textId="5D3B1A4A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78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UTC-32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 xml:space="preserve"> deleteCourse(courseId int):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_Toc394577978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42D029FF" w14:textId="3F6C7933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79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UTC-33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viewPreviousCourse(int lecturerId):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_Toc394577979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46E8001E" w14:textId="3F727E15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80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UTC-34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viewStudentInCourse(courseId: int): List&lt;CourseRegistration&gt;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_Toc394577980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4D5948A1" w14:textId="265BBC54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81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UTC-35 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viewCourseFromStudent(student_id: int): List&lt;CourseRegistration&gt;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_Toc394577981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75441822" w14:textId="2854AE0C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82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UTC-36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insertStudentsInCourse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(courseId: int, studentIdList: List&lt;int&gt;):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_Toc394577982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505ED3C6" w14:textId="53A5B96E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83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UTC-37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deleteStudentInCourse (courseId: int, studentIdList: int):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_Toc394577983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60EF43D8" w14:textId="17C79E36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84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UTC-38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insertTesting (courseId: int, testing_name: string, testing_type: string, testing_amountQuestion: int, testing_score: double, testing_random: int, testing_posting: int, testing_student: string, submit_date: Nullable&lt;DateTime&gt;):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_Toc394577984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560AAB68" w14:textId="600D2AA6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85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UTC-39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viewPreviousTestingId(courseId: int): int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_Toc394577985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725E8ADF" w14:textId="742A0282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86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UTC-40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viewTestingByTestingId(testingId: int): Testing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_Toc394577986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300281E7" w14:textId="0AAF3E20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87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UTC-41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viewListTestingbyCourseId(courseId: int): List&lt;Testing&gt;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_Toc394577987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6B3E3C2E" w14:textId="7FEEFFB4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88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UTC-42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updateTestinginfo(testingId: int, courseId: int, testing_name: string, testing_type: string, testing_amountQuestion: int, testing_score: double, testing_random: int, testing_posting: int, testing_student: string):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_Toc394577988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4D979291" w14:textId="0ED4916F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89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UTC-43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viewListTestingThatPost():List&lt;Testing&gt;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_Toc394577989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4ADEA735" w14:textId="0BDBF850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90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UTC-44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updateStudentInTesting(testingId int, testing_student string):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_Toc394577990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5AC1709F" w14:textId="10D1D641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91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UTC-45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insertQuestion(testing_id : int, listQuestion : List&lt;Question&gt;)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_Toc394577991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4A0A71D5" w14:textId="5D153023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92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UTC-46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viewQuestionbyTestingId(testing : Testing) : List&lt;Question&gt;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_Toc394577992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0DBDCBB4" w14:textId="10E49538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93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UTC-47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updateQuestioninfo(testing_id : int, listQuestion : List&lt;Question&gt;)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_Toc394577993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453C6B44" w14:textId="2C3D4B67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94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UTC-48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viewQuestionByQuestionId(int questionId) : Question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_Toc394577994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39EBF65B" w14:textId="468281E3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95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UTC-49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insertAnswerSheet(studentId : int, testingId : int, answerSheetScore : Nullable&lt;double&gt;, submitTime : DateTime, submit_result : Nullable&lt;int&gt;, isCheck : int)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_Toc394577995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2C56D50E" w14:textId="17BDC8A5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96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UTC-50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viewPreviousAnswerSheetId(studentId : int) : int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_Toc394577996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1A384551" w14:textId="66C719FC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97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UTC-51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viewListAnswerSheetBytestingId(testingId : int) : List&lt;AnswerSheet&gt;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_Toc394577997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7BC7F5FC" w14:textId="7F3CD3A7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98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UTC-52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viewAnswerSheetInfo(answerSheetId : int) : AnswerSheet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_Toc394577998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4134C247" w14:textId="5B909837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7999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UTC-53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updateAnswerSheetScore(answerSheetId : int, score Nullable&lt;double&gt;)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_Toc394577999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200DEFD7" w14:textId="552C5B35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8000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UTC-54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insertAnswer(questionId : List&lt;int&gt;, answerSheetId : int, answer : List&lt;string&gt;, answerPoint : List&lt;Nullable&lt;double&gt;&gt;)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_Toc394578000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51B6E0F9" w14:textId="21B3E94E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8001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UTC-55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viewAnswerListByAnswerSheetId (answerSheetId : int) : List&lt;Answer&gt;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_Toc394578001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6FE19070" w14:textId="0E0A2224" w:rsidR="00ED2A47" w:rsidRDefault="00780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78002" w:history="1"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UTC-56</w:t>
            </w:r>
            <w:r w:rsidR="00ED2A47" w:rsidRPr="00560C60">
              <w:rPr>
                <w:rStyle w:val="Hyperlink"/>
                <w:noProof/>
                <w:lang w:bidi="ar-SA"/>
              </w:rPr>
              <w:t xml:space="preserve"> </w:t>
            </w:r>
            <w:r w:rsidR="00ED2A47" w:rsidRPr="00560C60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updateAnswerScore(answerSheetId : int, answerPoint : Nullable&lt;Double&gt;) : bool</w:t>
            </w:r>
            <w:r w:rsidR="00ED2A47">
              <w:rPr>
                <w:noProof/>
                <w:webHidden/>
              </w:rPr>
              <w:tab/>
            </w:r>
            <w:r w:rsidR="00ED2A47">
              <w:rPr>
                <w:noProof/>
                <w:webHidden/>
              </w:rPr>
              <w:fldChar w:fldCharType="begin"/>
            </w:r>
            <w:r w:rsidR="00ED2A47">
              <w:rPr>
                <w:noProof/>
                <w:webHidden/>
              </w:rPr>
              <w:instrText xml:space="preserve"> PAGEREF _Toc394578002 \h </w:instrText>
            </w:r>
            <w:r w:rsidR="00ED2A47">
              <w:rPr>
                <w:noProof/>
                <w:webHidden/>
              </w:rPr>
            </w:r>
            <w:r w:rsidR="00ED2A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 w:rsidR="00ED2A47">
              <w:rPr>
                <w:noProof/>
                <w:webHidden/>
              </w:rPr>
              <w:fldChar w:fldCharType="end"/>
            </w:r>
          </w:hyperlink>
        </w:p>
        <w:p w14:paraId="7E56AB2D" w14:textId="6C857CD5" w:rsidR="00ED2A47" w:rsidRDefault="00ED2A47">
          <w:r>
            <w:rPr>
              <w:b/>
              <w:bCs/>
              <w:noProof/>
            </w:rPr>
            <w:fldChar w:fldCharType="end"/>
          </w:r>
        </w:p>
      </w:sdtContent>
    </w:sdt>
    <w:p w14:paraId="2A1DAB2B" w14:textId="77777777" w:rsidR="00ED2A47" w:rsidRDefault="00ED2A47" w:rsidP="00ED2A47"/>
    <w:p w14:paraId="4F3C6BE2" w14:textId="77777777" w:rsidR="00ED2A47" w:rsidRDefault="00ED2A47" w:rsidP="00ED2A47"/>
    <w:p w14:paraId="5C03A015" w14:textId="77777777" w:rsidR="00ED2A47" w:rsidRDefault="00ED2A47" w:rsidP="00ED2A47"/>
    <w:p w14:paraId="12211D73" w14:textId="77777777" w:rsidR="00ED2A47" w:rsidRDefault="00ED2A47" w:rsidP="00ED2A47"/>
    <w:p w14:paraId="1B7373C3" w14:textId="77777777" w:rsidR="00ED2A47" w:rsidRDefault="00ED2A47" w:rsidP="00ED2A47"/>
    <w:p w14:paraId="372CAF0C" w14:textId="77777777" w:rsidR="00ED2A47" w:rsidRDefault="00ED2A47" w:rsidP="00ED2A47"/>
    <w:p w14:paraId="48442378" w14:textId="77777777" w:rsidR="00ED2A47" w:rsidRDefault="00ED2A47" w:rsidP="00ED2A47"/>
    <w:p w14:paraId="791190B3" w14:textId="77777777" w:rsidR="00ED2A47" w:rsidRDefault="00ED2A47" w:rsidP="00ED2A47"/>
    <w:p w14:paraId="31E928A0" w14:textId="77777777" w:rsidR="00ED2A47" w:rsidRDefault="00ED2A47" w:rsidP="00ED2A47"/>
    <w:p w14:paraId="58C856DE" w14:textId="77777777" w:rsidR="00ED2A47" w:rsidRDefault="00ED2A47" w:rsidP="00ED2A47"/>
    <w:p w14:paraId="18B96D33" w14:textId="77777777" w:rsidR="00ED2A47" w:rsidRDefault="00ED2A47" w:rsidP="00ED2A47"/>
    <w:p w14:paraId="61094CAC" w14:textId="77777777" w:rsidR="00ED2A47" w:rsidRDefault="00ED2A47" w:rsidP="00ED2A47"/>
    <w:p w14:paraId="3CCF5700" w14:textId="77777777" w:rsidR="00ED2A47" w:rsidRDefault="00ED2A47" w:rsidP="00ED2A47"/>
    <w:p w14:paraId="79495FC8" w14:textId="77777777" w:rsidR="00ED2A47" w:rsidRDefault="00ED2A47" w:rsidP="00ED2A47"/>
    <w:p w14:paraId="0EEC721F" w14:textId="77777777" w:rsidR="00ED2A47" w:rsidRDefault="00ED2A47" w:rsidP="00ED2A47"/>
    <w:p w14:paraId="1FE2C97C" w14:textId="77777777" w:rsidR="00ED2A47" w:rsidRDefault="00ED2A47" w:rsidP="00ED2A47"/>
    <w:p w14:paraId="5A5852B1" w14:textId="77777777" w:rsidR="00ED2A47" w:rsidRDefault="00ED2A47" w:rsidP="00ED2A47"/>
    <w:p w14:paraId="0969366F" w14:textId="77777777" w:rsidR="00ED2A47" w:rsidRDefault="00ED2A47" w:rsidP="00ED2A47"/>
    <w:p w14:paraId="2459E38B" w14:textId="77777777" w:rsidR="00ED2A47" w:rsidRDefault="00ED2A47" w:rsidP="00ED2A47"/>
    <w:p w14:paraId="277B0D36" w14:textId="77777777" w:rsidR="00ED2A47" w:rsidRDefault="00ED2A47" w:rsidP="00ED2A47"/>
    <w:p w14:paraId="36B68F8F" w14:textId="77777777" w:rsidR="00ED2A47" w:rsidRDefault="00ED2A47" w:rsidP="00ED2A47"/>
    <w:p w14:paraId="14AE2A9B" w14:textId="77777777" w:rsidR="00ED2A47" w:rsidRDefault="00ED2A47" w:rsidP="00ED2A47"/>
    <w:p w14:paraId="78A544FC" w14:textId="77777777" w:rsidR="00ED2A47" w:rsidRDefault="00ED2A47" w:rsidP="00ED2A47"/>
    <w:p w14:paraId="77547F17" w14:textId="77777777" w:rsidR="00ED2A47" w:rsidRDefault="00ED2A47" w:rsidP="00ED2A47"/>
    <w:p w14:paraId="0D219010" w14:textId="77777777" w:rsidR="00ED2A47" w:rsidRDefault="00ED2A47" w:rsidP="00ED2A47"/>
    <w:p w14:paraId="5740E171" w14:textId="6F159339" w:rsidR="00ED2A47" w:rsidRPr="00ED2A47" w:rsidRDefault="00ED2A47" w:rsidP="00ED2A47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3" w:name="_Toc394577944"/>
      <w:r w:rsidRPr="00ED2A47">
        <w:rPr>
          <w:rFonts w:ascii="Times New Roman" w:hAnsi="Times New Roman" w:cs="Times New Roman"/>
          <w:b/>
          <w:bCs/>
          <w:color w:val="auto"/>
          <w:sz w:val="40"/>
          <w:szCs w:val="40"/>
        </w:rPr>
        <w:t>Introduction</w:t>
      </w:r>
      <w:bookmarkEnd w:id="3"/>
    </w:p>
    <w:p w14:paraId="1B63B39D" w14:textId="77777777" w:rsidR="00ED2A47" w:rsidRPr="005A1271" w:rsidRDefault="00ED2A47" w:rsidP="00ED2A4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A1271">
        <w:rPr>
          <w:rFonts w:ascii="Times New Roman" w:hAnsi="Times New Roman" w:cs="Times New Roman"/>
          <w:sz w:val="24"/>
          <w:szCs w:val="24"/>
        </w:rPr>
        <w:t>This Test Plan document is document to describe plan of testing and wh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5A1271">
        <w:rPr>
          <w:rFonts w:ascii="Times New Roman" w:hAnsi="Times New Roman" w:cs="Times New Roman"/>
          <w:sz w:val="24"/>
          <w:szCs w:val="24"/>
        </w:rPr>
        <w:t>methodologies are used in the plan of Smart course Management System in cloud</w:t>
      </w:r>
    </w:p>
    <w:p w14:paraId="5AEE4D0C" w14:textId="77777777" w:rsidR="00ED2A47" w:rsidRPr="005A1271" w:rsidRDefault="00ED2A47" w:rsidP="00ED2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EBC59" w14:textId="77777777" w:rsidR="00ED2A47" w:rsidRPr="00ED2A47" w:rsidRDefault="00ED2A47" w:rsidP="00ED2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ED2A47">
        <w:rPr>
          <w:rFonts w:ascii="Times New Roman" w:hAnsi="Times New Roman" w:cs="Times New Roman"/>
          <w:b/>
          <w:bCs/>
          <w:sz w:val="28"/>
        </w:rPr>
        <w:t>Purpose</w:t>
      </w:r>
    </w:p>
    <w:p w14:paraId="675C66E4" w14:textId="77777777" w:rsidR="00ED2A47" w:rsidRPr="005A1271" w:rsidRDefault="00ED2A47" w:rsidP="00ED2A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1271">
        <w:rPr>
          <w:rFonts w:ascii="Times New Roman" w:hAnsi="Times New Roman" w:cs="Times New Roman"/>
          <w:sz w:val="24"/>
          <w:szCs w:val="24"/>
        </w:rPr>
        <w:t xml:space="preserve">The purpose of Test Plan describes plan of unit </w:t>
      </w:r>
      <w:r>
        <w:rPr>
          <w:rFonts w:ascii="Times New Roman" w:hAnsi="Times New Roman" w:cs="Times New Roman"/>
          <w:sz w:val="24"/>
          <w:szCs w:val="24"/>
        </w:rPr>
        <w:t xml:space="preserve">testing of </w:t>
      </w:r>
      <w:r w:rsidRPr="005A1271">
        <w:rPr>
          <w:rFonts w:ascii="Times New Roman" w:hAnsi="Times New Roman" w:cs="Times New Roman"/>
          <w:sz w:val="24"/>
          <w:szCs w:val="24"/>
        </w:rPr>
        <w:t xml:space="preserve">Smart course Management System in cloud. In this document </w:t>
      </w:r>
      <w:r>
        <w:rPr>
          <w:rFonts w:ascii="Times New Roman" w:hAnsi="Times New Roman" w:cs="Times New Roman"/>
          <w:sz w:val="24"/>
          <w:szCs w:val="24"/>
        </w:rPr>
        <w:t xml:space="preserve">include test case, unit testing and </w:t>
      </w:r>
      <w:r w:rsidRPr="005A1271">
        <w:rPr>
          <w:rFonts w:ascii="Times New Roman" w:hAnsi="Times New Roman" w:cs="Times New Roman"/>
          <w:sz w:val="24"/>
          <w:szCs w:val="24"/>
        </w:rPr>
        <w:t>test data. Smart course Management System in cloud</w:t>
      </w:r>
      <w:r>
        <w:rPr>
          <w:rFonts w:ascii="Times New Roman" w:hAnsi="Times New Roman" w:cs="Times New Roman"/>
          <w:sz w:val="24"/>
          <w:szCs w:val="24"/>
        </w:rPr>
        <w:t xml:space="preserve"> test plan consist the </w:t>
      </w:r>
      <w:r w:rsidRPr="005A1271">
        <w:rPr>
          <w:rFonts w:ascii="Times New Roman" w:hAnsi="Times New Roman" w:cs="Times New Roman"/>
          <w:sz w:val="24"/>
          <w:szCs w:val="24"/>
        </w:rPr>
        <w:t>description of each function in the system. The Tes</w:t>
      </w:r>
      <w:r>
        <w:rPr>
          <w:rFonts w:ascii="Times New Roman" w:hAnsi="Times New Roman" w:cs="Times New Roman"/>
          <w:sz w:val="24"/>
          <w:szCs w:val="24"/>
        </w:rPr>
        <w:t xml:space="preserve">t Record Document was using for </w:t>
      </w:r>
      <w:r w:rsidRPr="005A1271">
        <w:rPr>
          <w:rFonts w:ascii="Times New Roman" w:hAnsi="Times New Roman" w:cs="Times New Roman"/>
          <w:sz w:val="24"/>
          <w:szCs w:val="24"/>
        </w:rPr>
        <w:t>software tester to record all the result of the function for identifies the defects and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5A1271">
        <w:rPr>
          <w:rFonts w:ascii="Times New Roman" w:hAnsi="Times New Roman" w:cs="Times New Roman"/>
          <w:sz w:val="24"/>
          <w:szCs w:val="24"/>
        </w:rPr>
        <w:t>limitation of the software. From the result of each fun</w:t>
      </w:r>
      <w:r>
        <w:rPr>
          <w:rFonts w:ascii="Times New Roman" w:hAnsi="Times New Roman" w:cs="Times New Roman"/>
          <w:sz w:val="24"/>
          <w:szCs w:val="24"/>
        </w:rPr>
        <w:t xml:space="preserve">ction can help developer to fix </w:t>
      </w:r>
      <w:r w:rsidRPr="005A1271">
        <w:rPr>
          <w:rFonts w:ascii="Times New Roman" w:hAnsi="Times New Roman" w:cs="Times New Roman"/>
          <w:sz w:val="24"/>
          <w:szCs w:val="24"/>
        </w:rPr>
        <w:t>the defects and reducing the cost while the long term of maintenance.</w:t>
      </w:r>
    </w:p>
    <w:p w14:paraId="77A5A16D" w14:textId="282EBD26" w:rsidR="00ED2A47" w:rsidRPr="00ED2A47" w:rsidRDefault="00ED2A47" w:rsidP="00ED2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ED2A47">
        <w:rPr>
          <w:rFonts w:ascii="Times New Roman" w:hAnsi="Times New Roman" w:cs="Times New Roman"/>
          <w:b/>
          <w:bCs/>
          <w:sz w:val="28"/>
        </w:rPr>
        <w:t>Scope</w:t>
      </w:r>
    </w:p>
    <w:p w14:paraId="6FD52579" w14:textId="77777777" w:rsidR="00ED2A47" w:rsidRPr="005A1271" w:rsidRDefault="00ED2A47" w:rsidP="00ED2A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1271">
        <w:rPr>
          <w:rFonts w:ascii="Times New Roman" w:hAnsi="Times New Roman" w:cs="Times New Roman"/>
          <w:sz w:val="24"/>
          <w:szCs w:val="24"/>
        </w:rPr>
        <w:t>The scope of test plan document is testing event</w:t>
      </w:r>
      <w:r>
        <w:rPr>
          <w:rFonts w:ascii="Times New Roman" w:hAnsi="Times New Roman" w:cs="Times New Roman"/>
          <w:sz w:val="24"/>
          <w:szCs w:val="24"/>
        </w:rPr>
        <w:t xml:space="preserve"> or activity of </w:t>
      </w:r>
      <w:r w:rsidRPr="005A1271">
        <w:rPr>
          <w:rFonts w:ascii="Times New Roman" w:hAnsi="Times New Roman" w:cs="Times New Roman"/>
          <w:sz w:val="24"/>
          <w:szCs w:val="24"/>
        </w:rPr>
        <w:t xml:space="preserve">Smart course Management System in cloud. And then find the quality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requirement and system </w:t>
      </w:r>
      <w:r w:rsidRPr="005A1271">
        <w:rPr>
          <w:rFonts w:ascii="Times New Roman" w:hAnsi="Times New Roman" w:cs="Times New Roman"/>
          <w:sz w:val="24"/>
          <w:szCs w:val="24"/>
        </w:rPr>
        <w:t>requirement.</w:t>
      </w:r>
    </w:p>
    <w:p w14:paraId="5F0B872B" w14:textId="77777777" w:rsidR="00ED2A47" w:rsidRPr="00ED2A47" w:rsidRDefault="00ED2A47" w:rsidP="00ED2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ED2A47">
        <w:rPr>
          <w:rFonts w:ascii="Times New Roman" w:hAnsi="Times New Roman" w:cs="Times New Roman"/>
          <w:b/>
          <w:bCs/>
          <w:sz w:val="28"/>
        </w:rPr>
        <w:t>Objective</w:t>
      </w:r>
    </w:p>
    <w:p w14:paraId="584D7255" w14:textId="77777777" w:rsidR="00ED2A47" w:rsidRPr="005A1271" w:rsidRDefault="00ED2A47" w:rsidP="00ED2A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1271">
        <w:rPr>
          <w:rFonts w:ascii="Times New Roman" w:hAnsi="Times New Roman" w:cs="Times New Roman"/>
          <w:sz w:val="24"/>
          <w:szCs w:val="24"/>
        </w:rPr>
        <w:t>The objectives of Smart course Management System in cloud measure the system are:</w:t>
      </w:r>
    </w:p>
    <w:p w14:paraId="2E280E6E" w14:textId="77777777" w:rsidR="00ED2A47" w:rsidRPr="005A1271" w:rsidRDefault="00ED2A47" w:rsidP="00ED2A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271">
        <w:rPr>
          <w:rFonts w:ascii="Times New Roman" w:hAnsi="Times New Roman" w:cs="Times New Roman"/>
          <w:sz w:val="24"/>
          <w:szCs w:val="24"/>
        </w:rPr>
        <w:t>Exceed user requirements.</w:t>
      </w:r>
    </w:p>
    <w:p w14:paraId="51BE6CD9" w14:textId="77777777" w:rsidR="00ED2A47" w:rsidRPr="005A1271" w:rsidRDefault="00ED2A47" w:rsidP="00ED2A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271">
        <w:rPr>
          <w:rFonts w:ascii="Times New Roman" w:hAnsi="Times New Roman" w:cs="Times New Roman"/>
          <w:sz w:val="24"/>
          <w:szCs w:val="24"/>
        </w:rPr>
        <w:t>Reduce the rejecting project</w:t>
      </w:r>
    </w:p>
    <w:p w14:paraId="1162A756" w14:textId="77777777" w:rsidR="00ED2A47" w:rsidRPr="00ED2A47" w:rsidRDefault="00ED2A47" w:rsidP="00ED2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ED2A47">
        <w:rPr>
          <w:rFonts w:ascii="Times New Roman" w:hAnsi="Times New Roman" w:cs="Times New Roman"/>
          <w:b/>
          <w:bCs/>
          <w:sz w:val="28"/>
        </w:rPr>
        <w:t>Abbreviation</w:t>
      </w:r>
    </w:p>
    <w:p w14:paraId="10BA544E" w14:textId="77777777" w:rsidR="00ED2A47" w:rsidRPr="005A1271" w:rsidRDefault="00ED2A47" w:rsidP="00ED2A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1271">
        <w:rPr>
          <w:rFonts w:ascii="Times New Roman" w:hAnsi="Times New Roman" w:cs="Times New Roman"/>
          <w:sz w:val="24"/>
          <w:szCs w:val="24"/>
        </w:rPr>
        <w:t>UTC-XX Unit test case number</w:t>
      </w:r>
    </w:p>
    <w:p w14:paraId="5BA05E92" w14:textId="77777777" w:rsidR="00ED2A47" w:rsidRDefault="00ED2A47" w:rsidP="00ED2A47"/>
    <w:p w14:paraId="1C9EFC3F" w14:textId="77777777" w:rsidR="00ED2A47" w:rsidRDefault="00ED2A47" w:rsidP="00ED2A47"/>
    <w:p w14:paraId="1A3FB1A4" w14:textId="77777777" w:rsidR="00ED2A47" w:rsidRDefault="00ED2A47" w:rsidP="00ED2A47"/>
    <w:p w14:paraId="188E8F43" w14:textId="77777777" w:rsidR="00ED2A47" w:rsidRDefault="00ED2A47" w:rsidP="00ED2A47"/>
    <w:p w14:paraId="301AB709" w14:textId="77777777" w:rsidR="00ED2A47" w:rsidRDefault="00ED2A47" w:rsidP="00ED2A47"/>
    <w:p w14:paraId="0BECA8DE" w14:textId="77777777" w:rsidR="00ED2A47" w:rsidRDefault="00ED2A47" w:rsidP="00ED2A47"/>
    <w:p w14:paraId="111702E6" w14:textId="77777777" w:rsidR="00ED2A47" w:rsidRDefault="00ED2A47" w:rsidP="00ED2A47"/>
    <w:p w14:paraId="3AD6F883" w14:textId="77777777" w:rsidR="00ED2A47" w:rsidRDefault="00ED2A47" w:rsidP="00ED2A47"/>
    <w:p w14:paraId="640893F4" w14:textId="77777777" w:rsidR="00ED2A47" w:rsidRDefault="00ED2A47" w:rsidP="00ED2A47"/>
    <w:p w14:paraId="3820D3BA" w14:textId="77777777" w:rsidR="00ED2A47" w:rsidRDefault="00ED2A47" w:rsidP="00ED2A47"/>
    <w:p w14:paraId="5E676979" w14:textId="77777777" w:rsidR="00ED2A47" w:rsidRDefault="00ED2A47" w:rsidP="00ED2A47"/>
    <w:p w14:paraId="40463E2B" w14:textId="77777777" w:rsidR="00ED2A47" w:rsidRDefault="00ED2A47" w:rsidP="00ED2A47"/>
    <w:p w14:paraId="7F1438B6" w14:textId="77777777" w:rsidR="00ED2A47" w:rsidRDefault="00ED2A47" w:rsidP="00ED2A47"/>
    <w:p w14:paraId="71047F77" w14:textId="77777777" w:rsidR="00004002" w:rsidRPr="00586929" w:rsidRDefault="00004002" w:rsidP="00586929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394577945"/>
      <w:r w:rsidRPr="0058692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The Appendix A</w:t>
      </w:r>
      <w:bookmarkEnd w:id="4"/>
    </w:p>
    <w:p w14:paraId="37977B36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549ADBF6" w14:textId="77777777" w:rsidR="00004002" w:rsidRPr="00C32EB3" w:rsidRDefault="00004002" w:rsidP="00004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32EB3">
        <w:rPr>
          <w:rFonts w:ascii="Times New Roman" w:hAnsi="Times New Roman" w:cs="Times New Roman"/>
          <w:sz w:val="32"/>
          <w:szCs w:val="32"/>
        </w:rPr>
        <w:t>Lecturer</w:t>
      </w: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004002" w:rsidRPr="008F29C0" w14:paraId="188D15B2" w14:textId="77777777" w:rsidTr="00004002">
        <w:trPr>
          <w:trHeight w:val="126"/>
        </w:trPr>
        <w:tc>
          <w:tcPr>
            <w:tcW w:w="709" w:type="dxa"/>
          </w:tcPr>
          <w:p w14:paraId="53F53D3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023A4073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0FC72A9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66BA6A4E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4B3277C8" w14:textId="77777777" w:rsidTr="00004002">
        <w:tc>
          <w:tcPr>
            <w:tcW w:w="709" w:type="dxa"/>
          </w:tcPr>
          <w:p w14:paraId="7785FB9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2817" w:type="dxa"/>
          </w:tcPr>
          <w:p w14:paraId="6A11DD5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A646A3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14:paraId="094C324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2942E7D1" w14:textId="77777777" w:rsidTr="00004002">
        <w:tc>
          <w:tcPr>
            <w:tcW w:w="709" w:type="dxa"/>
          </w:tcPr>
          <w:p w14:paraId="6A2A1C4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2817" w:type="dxa"/>
          </w:tcPr>
          <w:p w14:paraId="6C8AD95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5C0650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_username</w:t>
            </w:r>
          </w:p>
        </w:tc>
        <w:tc>
          <w:tcPr>
            <w:tcW w:w="3423" w:type="dxa"/>
          </w:tcPr>
          <w:p w14:paraId="60F16F2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rimi</w:t>
            </w:r>
          </w:p>
        </w:tc>
      </w:tr>
      <w:tr w:rsidR="00004002" w:rsidRPr="008F29C0" w14:paraId="05AD2DCE" w14:textId="77777777" w:rsidTr="00004002">
        <w:tc>
          <w:tcPr>
            <w:tcW w:w="709" w:type="dxa"/>
          </w:tcPr>
          <w:p w14:paraId="06C407E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2817" w:type="dxa"/>
          </w:tcPr>
          <w:p w14:paraId="2971087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05F3A69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_password</w:t>
            </w:r>
          </w:p>
        </w:tc>
        <w:tc>
          <w:tcPr>
            <w:tcW w:w="3423" w:type="dxa"/>
          </w:tcPr>
          <w:p w14:paraId="1050C54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004002" w:rsidRPr="008F29C0" w14:paraId="6F9A320F" w14:textId="77777777" w:rsidTr="00004002">
        <w:tc>
          <w:tcPr>
            <w:tcW w:w="709" w:type="dxa"/>
          </w:tcPr>
          <w:p w14:paraId="5FC2F8B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2817" w:type="dxa"/>
          </w:tcPr>
          <w:p w14:paraId="55CCB69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985691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_name</w:t>
            </w:r>
          </w:p>
        </w:tc>
        <w:tc>
          <w:tcPr>
            <w:tcW w:w="3423" w:type="dxa"/>
          </w:tcPr>
          <w:p w14:paraId="7E1E687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rimi park</w:t>
            </w:r>
          </w:p>
        </w:tc>
      </w:tr>
      <w:tr w:rsidR="00004002" w:rsidRPr="008F29C0" w14:paraId="37B67285" w14:textId="77777777" w:rsidTr="00004002">
        <w:tc>
          <w:tcPr>
            <w:tcW w:w="709" w:type="dxa"/>
          </w:tcPr>
          <w:p w14:paraId="097F567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2817" w:type="dxa"/>
          </w:tcPr>
          <w:p w14:paraId="75251E8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C10C7D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_faculty</w:t>
            </w:r>
          </w:p>
        </w:tc>
        <w:tc>
          <w:tcPr>
            <w:tcW w:w="3423" w:type="dxa"/>
          </w:tcPr>
          <w:p w14:paraId="1ACFF9F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004002" w:rsidRPr="008F29C0" w14:paraId="2136FFC6" w14:textId="77777777" w:rsidTr="00004002">
        <w:tc>
          <w:tcPr>
            <w:tcW w:w="709" w:type="dxa"/>
          </w:tcPr>
          <w:p w14:paraId="6D542BB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1.6</w:t>
            </w:r>
          </w:p>
        </w:tc>
        <w:tc>
          <w:tcPr>
            <w:tcW w:w="2817" w:type="dxa"/>
          </w:tcPr>
          <w:p w14:paraId="511DC553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E27E3A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_department</w:t>
            </w:r>
          </w:p>
        </w:tc>
        <w:tc>
          <w:tcPr>
            <w:tcW w:w="3423" w:type="dxa"/>
          </w:tcPr>
          <w:p w14:paraId="5B5684F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004002" w:rsidRPr="008F29C0" w14:paraId="40B06723" w14:textId="77777777" w:rsidTr="00004002">
        <w:tc>
          <w:tcPr>
            <w:tcW w:w="709" w:type="dxa"/>
          </w:tcPr>
          <w:p w14:paraId="55FF09D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1-1.7</w:t>
            </w:r>
          </w:p>
        </w:tc>
        <w:tc>
          <w:tcPr>
            <w:tcW w:w="2817" w:type="dxa"/>
          </w:tcPr>
          <w:p w14:paraId="3428B4A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8A72BB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_email</w:t>
            </w:r>
          </w:p>
        </w:tc>
        <w:tc>
          <w:tcPr>
            <w:tcW w:w="3423" w:type="dxa"/>
          </w:tcPr>
          <w:p w14:paraId="60448BB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SE@gmail.com</w:t>
            </w:r>
          </w:p>
        </w:tc>
      </w:tr>
      <w:tr w:rsidR="00004002" w:rsidRPr="008F29C0" w14:paraId="038B3479" w14:textId="77777777" w:rsidTr="00004002">
        <w:tc>
          <w:tcPr>
            <w:tcW w:w="709" w:type="dxa"/>
          </w:tcPr>
          <w:p w14:paraId="4A716F0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1-1.8</w:t>
            </w:r>
          </w:p>
        </w:tc>
        <w:tc>
          <w:tcPr>
            <w:tcW w:w="2817" w:type="dxa"/>
          </w:tcPr>
          <w:p w14:paraId="7CBD13B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CA95752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_tel</w:t>
            </w:r>
          </w:p>
        </w:tc>
        <w:tc>
          <w:tcPr>
            <w:tcW w:w="3423" w:type="dxa"/>
          </w:tcPr>
          <w:p w14:paraId="0787E5E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32224425</w:t>
            </w:r>
          </w:p>
        </w:tc>
      </w:tr>
      <w:tr w:rsidR="00004002" w:rsidRPr="008F29C0" w14:paraId="3F7C09CF" w14:textId="77777777" w:rsidTr="00004002">
        <w:tc>
          <w:tcPr>
            <w:tcW w:w="709" w:type="dxa"/>
          </w:tcPr>
          <w:p w14:paraId="0E68B4D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1-1.9</w:t>
            </w:r>
          </w:p>
        </w:tc>
        <w:tc>
          <w:tcPr>
            <w:tcW w:w="2817" w:type="dxa"/>
          </w:tcPr>
          <w:p w14:paraId="61EF50E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34FEDCB2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14:paraId="3065766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14:paraId="1491337A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004002" w:rsidRPr="008F29C0" w14:paraId="494D40CE" w14:textId="77777777" w:rsidTr="00004002">
        <w:trPr>
          <w:trHeight w:val="126"/>
        </w:trPr>
        <w:tc>
          <w:tcPr>
            <w:tcW w:w="709" w:type="dxa"/>
          </w:tcPr>
          <w:p w14:paraId="21708AAA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75847033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74D14990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1C000F0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6731F36B" w14:textId="77777777" w:rsidTr="00004002">
        <w:tc>
          <w:tcPr>
            <w:tcW w:w="709" w:type="dxa"/>
          </w:tcPr>
          <w:p w14:paraId="33BC00B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4E7368A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3C83C80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14:paraId="269CC4A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:rsidRPr="008F29C0" w14:paraId="430D6851" w14:textId="77777777" w:rsidTr="00004002">
        <w:tc>
          <w:tcPr>
            <w:tcW w:w="709" w:type="dxa"/>
          </w:tcPr>
          <w:p w14:paraId="0254302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72C831A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5263D6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_username</w:t>
            </w:r>
          </w:p>
        </w:tc>
        <w:tc>
          <w:tcPr>
            <w:tcW w:w="3423" w:type="dxa"/>
          </w:tcPr>
          <w:p w14:paraId="270D449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tony</w:t>
            </w:r>
          </w:p>
        </w:tc>
      </w:tr>
      <w:tr w:rsidR="00004002" w:rsidRPr="008F29C0" w14:paraId="6592B6A0" w14:textId="77777777" w:rsidTr="00004002">
        <w:tc>
          <w:tcPr>
            <w:tcW w:w="709" w:type="dxa"/>
          </w:tcPr>
          <w:p w14:paraId="7467B0E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14:paraId="48F9B68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EDD212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_password</w:t>
            </w:r>
          </w:p>
        </w:tc>
        <w:tc>
          <w:tcPr>
            <w:tcW w:w="3423" w:type="dxa"/>
          </w:tcPr>
          <w:p w14:paraId="744DBE8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004002" w:rsidRPr="008F29C0" w14:paraId="360CF6C9" w14:textId="77777777" w:rsidTr="00004002">
        <w:tc>
          <w:tcPr>
            <w:tcW w:w="709" w:type="dxa"/>
          </w:tcPr>
          <w:p w14:paraId="48750EE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14:paraId="4DC8F07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30BE8C9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_name</w:t>
            </w:r>
          </w:p>
        </w:tc>
        <w:tc>
          <w:tcPr>
            <w:tcW w:w="3423" w:type="dxa"/>
          </w:tcPr>
          <w:p w14:paraId="1924DBB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tony strack</w:t>
            </w:r>
          </w:p>
        </w:tc>
      </w:tr>
      <w:tr w:rsidR="00004002" w:rsidRPr="008F29C0" w14:paraId="6E2A71CA" w14:textId="77777777" w:rsidTr="00004002">
        <w:tc>
          <w:tcPr>
            <w:tcW w:w="709" w:type="dxa"/>
          </w:tcPr>
          <w:p w14:paraId="2A643C8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14:paraId="627414F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A55FBF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_faculty</w:t>
            </w:r>
          </w:p>
        </w:tc>
        <w:tc>
          <w:tcPr>
            <w:tcW w:w="3423" w:type="dxa"/>
          </w:tcPr>
          <w:p w14:paraId="6FB0D6B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004002" w:rsidRPr="008F29C0" w14:paraId="1858BD53" w14:textId="77777777" w:rsidTr="00004002">
        <w:tc>
          <w:tcPr>
            <w:tcW w:w="709" w:type="dxa"/>
          </w:tcPr>
          <w:p w14:paraId="6D5C328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14:paraId="050ACD9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A7DF96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_department</w:t>
            </w:r>
          </w:p>
        </w:tc>
        <w:tc>
          <w:tcPr>
            <w:tcW w:w="3423" w:type="dxa"/>
          </w:tcPr>
          <w:p w14:paraId="1DD53B8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004002" w:rsidRPr="008F29C0" w14:paraId="38206F2A" w14:textId="77777777" w:rsidTr="00004002">
        <w:tc>
          <w:tcPr>
            <w:tcW w:w="709" w:type="dxa"/>
          </w:tcPr>
          <w:p w14:paraId="1F63DD7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1-2.7</w:t>
            </w:r>
          </w:p>
        </w:tc>
        <w:tc>
          <w:tcPr>
            <w:tcW w:w="2817" w:type="dxa"/>
          </w:tcPr>
          <w:p w14:paraId="5534D11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64525A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_email</w:t>
            </w:r>
          </w:p>
        </w:tc>
        <w:tc>
          <w:tcPr>
            <w:tcW w:w="3423" w:type="dxa"/>
          </w:tcPr>
          <w:p w14:paraId="05C3805F" w14:textId="77777777" w:rsidR="00004002" w:rsidRPr="008F29C0" w:rsidRDefault="00780710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="00004002" w:rsidRPr="00D3107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tony@vr.camt.info</w:t>
              </w:r>
            </w:hyperlink>
          </w:p>
        </w:tc>
      </w:tr>
      <w:tr w:rsidR="00004002" w:rsidRPr="008F29C0" w14:paraId="64328E41" w14:textId="77777777" w:rsidTr="00004002">
        <w:tc>
          <w:tcPr>
            <w:tcW w:w="709" w:type="dxa"/>
          </w:tcPr>
          <w:p w14:paraId="4F55700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1-2.8</w:t>
            </w:r>
          </w:p>
        </w:tc>
        <w:tc>
          <w:tcPr>
            <w:tcW w:w="2817" w:type="dxa"/>
          </w:tcPr>
          <w:p w14:paraId="1BB6B6B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B8CA15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_tel</w:t>
            </w:r>
          </w:p>
        </w:tc>
        <w:tc>
          <w:tcPr>
            <w:tcW w:w="3423" w:type="dxa"/>
          </w:tcPr>
          <w:p w14:paraId="6D15463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93321101</w:t>
            </w:r>
          </w:p>
        </w:tc>
      </w:tr>
      <w:tr w:rsidR="00004002" w:rsidRPr="008F29C0" w14:paraId="6054DD34" w14:textId="77777777" w:rsidTr="00004002">
        <w:tc>
          <w:tcPr>
            <w:tcW w:w="709" w:type="dxa"/>
          </w:tcPr>
          <w:p w14:paraId="0288465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1-2.9</w:t>
            </w:r>
          </w:p>
        </w:tc>
        <w:tc>
          <w:tcPr>
            <w:tcW w:w="2817" w:type="dxa"/>
          </w:tcPr>
          <w:p w14:paraId="40FEE1E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0D2C34A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14:paraId="73ECD92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</w:tr>
    </w:tbl>
    <w:p w14:paraId="32B6FAEB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0C4D9D8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0AE61075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7121BF1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B537B26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65434AB1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61954549" w14:textId="77777777" w:rsidR="00004002" w:rsidRPr="00C32EB3" w:rsidRDefault="00004002" w:rsidP="00004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Student</w:t>
      </w: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004002" w:rsidRPr="008F29C0" w14:paraId="4A5B9A67" w14:textId="77777777" w:rsidTr="00004002">
        <w:trPr>
          <w:trHeight w:val="126"/>
        </w:trPr>
        <w:tc>
          <w:tcPr>
            <w:tcW w:w="709" w:type="dxa"/>
          </w:tcPr>
          <w:p w14:paraId="368FEB5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4A436E8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17F4CED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25AF1F9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007031DD" w14:textId="77777777" w:rsidTr="00004002">
        <w:tc>
          <w:tcPr>
            <w:tcW w:w="709" w:type="dxa"/>
          </w:tcPr>
          <w:p w14:paraId="373F444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112A1522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679709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14:paraId="4BE08C3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  <w:tr w:rsidR="00004002" w:rsidRPr="008F29C0" w14:paraId="762D6A00" w14:textId="77777777" w:rsidTr="00004002">
        <w:tc>
          <w:tcPr>
            <w:tcW w:w="709" w:type="dxa"/>
          </w:tcPr>
          <w:p w14:paraId="6B35A5E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0429843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7C2823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_username</w:t>
            </w:r>
          </w:p>
        </w:tc>
        <w:tc>
          <w:tcPr>
            <w:tcW w:w="3423" w:type="dxa"/>
          </w:tcPr>
          <w:p w14:paraId="0C09FCA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john</w:t>
            </w:r>
          </w:p>
        </w:tc>
      </w:tr>
      <w:tr w:rsidR="00004002" w:rsidRPr="008F29C0" w14:paraId="6E403635" w14:textId="77777777" w:rsidTr="00004002">
        <w:tc>
          <w:tcPr>
            <w:tcW w:w="709" w:type="dxa"/>
          </w:tcPr>
          <w:p w14:paraId="4748871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14:paraId="4472AE2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E900E9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14:paraId="778CC3C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004002" w:rsidRPr="008F29C0" w14:paraId="4A331D72" w14:textId="77777777" w:rsidTr="00004002">
        <w:tc>
          <w:tcPr>
            <w:tcW w:w="709" w:type="dxa"/>
          </w:tcPr>
          <w:p w14:paraId="306C8C0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14:paraId="4F441333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1A169A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14:paraId="285E717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john conner</w:t>
            </w:r>
          </w:p>
        </w:tc>
      </w:tr>
      <w:tr w:rsidR="00004002" w:rsidRPr="008F29C0" w14:paraId="790A4BF9" w14:textId="77777777" w:rsidTr="00004002">
        <w:tc>
          <w:tcPr>
            <w:tcW w:w="709" w:type="dxa"/>
          </w:tcPr>
          <w:p w14:paraId="25FD8D7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14:paraId="0B2A12A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81AA8D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14:paraId="61CC634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004002" w:rsidRPr="008F29C0" w14:paraId="10EB0818" w14:textId="77777777" w:rsidTr="00004002">
        <w:tc>
          <w:tcPr>
            <w:tcW w:w="709" w:type="dxa"/>
          </w:tcPr>
          <w:p w14:paraId="1B1188D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14:paraId="0ABB83D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6BD798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14:paraId="3DEB8F7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ANI</w:t>
            </w:r>
          </w:p>
        </w:tc>
      </w:tr>
      <w:tr w:rsidR="00004002" w:rsidRPr="008F29C0" w14:paraId="1FDF22EF" w14:textId="77777777" w:rsidTr="00004002">
        <w:tc>
          <w:tcPr>
            <w:tcW w:w="709" w:type="dxa"/>
          </w:tcPr>
          <w:p w14:paraId="23A247F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2-1.7</w:t>
            </w:r>
          </w:p>
        </w:tc>
        <w:tc>
          <w:tcPr>
            <w:tcW w:w="2817" w:type="dxa"/>
          </w:tcPr>
          <w:p w14:paraId="23B011B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34A3A54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14:paraId="0508061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Thailand</w:t>
            </w:r>
          </w:p>
        </w:tc>
      </w:tr>
      <w:tr w:rsidR="00004002" w:rsidRPr="008F29C0" w14:paraId="63A05E99" w14:textId="77777777" w:rsidTr="00004002">
        <w:tc>
          <w:tcPr>
            <w:tcW w:w="709" w:type="dxa"/>
          </w:tcPr>
          <w:p w14:paraId="4E4BFE9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2-1.8</w:t>
            </w:r>
          </w:p>
        </w:tc>
        <w:tc>
          <w:tcPr>
            <w:tcW w:w="2817" w:type="dxa"/>
          </w:tcPr>
          <w:p w14:paraId="5472E9E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784373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_email</w:t>
            </w:r>
          </w:p>
        </w:tc>
        <w:tc>
          <w:tcPr>
            <w:tcW w:w="3423" w:type="dxa"/>
          </w:tcPr>
          <w:p w14:paraId="0646C28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ANI@gmail.com</w:t>
            </w:r>
          </w:p>
        </w:tc>
      </w:tr>
      <w:tr w:rsidR="00004002" w:rsidRPr="008F29C0" w14:paraId="4043D92D" w14:textId="77777777" w:rsidTr="00004002">
        <w:tc>
          <w:tcPr>
            <w:tcW w:w="709" w:type="dxa"/>
          </w:tcPr>
          <w:p w14:paraId="1A59F2F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2-1.9</w:t>
            </w:r>
          </w:p>
        </w:tc>
        <w:tc>
          <w:tcPr>
            <w:tcW w:w="2817" w:type="dxa"/>
          </w:tcPr>
          <w:p w14:paraId="07CAD05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AA74E9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14:paraId="4F7E6DB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833201787</w:t>
            </w:r>
          </w:p>
        </w:tc>
      </w:tr>
      <w:tr w:rsidR="00004002" w:rsidRPr="008F29C0" w14:paraId="1F2C7DAB" w14:textId="77777777" w:rsidTr="00004002">
        <w:tc>
          <w:tcPr>
            <w:tcW w:w="709" w:type="dxa"/>
          </w:tcPr>
          <w:p w14:paraId="05EF691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2-1.10</w:t>
            </w:r>
          </w:p>
        </w:tc>
        <w:tc>
          <w:tcPr>
            <w:tcW w:w="2817" w:type="dxa"/>
          </w:tcPr>
          <w:p w14:paraId="4C9E833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781CF792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_approvment</w:t>
            </w:r>
          </w:p>
        </w:tc>
        <w:tc>
          <w:tcPr>
            <w:tcW w:w="3423" w:type="dxa"/>
          </w:tcPr>
          <w:p w14:paraId="0A52A26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14:paraId="08DDCA76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004002" w:rsidRPr="008F29C0" w14:paraId="44084457" w14:textId="77777777" w:rsidTr="00004002">
        <w:trPr>
          <w:trHeight w:val="126"/>
        </w:trPr>
        <w:tc>
          <w:tcPr>
            <w:tcW w:w="709" w:type="dxa"/>
          </w:tcPr>
          <w:p w14:paraId="3FACD354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64341BC6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3E1A681A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161879E0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278E32BA" w14:textId="77777777" w:rsidTr="00004002">
        <w:tc>
          <w:tcPr>
            <w:tcW w:w="709" w:type="dxa"/>
          </w:tcPr>
          <w:p w14:paraId="0C329FC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0D27D3B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BF2893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14:paraId="3288075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542115092</w:t>
            </w:r>
          </w:p>
        </w:tc>
      </w:tr>
      <w:tr w:rsidR="00004002" w:rsidRPr="008F29C0" w14:paraId="3271A043" w14:textId="77777777" w:rsidTr="00004002">
        <w:tc>
          <w:tcPr>
            <w:tcW w:w="709" w:type="dxa"/>
          </w:tcPr>
          <w:p w14:paraId="153CE42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5C09C38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D9EC23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_username</w:t>
            </w:r>
          </w:p>
        </w:tc>
        <w:tc>
          <w:tcPr>
            <w:tcW w:w="3423" w:type="dxa"/>
          </w:tcPr>
          <w:p w14:paraId="4E8DD6A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jame</w:t>
            </w:r>
          </w:p>
        </w:tc>
      </w:tr>
      <w:tr w:rsidR="00004002" w:rsidRPr="008F29C0" w14:paraId="60853983" w14:textId="77777777" w:rsidTr="00004002">
        <w:tc>
          <w:tcPr>
            <w:tcW w:w="709" w:type="dxa"/>
          </w:tcPr>
          <w:p w14:paraId="4C1DF60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14:paraId="3473E2D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CD19DA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14:paraId="709A0A2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004002" w:rsidRPr="008F29C0" w14:paraId="2A471BAD" w14:textId="77777777" w:rsidTr="00004002">
        <w:tc>
          <w:tcPr>
            <w:tcW w:w="709" w:type="dxa"/>
          </w:tcPr>
          <w:p w14:paraId="71FC366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14:paraId="73C0B349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2AAE0A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14:paraId="3078EDC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john conner</w:t>
            </w:r>
          </w:p>
        </w:tc>
      </w:tr>
      <w:tr w:rsidR="00004002" w:rsidRPr="008F29C0" w14:paraId="3E214A6C" w14:textId="77777777" w:rsidTr="00004002">
        <w:tc>
          <w:tcPr>
            <w:tcW w:w="709" w:type="dxa"/>
          </w:tcPr>
          <w:p w14:paraId="04FD85A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14:paraId="0CFD2E4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7E57F7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14:paraId="6A579CA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004002" w:rsidRPr="008F29C0" w14:paraId="17A3FDE1" w14:textId="77777777" w:rsidTr="00004002">
        <w:tc>
          <w:tcPr>
            <w:tcW w:w="709" w:type="dxa"/>
          </w:tcPr>
          <w:p w14:paraId="1E30DAF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14:paraId="534D056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CD4374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14:paraId="045A4F6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004002" w:rsidRPr="008F29C0" w14:paraId="7D0CAABD" w14:textId="77777777" w:rsidTr="00004002">
        <w:tc>
          <w:tcPr>
            <w:tcW w:w="709" w:type="dxa"/>
          </w:tcPr>
          <w:p w14:paraId="094F58B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2-2.7</w:t>
            </w:r>
          </w:p>
        </w:tc>
        <w:tc>
          <w:tcPr>
            <w:tcW w:w="2817" w:type="dxa"/>
          </w:tcPr>
          <w:p w14:paraId="440B0BE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6D4187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14:paraId="41BCA4D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Thailand</w:t>
            </w:r>
          </w:p>
        </w:tc>
      </w:tr>
      <w:tr w:rsidR="00004002" w:rsidRPr="008F29C0" w14:paraId="489A6834" w14:textId="77777777" w:rsidTr="00004002">
        <w:tc>
          <w:tcPr>
            <w:tcW w:w="709" w:type="dxa"/>
          </w:tcPr>
          <w:p w14:paraId="69FEFE4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2-2.8</w:t>
            </w:r>
          </w:p>
        </w:tc>
        <w:tc>
          <w:tcPr>
            <w:tcW w:w="2817" w:type="dxa"/>
          </w:tcPr>
          <w:p w14:paraId="766EFB0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AA1560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_email</w:t>
            </w:r>
          </w:p>
        </w:tc>
        <w:tc>
          <w:tcPr>
            <w:tcW w:w="3423" w:type="dxa"/>
          </w:tcPr>
          <w:p w14:paraId="3A6ED2D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SE@gmail.com</w:t>
            </w:r>
          </w:p>
        </w:tc>
      </w:tr>
      <w:tr w:rsidR="00004002" w:rsidRPr="008F29C0" w14:paraId="21C19D65" w14:textId="77777777" w:rsidTr="00004002">
        <w:tc>
          <w:tcPr>
            <w:tcW w:w="709" w:type="dxa"/>
          </w:tcPr>
          <w:p w14:paraId="669C694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2-2.9</w:t>
            </w:r>
          </w:p>
        </w:tc>
        <w:tc>
          <w:tcPr>
            <w:tcW w:w="2817" w:type="dxa"/>
          </w:tcPr>
          <w:p w14:paraId="197FD98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8C9F3B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14:paraId="569809E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821330433</w:t>
            </w:r>
          </w:p>
        </w:tc>
      </w:tr>
      <w:tr w:rsidR="00004002" w:rsidRPr="008F29C0" w14:paraId="12D8B61E" w14:textId="77777777" w:rsidTr="00004002">
        <w:tc>
          <w:tcPr>
            <w:tcW w:w="709" w:type="dxa"/>
          </w:tcPr>
          <w:p w14:paraId="1BBFEC6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2-2.10</w:t>
            </w:r>
          </w:p>
        </w:tc>
        <w:tc>
          <w:tcPr>
            <w:tcW w:w="2817" w:type="dxa"/>
          </w:tcPr>
          <w:p w14:paraId="2CDE0F6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5E01BB4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14:paraId="037AA35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14:paraId="1ECF6641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15929EC9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4E25053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693048AE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7C6134D1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8342E90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44EB0EDF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004002" w:rsidRPr="008F29C0" w14:paraId="01A8D7AF" w14:textId="77777777" w:rsidTr="00004002">
        <w:trPr>
          <w:trHeight w:val="126"/>
        </w:trPr>
        <w:tc>
          <w:tcPr>
            <w:tcW w:w="709" w:type="dxa"/>
          </w:tcPr>
          <w:p w14:paraId="08A6629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7220418B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5A7F6EC6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65C996BE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17ACAF70" w14:textId="77777777" w:rsidTr="00004002">
        <w:tc>
          <w:tcPr>
            <w:tcW w:w="709" w:type="dxa"/>
          </w:tcPr>
          <w:p w14:paraId="4567143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1E7E5772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FED85D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14:paraId="063418E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542115093</w:t>
            </w:r>
          </w:p>
        </w:tc>
      </w:tr>
      <w:tr w:rsidR="00004002" w:rsidRPr="008F29C0" w14:paraId="5B5FFC2E" w14:textId="77777777" w:rsidTr="00004002">
        <w:tc>
          <w:tcPr>
            <w:tcW w:w="709" w:type="dxa"/>
          </w:tcPr>
          <w:p w14:paraId="56D31AC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7BB71BE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3AB593E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_username</w:t>
            </w:r>
          </w:p>
        </w:tc>
        <w:tc>
          <w:tcPr>
            <w:tcW w:w="3423" w:type="dxa"/>
          </w:tcPr>
          <w:p w14:paraId="62F7E6D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risa</w:t>
            </w:r>
          </w:p>
        </w:tc>
      </w:tr>
      <w:tr w:rsidR="00004002" w:rsidRPr="008F29C0" w14:paraId="7A908555" w14:textId="77777777" w:rsidTr="00004002">
        <w:tc>
          <w:tcPr>
            <w:tcW w:w="709" w:type="dxa"/>
          </w:tcPr>
          <w:p w14:paraId="0C5A596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14:paraId="0123FB4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C6C14E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14:paraId="396BE08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004002" w:rsidRPr="008F29C0" w14:paraId="59B1E68B" w14:textId="77777777" w:rsidTr="00004002">
        <w:tc>
          <w:tcPr>
            <w:tcW w:w="709" w:type="dxa"/>
          </w:tcPr>
          <w:p w14:paraId="1558113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14:paraId="6E99C7F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C985BA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14:paraId="1C007C6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risa eiei</w:t>
            </w:r>
          </w:p>
        </w:tc>
      </w:tr>
      <w:tr w:rsidR="00004002" w:rsidRPr="008F29C0" w14:paraId="348D1ED8" w14:textId="77777777" w:rsidTr="00004002">
        <w:tc>
          <w:tcPr>
            <w:tcW w:w="709" w:type="dxa"/>
          </w:tcPr>
          <w:p w14:paraId="18E63BE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14:paraId="539441B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9A8EF0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14:paraId="60E7B81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004002" w:rsidRPr="008F29C0" w14:paraId="423495A1" w14:textId="77777777" w:rsidTr="00004002">
        <w:tc>
          <w:tcPr>
            <w:tcW w:w="709" w:type="dxa"/>
          </w:tcPr>
          <w:p w14:paraId="24E526E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14:paraId="06131F8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6AC3D5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14:paraId="38B9927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MMIT</w:t>
            </w:r>
          </w:p>
        </w:tc>
      </w:tr>
      <w:tr w:rsidR="00004002" w:rsidRPr="008F29C0" w14:paraId="7761C3CA" w14:textId="77777777" w:rsidTr="00004002">
        <w:tc>
          <w:tcPr>
            <w:tcW w:w="709" w:type="dxa"/>
          </w:tcPr>
          <w:p w14:paraId="765D1661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2-3.7</w:t>
            </w:r>
          </w:p>
        </w:tc>
        <w:tc>
          <w:tcPr>
            <w:tcW w:w="2817" w:type="dxa"/>
          </w:tcPr>
          <w:p w14:paraId="6C307FB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BA0B90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14:paraId="7FE7B6E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Thailand</w:t>
            </w:r>
          </w:p>
        </w:tc>
      </w:tr>
      <w:tr w:rsidR="00004002" w:rsidRPr="008F29C0" w14:paraId="5CA8FE73" w14:textId="77777777" w:rsidTr="00004002">
        <w:tc>
          <w:tcPr>
            <w:tcW w:w="709" w:type="dxa"/>
          </w:tcPr>
          <w:p w14:paraId="7CA11BF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2-3.8</w:t>
            </w:r>
          </w:p>
        </w:tc>
        <w:tc>
          <w:tcPr>
            <w:tcW w:w="2817" w:type="dxa"/>
          </w:tcPr>
          <w:p w14:paraId="4BBB794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2284D7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_email</w:t>
            </w:r>
          </w:p>
        </w:tc>
        <w:tc>
          <w:tcPr>
            <w:tcW w:w="3423" w:type="dxa"/>
          </w:tcPr>
          <w:p w14:paraId="0F30C2A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MMIT@gmail.com</w:t>
            </w:r>
          </w:p>
        </w:tc>
      </w:tr>
      <w:tr w:rsidR="00004002" w:rsidRPr="008F29C0" w14:paraId="180F0EA7" w14:textId="77777777" w:rsidTr="00004002">
        <w:tc>
          <w:tcPr>
            <w:tcW w:w="709" w:type="dxa"/>
          </w:tcPr>
          <w:p w14:paraId="5A3663E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2-3.9</w:t>
            </w:r>
          </w:p>
        </w:tc>
        <w:tc>
          <w:tcPr>
            <w:tcW w:w="2817" w:type="dxa"/>
          </w:tcPr>
          <w:p w14:paraId="73A49FB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D900BC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14:paraId="6A213C3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821332333</w:t>
            </w:r>
          </w:p>
        </w:tc>
      </w:tr>
      <w:tr w:rsidR="00004002" w:rsidRPr="008F29C0" w14:paraId="61A68998" w14:textId="77777777" w:rsidTr="00004002">
        <w:tc>
          <w:tcPr>
            <w:tcW w:w="709" w:type="dxa"/>
          </w:tcPr>
          <w:p w14:paraId="14B1D0E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2-3.10</w:t>
            </w:r>
          </w:p>
        </w:tc>
        <w:tc>
          <w:tcPr>
            <w:tcW w:w="2817" w:type="dxa"/>
          </w:tcPr>
          <w:p w14:paraId="04A7ABD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2F776DD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14:paraId="13BD565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14:paraId="4CF97053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004002" w:rsidRPr="008F29C0" w14:paraId="331E4313" w14:textId="77777777" w:rsidTr="00004002">
        <w:trPr>
          <w:trHeight w:val="126"/>
        </w:trPr>
        <w:tc>
          <w:tcPr>
            <w:tcW w:w="709" w:type="dxa"/>
          </w:tcPr>
          <w:p w14:paraId="1856ED68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59DE6CA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44FBDDA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0D73EB80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773105D4" w14:textId="77777777" w:rsidTr="00004002">
        <w:tc>
          <w:tcPr>
            <w:tcW w:w="709" w:type="dxa"/>
          </w:tcPr>
          <w:p w14:paraId="2B0004D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3AC7B81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AEE962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14:paraId="4E037F2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542115094</w:t>
            </w:r>
          </w:p>
        </w:tc>
      </w:tr>
      <w:tr w:rsidR="00004002" w:rsidRPr="008F29C0" w14:paraId="23134BC1" w14:textId="77777777" w:rsidTr="00004002">
        <w:tc>
          <w:tcPr>
            <w:tcW w:w="709" w:type="dxa"/>
          </w:tcPr>
          <w:p w14:paraId="2EB984F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1E2F91D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1FA93D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_username</w:t>
            </w:r>
          </w:p>
        </w:tc>
        <w:tc>
          <w:tcPr>
            <w:tcW w:w="3423" w:type="dxa"/>
          </w:tcPr>
          <w:p w14:paraId="250745F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elrond</w:t>
            </w:r>
          </w:p>
        </w:tc>
      </w:tr>
      <w:tr w:rsidR="00004002" w:rsidRPr="008F29C0" w14:paraId="27391E7A" w14:textId="77777777" w:rsidTr="00004002">
        <w:tc>
          <w:tcPr>
            <w:tcW w:w="709" w:type="dxa"/>
          </w:tcPr>
          <w:p w14:paraId="364DE1B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14:paraId="64D9D31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3842BD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14:paraId="5092B51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004002" w:rsidRPr="008F29C0" w14:paraId="711A385F" w14:textId="77777777" w:rsidTr="00004002">
        <w:tc>
          <w:tcPr>
            <w:tcW w:w="709" w:type="dxa"/>
          </w:tcPr>
          <w:p w14:paraId="5552E4D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14:paraId="6822FB7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116679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14:paraId="738FDCE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elrond rivendell</w:t>
            </w:r>
          </w:p>
        </w:tc>
      </w:tr>
      <w:tr w:rsidR="00004002" w:rsidRPr="008F29C0" w14:paraId="47F184B9" w14:textId="77777777" w:rsidTr="00004002">
        <w:tc>
          <w:tcPr>
            <w:tcW w:w="709" w:type="dxa"/>
          </w:tcPr>
          <w:p w14:paraId="15F1860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14:paraId="6DAF9B93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4F038D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14:paraId="0EC21D7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004002" w:rsidRPr="008F29C0" w14:paraId="1BBB731C" w14:textId="77777777" w:rsidTr="00004002">
        <w:tc>
          <w:tcPr>
            <w:tcW w:w="709" w:type="dxa"/>
          </w:tcPr>
          <w:p w14:paraId="177D77E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14:paraId="436E032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E7BE36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14:paraId="21CEF5E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004002" w:rsidRPr="008F29C0" w14:paraId="38343F66" w14:textId="77777777" w:rsidTr="00004002">
        <w:tc>
          <w:tcPr>
            <w:tcW w:w="709" w:type="dxa"/>
          </w:tcPr>
          <w:p w14:paraId="013BBFC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2-4.7</w:t>
            </w:r>
          </w:p>
        </w:tc>
        <w:tc>
          <w:tcPr>
            <w:tcW w:w="2817" w:type="dxa"/>
          </w:tcPr>
          <w:p w14:paraId="6C382CF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223235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14:paraId="590F3A1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Thailand</w:t>
            </w:r>
          </w:p>
        </w:tc>
      </w:tr>
      <w:tr w:rsidR="00004002" w:rsidRPr="008F29C0" w14:paraId="56D276BF" w14:textId="77777777" w:rsidTr="00004002">
        <w:tc>
          <w:tcPr>
            <w:tcW w:w="709" w:type="dxa"/>
          </w:tcPr>
          <w:p w14:paraId="47710AF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2-4.8</w:t>
            </w:r>
          </w:p>
        </w:tc>
        <w:tc>
          <w:tcPr>
            <w:tcW w:w="2817" w:type="dxa"/>
          </w:tcPr>
          <w:p w14:paraId="56BF6B1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87B5F3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_email</w:t>
            </w:r>
          </w:p>
        </w:tc>
        <w:tc>
          <w:tcPr>
            <w:tcW w:w="3423" w:type="dxa"/>
          </w:tcPr>
          <w:p w14:paraId="00018ED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SE@gmail.com</w:t>
            </w:r>
          </w:p>
        </w:tc>
      </w:tr>
      <w:tr w:rsidR="00004002" w:rsidRPr="008F29C0" w14:paraId="3DED7355" w14:textId="77777777" w:rsidTr="00004002">
        <w:tc>
          <w:tcPr>
            <w:tcW w:w="709" w:type="dxa"/>
          </w:tcPr>
          <w:p w14:paraId="63225BA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2-4.9</w:t>
            </w:r>
          </w:p>
        </w:tc>
        <w:tc>
          <w:tcPr>
            <w:tcW w:w="2817" w:type="dxa"/>
          </w:tcPr>
          <w:p w14:paraId="3822C3F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8C50B0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14:paraId="2A45417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823149555</w:t>
            </w:r>
          </w:p>
        </w:tc>
      </w:tr>
      <w:tr w:rsidR="00004002" w:rsidRPr="008F29C0" w14:paraId="6D758CA4" w14:textId="77777777" w:rsidTr="00004002">
        <w:tc>
          <w:tcPr>
            <w:tcW w:w="709" w:type="dxa"/>
          </w:tcPr>
          <w:p w14:paraId="596E5C7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2-4.10</w:t>
            </w:r>
          </w:p>
        </w:tc>
        <w:tc>
          <w:tcPr>
            <w:tcW w:w="2817" w:type="dxa"/>
          </w:tcPr>
          <w:p w14:paraId="79DD4FB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3A47F23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14:paraId="75237CB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14:paraId="51A16717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7FCAC68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736EDD75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7F32BCDF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5884C274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7824B753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399ED87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33A2FFB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004002" w:rsidRPr="008F29C0" w14:paraId="00B5B89E" w14:textId="77777777" w:rsidTr="00004002">
        <w:trPr>
          <w:trHeight w:val="126"/>
        </w:trPr>
        <w:tc>
          <w:tcPr>
            <w:tcW w:w="709" w:type="dxa"/>
          </w:tcPr>
          <w:p w14:paraId="5A4F852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37B4024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0FC776B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7221408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243256B7" w14:textId="77777777" w:rsidTr="00004002">
        <w:tc>
          <w:tcPr>
            <w:tcW w:w="709" w:type="dxa"/>
          </w:tcPr>
          <w:p w14:paraId="567827C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5A9B588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4A0512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14:paraId="6555B5F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542115095</w:t>
            </w:r>
          </w:p>
        </w:tc>
      </w:tr>
      <w:tr w:rsidR="00004002" w:rsidRPr="008F29C0" w14:paraId="2ED356E5" w14:textId="77777777" w:rsidTr="00004002">
        <w:tc>
          <w:tcPr>
            <w:tcW w:w="709" w:type="dxa"/>
          </w:tcPr>
          <w:p w14:paraId="3A3574B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2FCC2A5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681F20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_username</w:t>
            </w:r>
          </w:p>
        </w:tc>
        <w:tc>
          <w:tcPr>
            <w:tcW w:w="3423" w:type="dxa"/>
          </w:tcPr>
          <w:p w14:paraId="022DB70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ploy</w:t>
            </w:r>
          </w:p>
        </w:tc>
      </w:tr>
      <w:tr w:rsidR="00004002" w:rsidRPr="008F29C0" w14:paraId="61C78C06" w14:textId="77777777" w:rsidTr="00004002">
        <w:tc>
          <w:tcPr>
            <w:tcW w:w="709" w:type="dxa"/>
          </w:tcPr>
          <w:p w14:paraId="7CB9506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14:paraId="6C4D8B2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5DF4E6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14:paraId="12D0728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004002" w:rsidRPr="008F29C0" w14:paraId="21C42C2B" w14:textId="77777777" w:rsidTr="00004002">
        <w:tc>
          <w:tcPr>
            <w:tcW w:w="709" w:type="dxa"/>
          </w:tcPr>
          <w:p w14:paraId="3F53A53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14:paraId="06F6CD9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5399E5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14:paraId="4E7CB8A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ploy sress</w:t>
            </w:r>
          </w:p>
        </w:tc>
      </w:tr>
      <w:tr w:rsidR="00004002" w:rsidRPr="008F29C0" w14:paraId="4E299976" w14:textId="77777777" w:rsidTr="00004002">
        <w:tc>
          <w:tcPr>
            <w:tcW w:w="709" w:type="dxa"/>
          </w:tcPr>
          <w:p w14:paraId="7DDF371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14:paraId="7752A7B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38F99A5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14:paraId="5AA384C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004002" w:rsidRPr="008F29C0" w14:paraId="190CE9D0" w14:textId="77777777" w:rsidTr="00004002">
        <w:tc>
          <w:tcPr>
            <w:tcW w:w="709" w:type="dxa"/>
          </w:tcPr>
          <w:p w14:paraId="2CF1358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14:paraId="3C9F914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0960A3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14:paraId="2712D89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004002" w:rsidRPr="008F29C0" w14:paraId="300C4D3D" w14:textId="77777777" w:rsidTr="00004002">
        <w:tc>
          <w:tcPr>
            <w:tcW w:w="709" w:type="dxa"/>
          </w:tcPr>
          <w:p w14:paraId="1F727DD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2-5.7</w:t>
            </w:r>
          </w:p>
        </w:tc>
        <w:tc>
          <w:tcPr>
            <w:tcW w:w="2817" w:type="dxa"/>
          </w:tcPr>
          <w:p w14:paraId="0651B00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6DB45C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14:paraId="25119EF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Thailand</w:t>
            </w:r>
          </w:p>
        </w:tc>
      </w:tr>
      <w:tr w:rsidR="00004002" w:rsidRPr="008F29C0" w14:paraId="551C51F8" w14:textId="77777777" w:rsidTr="00004002">
        <w:tc>
          <w:tcPr>
            <w:tcW w:w="709" w:type="dxa"/>
          </w:tcPr>
          <w:p w14:paraId="62FBD90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2-5.8</w:t>
            </w:r>
          </w:p>
        </w:tc>
        <w:tc>
          <w:tcPr>
            <w:tcW w:w="2817" w:type="dxa"/>
          </w:tcPr>
          <w:p w14:paraId="72C1C06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DFF079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_email</w:t>
            </w:r>
          </w:p>
        </w:tc>
        <w:tc>
          <w:tcPr>
            <w:tcW w:w="3423" w:type="dxa"/>
          </w:tcPr>
          <w:p w14:paraId="0BD3BD9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SE@gmail.com</w:t>
            </w:r>
          </w:p>
        </w:tc>
      </w:tr>
      <w:tr w:rsidR="00004002" w:rsidRPr="008F29C0" w14:paraId="6E7331AA" w14:textId="77777777" w:rsidTr="00004002">
        <w:tc>
          <w:tcPr>
            <w:tcW w:w="709" w:type="dxa"/>
          </w:tcPr>
          <w:p w14:paraId="3A817F5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2-5.9</w:t>
            </w:r>
          </w:p>
        </w:tc>
        <w:tc>
          <w:tcPr>
            <w:tcW w:w="2817" w:type="dxa"/>
          </w:tcPr>
          <w:p w14:paraId="14FE39A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7F7168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14:paraId="5D284F3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863225885</w:t>
            </w:r>
          </w:p>
        </w:tc>
      </w:tr>
      <w:tr w:rsidR="00004002" w:rsidRPr="008F29C0" w14:paraId="4A5D1CCD" w14:textId="77777777" w:rsidTr="00004002">
        <w:tc>
          <w:tcPr>
            <w:tcW w:w="709" w:type="dxa"/>
          </w:tcPr>
          <w:p w14:paraId="5445344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2-5.10</w:t>
            </w:r>
          </w:p>
        </w:tc>
        <w:tc>
          <w:tcPr>
            <w:tcW w:w="2817" w:type="dxa"/>
          </w:tcPr>
          <w:p w14:paraId="7DF45D6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22AFA2F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14:paraId="470C9FD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14:paraId="7126BD8F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76431606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004002" w:rsidRPr="008F29C0" w14:paraId="07496CB8" w14:textId="77777777" w:rsidTr="00004002">
        <w:trPr>
          <w:trHeight w:val="126"/>
        </w:trPr>
        <w:tc>
          <w:tcPr>
            <w:tcW w:w="709" w:type="dxa"/>
          </w:tcPr>
          <w:p w14:paraId="06B0E6C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4B925136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47425431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56A4B1E4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79A75D68" w14:textId="77777777" w:rsidTr="00004002">
        <w:tc>
          <w:tcPr>
            <w:tcW w:w="709" w:type="dxa"/>
          </w:tcPr>
          <w:p w14:paraId="26DC901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76913DA9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3CF7852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14:paraId="7EBB7C9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542115096</w:t>
            </w:r>
          </w:p>
        </w:tc>
      </w:tr>
      <w:tr w:rsidR="00004002" w:rsidRPr="008F29C0" w14:paraId="728CAE8B" w14:textId="77777777" w:rsidTr="00004002">
        <w:tc>
          <w:tcPr>
            <w:tcW w:w="709" w:type="dxa"/>
          </w:tcPr>
          <w:p w14:paraId="24B7539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280ECEF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B262D39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_username</w:t>
            </w:r>
          </w:p>
        </w:tc>
        <w:tc>
          <w:tcPr>
            <w:tcW w:w="3423" w:type="dxa"/>
          </w:tcPr>
          <w:p w14:paraId="62A1C19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studentone</w:t>
            </w:r>
          </w:p>
        </w:tc>
      </w:tr>
      <w:tr w:rsidR="00004002" w:rsidRPr="008F29C0" w14:paraId="3B092376" w14:textId="77777777" w:rsidTr="00004002">
        <w:tc>
          <w:tcPr>
            <w:tcW w:w="709" w:type="dxa"/>
          </w:tcPr>
          <w:p w14:paraId="1A1111E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14:paraId="1BE83A5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3713AFC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14:paraId="094BC67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004002" w:rsidRPr="008F29C0" w14:paraId="68856983" w14:textId="77777777" w:rsidTr="00004002">
        <w:tc>
          <w:tcPr>
            <w:tcW w:w="709" w:type="dxa"/>
          </w:tcPr>
          <w:p w14:paraId="68A23F1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14:paraId="335BD57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518E3D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14:paraId="06EA608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one</w:t>
            </w:r>
          </w:p>
        </w:tc>
      </w:tr>
      <w:tr w:rsidR="00004002" w:rsidRPr="008F29C0" w14:paraId="4DD38453" w14:textId="77777777" w:rsidTr="00004002">
        <w:tc>
          <w:tcPr>
            <w:tcW w:w="709" w:type="dxa"/>
          </w:tcPr>
          <w:p w14:paraId="612DC45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14:paraId="33D14FB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FEADAD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14:paraId="6FDB5ED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004002" w:rsidRPr="008F29C0" w14:paraId="552E8C41" w14:textId="77777777" w:rsidTr="00004002">
        <w:tc>
          <w:tcPr>
            <w:tcW w:w="709" w:type="dxa"/>
          </w:tcPr>
          <w:p w14:paraId="468852F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14:paraId="76E3E6B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01790B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14:paraId="43169A6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004002" w:rsidRPr="008F29C0" w14:paraId="49E6AE4A" w14:textId="77777777" w:rsidTr="00004002">
        <w:tc>
          <w:tcPr>
            <w:tcW w:w="709" w:type="dxa"/>
          </w:tcPr>
          <w:p w14:paraId="75C778D8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2-6.7</w:t>
            </w:r>
          </w:p>
        </w:tc>
        <w:tc>
          <w:tcPr>
            <w:tcW w:w="2817" w:type="dxa"/>
          </w:tcPr>
          <w:p w14:paraId="0073F18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B049F3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14:paraId="7B5D6B3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Chiang mai</w:t>
            </w:r>
          </w:p>
        </w:tc>
      </w:tr>
      <w:tr w:rsidR="00004002" w:rsidRPr="008F29C0" w14:paraId="3E20875A" w14:textId="77777777" w:rsidTr="00004002">
        <w:tc>
          <w:tcPr>
            <w:tcW w:w="709" w:type="dxa"/>
          </w:tcPr>
          <w:p w14:paraId="31B9253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2-6.8</w:t>
            </w:r>
          </w:p>
        </w:tc>
        <w:tc>
          <w:tcPr>
            <w:tcW w:w="2817" w:type="dxa"/>
          </w:tcPr>
          <w:p w14:paraId="26D5DB7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551435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_email</w:t>
            </w:r>
          </w:p>
        </w:tc>
        <w:tc>
          <w:tcPr>
            <w:tcW w:w="3423" w:type="dxa"/>
          </w:tcPr>
          <w:p w14:paraId="4990412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SE@gmail.com</w:t>
            </w:r>
          </w:p>
        </w:tc>
      </w:tr>
      <w:tr w:rsidR="00004002" w:rsidRPr="008F29C0" w14:paraId="7EC2E7B6" w14:textId="77777777" w:rsidTr="00004002">
        <w:tc>
          <w:tcPr>
            <w:tcW w:w="709" w:type="dxa"/>
          </w:tcPr>
          <w:p w14:paraId="00F5702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2-6.9</w:t>
            </w:r>
          </w:p>
        </w:tc>
        <w:tc>
          <w:tcPr>
            <w:tcW w:w="2817" w:type="dxa"/>
          </w:tcPr>
          <w:p w14:paraId="62DC1D3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3159EF1F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14:paraId="62374E4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832335899</w:t>
            </w:r>
          </w:p>
        </w:tc>
      </w:tr>
      <w:tr w:rsidR="00004002" w:rsidRPr="008F29C0" w14:paraId="16E78564" w14:textId="77777777" w:rsidTr="00004002">
        <w:tc>
          <w:tcPr>
            <w:tcW w:w="709" w:type="dxa"/>
          </w:tcPr>
          <w:p w14:paraId="16401CD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2-6.10</w:t>
            </w:r>
          </w:p>
        </w:tc>
        <w:tc>
          <w:tcPr>
            <w:tcW w:w="2817" w:type="dxa"/>
          </w:tcPr>
          <w:p w14:paraId="34A02BE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7FC1A3D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14:paraId="42B78EA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</w:tr>
    </w:tbl>
    <w:p w14:paraId="4AF50B12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5B67ECB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781EF1A7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7F885185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2BAC5AC5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Admin</w:t>
      </w: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004002" w:rsidRPr="008F29C0" w14:paraId="0B2D7550" w14:textId="77777777" w:rsidTr="00004002">
        <w:trPr>
          <w:trHeight w:val="126"/>
        </w:trPr>
        <w:tc>
          <w:tcPr>
            <w:tcW w:w="709" w:type="dxa"/>
          </w:tcPr>
          <w:p w14:paraId="0E23105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72375643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4FF5350F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0D016FDF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621B25F4" w14:textId="77777777" w:rsidTr="00004002">
        <w:tc>
          <w:tcPr>
            <w:tcW w:w="709" w:type="dxa"/>
          </w:tcPr>
          <w:p w14:paraId="69FA337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3E96097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CF5156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admin _id</w:t>
            </w:r>
          </w:p>
        </w:tc>
        <w:tc>
          <w:tcPr>
            <w:tcW w:w="3423" w:type="dxa"/>
          </w:tcPr>
          <w:p w14:paraId="0142289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1A0F3F73" w14:textId="77777777" w:rsidTr="00004002">
        <w:tc>
          <w:tcPr>
            <w:tcW w:w="709" w:type="dxa"/>
          </w:tcPr>
          <w:p w14:paraId="468BF55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024F8E3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10F2FF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admin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_username</w:t>
            </w:r>
          </w:p>
        </w:tc>
        <w:tc>
          <w:tcPr>
            <w:tcW w:w="3423" w:type="dxa"/>
          </w:tcPr>
          <w:p w14:paraId="7EAEFC3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admin</w:t>
            </w:r>
          </w:p>
        </w:tc>
      </w:tr>
      <w:tr w:rsidR="00004002" w:rsidRPr="008F29C0" w14:paraId="4DA0AB18" w14:textId="77777777" w:rsidTr="00004002">
        <w:tc>
          <w:tcPr>
            <w:tcW w:w="709" w:type="dxa"/>
          </w:tcPr>
          <w:p w14:paraId="5601D45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14:paraId="1F3C55A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8AF33D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admin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_password</w:t>
            </w:r>
          </w:p>
        </w:tc>
        <w:tc>
          <w:tcPr>
            <w:tcW w:w="3423" w:type="dxa"/>
          </w:tcPr>
          <w:p w14:paraId="2464E48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004002" w:rsidRPr="008F29C0" w14:paraId="606DF3B9" w14:textId="77777777" w:rsidTr="00004002">
        <w:tc>
          <w:tcPr>
            <w:tcW w:w="709" w:type="dxa"/>
          </w:tcPr>
          <w:p w14:paraId="27D0A89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14:paraId="0ADF64E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372F659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adnin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_name</w:t>
            </w:r>
          </w:p>
        </w:tc>
        <w:tc>
          <w:tcPr>
            <w:tcW w:w="3423" w:type="dxa"/>
          </w:tcPr>
          <w:p w14:paraId="3058F9A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admin camt</w:t>
            </w:r>
          </w:p>
        </w:tc>
      </w:tr>
    </w:tbl>
    <w:p w14:paraId="752BF6AA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2A2DEA1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Semester</w:t>
      </w:r>
    </w:p>
    <w:p w14:paraId="2D439E88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7236CD03" w14:textId="77777777" w:rsidTr="00004002">
        <w:trPr>
          <w:trHeight w:val="126"/>
        </w:trPr>
        <w:tc>
          <w:tcPr>
            <w:tcW w:w="714" w:type="dxa"/>
          </w:tcPr>
          <w:p w14:paraId="16258B4B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395D8574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53D57860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3F77CE6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32EBC159" w14:textId="77777777" w:rsidTr="00004002">
        <w:tc>
          <w:tcPr>
            <w:tcW w:w="714" w:type="dxa"/>
          </w:tcPr>
          <w:p w14:paraId="3B63ECB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037E0A39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55ACDF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579CBC2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0431EE1A" w14:textId="77777777" w:rsidTr="00004002">
        <w:tc>
          <w:tcPr>
            <w:tcW w:w="714" w:type="dxa"/>
          </w:tcPr>
          <w:p w14:paraId="1965334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5A6BCF6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500824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academic_year</w:t>
            </w:r>
          </w:p>
        </w:tc>
        <w:tc>
          <w:tcPr>
            <w:tcW w:w="3423" w:type="dxa"/>
          </w:tcPr>
          <w:p w14:paraId="2F91B74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1/2556</w:t>
            </w:r>
          </w:p>
        </w:tc>
      </w:tr>
    </w:tbl>
    <w:p w14:paraId="0A8808DB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1FC86FE2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1E4770C9" w14:textId="77777777" w:rsidTr="00004002">
        <w:trPr>
          <w:trHeight w:val="126"/>
        </w:trPr>
        <w:tc>
          <w:tcPr>
            <w:tcW w:w="714" w:type="dxa"/>
          </w:tcPr>
          <w:p w14:paraId="6778FF06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27DC85CA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52054C7B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3053EA1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234EC4C3" w14:textId="77777777" w:rsidTr="00004002">
        <w:tc>
          <w:tcPr>
            <w:tcW w:w="714" w:type="dxa"/>
          </w:tcPr>
          <w:p w14:paraId="35BE83F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68DA913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4020B6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7D7C442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:rsidRPr="008F29C0" w14:paraId="1F214591" w14:textId="77777777" w:rsidTr="00004002">
        <w:tc>
          <w:tcPr>
            <w:tcW w:w="714" w:type="dxa"/>
          </w:tcPr>
          <w:p w14:paraId="1FDF42C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5311D99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ED5FF2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academic_year</w:t>
            </w:r>
          </w:p>
        </w:tc>
        <w:tc>
          <w:tcPr>
            <w:tcW w:w="3423" w:type="dxa"/>
          </w:tcPr>
          <w:p w14:paraId="22AB427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2/2556</w:t>
            </w:r>
          </w:p>
        </w:tc>
      </w:tr>
    </w:tbl>
    <w:p w14:paraId="5A7694F4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123D4736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548E9000" w14:textId="77777777" w:rsidTr="00004002">
        <w:trPr>
          <w:trHeight w:val="126"/>
        </w:trPr>
        <w:tc>
          <w:tcPr>
            <w:tcW w:w="714" w:type="dxa"/>
          </w:tcPr>
          <w:p w14:paraId="53E18BAD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0EB85A5F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516F9EEA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42305DE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55A28C0A" w14:textId="77777777" w:rsidTr="00004002">
        <w:tc>
          <w:tcPr>
            <w:tcW w:w="714" w:type="dxa"/>
          </w:tcPr>
          <w:p w14:paraId="7C37353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6D01DB1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B40013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617B636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:rsidRPr="008F29C0" w14:paraId="467E2FD3" w14:textId="77777777" w:rsidTr="00004002">
        <w:tc>
          <w:tcPr>
            <w:tcW w:w="714" w:type="dxa"/>
          </w:tcPr>
          <w:p w14:paraId="57E338F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430E4E8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6E84EB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academic_year</w:t>
            </w:r>
          </w:p>
        </w:tc>
        <w:tc>
          <w:tcPr>
            <w:tcW w:w="3423" w:type="dxa"/>
          </w:tcPr>
          <w:p w14:paraId="6921887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1/2557</w:t>
            </w:r>
          </w:p>
        </w:tc>
      </w:tr>
    </w:tbl>
    <w:p w14:paraId="71FD9AA0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2921D853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4DC1A6C0" w14:textId="77777777" w:rsidTr="00004002">
        <w:trPr>
          <w:trHeight w:val="126"/>
        </w:trPr>
        <w:tc>
          <w:tcPr>
            <w:tcW w:w="714" w:type="dxa"/>
          </w:tcPr>
          <w:p w14:paraId="1274A6B8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202CAE06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6D1CD31A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05DB6BC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6A3320A6" w14:textId="77777777" w:rsidTr="00004002">
        <w:tc>
          <w:tcPr>
            <w:tcW w:w="714" w:type="dxa"/>
          </w:tcPr>
          <w:p w14:paraId="1926F33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064D21D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817993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1C5E56C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004002" w:rsidRPr="008F29C0" w14:paraId="1A53E711" w14:textId="77777777" w:rsidTr="00004002">
        <w:tc>
          <w:tcPr>
            <w:tcW w:w="714" w:type="dxa"/>
          </w:tcPr>
          <w:p w14:paraId="467867C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1432379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58AED0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academic_year</w:t>
            </w:r>
          </w:p>
        </w:tc>
        <w:tc>
          <w:tcPr>
            <w:tcW w:w="3423" w:type="dxa"/>
          </w:tcPr>
          <w:p w14:paraId="1DB3EB3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2/2557</w:t>
            </w:r>
          </w:p>
        </w:tc>
      </w:tr>
    </w:tbl>
    <w:p w14:paraId="28CB81F9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2245ED73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Course</w:t>
      </w: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35645BA5" w14:textId="77777777" w:rsidTr="00004002">
        <w:trPr>
          <w:trHeight w:val="126"/>
        </w:trPr>
        <w:tc>
          <w:tcPr>
            <w:tcW w:w="714" w:type="dxa"/>
          </w:tcPr>
          <w:p w14:paraId="6FB30CE5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4302AF44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590AAA21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092D997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393C39B5" w14:textId="77777777" w:rsidTr="00004002">
        <w:tc>
          <w:tcPr>
            <w:tcW w:w="714" w:type="dxa"/>
          </w:tcPr>
          <w:p w14:paraId="661C896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6FCF302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A77CAF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60B274E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69D88E62" w14:textId="77777777" w:rsidTr="00004002">
        <w:tc>
          <w:tcPr>
            <w:tcW w:w="714" w:type="dxa"/>
          </w:tcPr>
          <w:p w14:paraId="567EA28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532E03B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75141D3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14:paraId="7356F3E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6C34CAF6" w14:textId="77777777" w:rsidTr="00004002">
        <w:tc>
          <w:tcPr>
            <w:tcW w:w="714" w:type="dxa"/>
          </w:tcPr>
          <w:p w14:paraId="33DB23F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5-1.3</w:t>
            </w:r>
          </w:p>
        </w:tc>
        <w:tc>
          <w:tcPr>
            <w:tcW w:w="2817" w:type="dxa"/>
          </w:tcPr>
          <w:p w14:paraId="78FE7BF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5E67B0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060AED0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1847C3BC" w14:textId="77777777" w:rsidTr="00004002">
        <w:tc>
          <w:tcPr>
            <w:tcW w:w="714" w:type="dxa"/>
          </w:tcPr>
          <w:p w14:paraId="405B24E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5-1.4</w:t>
            </w:r>
          </w:p>
        </w:tc>
        <w:tc>
          <w:tcPr>
            <w:tcW w:w="2817" w:type="dxa"/>
          </w:tcPr>
          <w:p w14:paraId="03A343D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96DDF4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course_name</w:t>
            </w:r>
          </w:p>
        </w:tc>
        <w:tc>
          <w:tcPr>
            <w:tcW w:w="3423" w:type="dxa"/>
          </w:tcPr>
          <w:p w14:paraId="771C6B2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</w:t>
            </w:r>
          </w:p>
        </w:tc>
      </w:tr>
      <w:tr w:rsidR="00004002" w:rsidRPr="008F29C0" w14:paraId="6DE59B84" w14:textId="77777777" w:rsidTr="00004002">
        <w:tc>
          <w:tcPr>
            <w:tcW w:w="714" w:type="dxa"/>
          </w:tcPr>
          <w:p w14:paraId="142CD3D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5-1.5</w:t>
            </w:r>
          </w:p>
        </w:tc>
        <w:tc>
          <w:tcPr>
            <w:tcW w:w="2817" w:type="dxa"/>
          </w:tcPr>
          <w:p w14:paraId="16C7E96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0E52B9E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course_credit</w:t>
            </w:r>
          </w:p>
        </w:tc>
        <w:tc>
          <w:tcPr>
            <w:tcW w:w="3423" w:type="dxa"/>
          </w:tcPr>
          <w:p w14:paraId="16B30C2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:rsidRPr="008F29C0" w14:paraId="7935AC38" w14:textId="77777777" w:rsidTr="00004002">
        <w:tc>
          <w:tcPr>
            <w:tcW w:w="714" w:type="dxa"/>
          </w:tcPr>
          <w:p w14:paraId="1C8BFA0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5-1.6</w:t>
            </w:r>
          </w:p>
        </w:tc>
        <w:tc>
          <w:tcPr>
            <w:tcW w:w="2817" w:type="dxa"/>
          </w:tcPr>
          <w:p w14:paraId="4102FDA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ACA1B8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course_description</w:t>
            </w:r>
          </w:p>
        </w:tc>
        <w:tc>
          <w:tcPr>
            <w:tcW w:w="3423" w:type="dxa"/>
          </w:tcPr>
          <w:p w14:paraId="268FE44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 is easy</w:t>
            </w:r>
          </w:p>
        </w:tc>
      </w:tr>
    </w:tbl>
    <w:p w14:paraId="1B1CC92C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2125F32D" w14:textId="77777777" w:rsidTr="00004002">
        <w:trPr>
          <w:trHeight w:val="126"/>
        </w:trPr>
        <w:tc>
          <w:tcPr>
            <w:tcW w:w="714" w:type="dxa"/>
          </w:tcPr>
          <w:p w14:paraId="3A5E54F5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4FEE08C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79D3A8F5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4805CA1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29079AE5" w14:textId="77777777" w:rsidTr="00004002">
        <w:tc>
          <w:tcPr>
            <w:tcW w:w="714" w:type="dxa"/>
          </w:tcPr>
          <w:p w14:paraId="47EEC8A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2E93CD0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72DB87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300ACA8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:rsidRPr="008F29C0" w14:paraId="6C4CA6EC" w14:textId="77777777" w:rsidTr="00004002">
        <w:tc>
          <w:tcPr>
            <w:tcW w:w="714" w:type="dxa"/>
          </w:tcPr>
          <w:p w14:paraId="23CE097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324E4F5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01464AB2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14:paraId="00AC47D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0FD2E67F" w14:textId="77777777" w:rsidTr="00004002">
        <w:tc>
          <w:tcPr>
            <w:tcW w:w="714" w:type="dxa"/>
          </w:tcPr>
          <w:p w14:paraId="53AC8A5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5-2.3</w:t>
            </w:r>
          </w:p>
        </w:tc>
        <w:tc>
          <w:tcPr>
            <w:tcW w:w="2817" w:type="dxa"/>
          </w:tcPr>
          <w:p w14:paraId="1D439AE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59A2FF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472FCCD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1907EC9C" w14:textId="77777777" w:rsidTr="00004002">
        <w:tc>
          <w:tcPr>
            <w:tcW w:w="714" w:type="dxa"/>
          </w:tcPr>
          <w:p w14:paraId="28E1500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5-2.4</w:t>
            </w:r>
          </w:p>
        </w:tc>
        <w:tc>
          <w:tcPr>
            <w:tcW w:w="2817" w:type="dxa"/>
          </w:tcPr>
          <w:p w14:paraId="66C9129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ADAD4B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course_name</w:t>
            </w:r>
          </w:p>
        </w:tc>
        <w:tc>
          <w:tcPr>
            <w:tcW w:w="3423" w:type="dxa"/>
          </w:tcPr>
          <w:p w14:paraId="4820451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English</w:t>
            </w:r>
          </w:p>
        </w:tc>
      </w:tr>
      <w:tr w:rsidR="00004002" w:rsidRPr="008F29C0" w14:paraId="482A2F39" w14:textId="77777777" w:rsidTr="00004002">
        <w:tc>
          <w:tcPr>
            <w:tcW w:w="714" w:type="dxa"/>
          </w:tcPr>
          <w:p w14:paraId="600CE14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5-2.5</w:t>
            </w:r>
          </w:p>
        </w:tc>
        <w:tc>
          <w:tcPr>
            <w:tcW w:w="2817" w:type="dxa"/>
          </w:tcPr>
          <w:p w14:paraId="692C55D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4E6C1A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course_credit</w:t>
            </w:r>
          </w:p>
        </w:tc>
        <w:tc>
          <w:tcPr>
            <w:tcW w:w="3423" w:type="dxa"/>
          </w:tcPr>
          <w:p w14:paraId="03A0BAC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:rsidRPr="008F29C0" w14:paraId="47B9500C" w14:textId="77777777" w:rsidTr="00004002">
        <w:tc>
          <w:tcPr>
            <w:tcW w:w="714" w:type="dxa"/>
          </w:tcPr>
          <w:p w14:paraId="156269C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5-2.6</w:t>
            </w:r>
          </w:p>
        </w:tc>
        <w:tc>
          <w:tcPr>
            <w:tcW w:w="2817" w:type="dxa"/>
          </w:tcPr>
          <w:p w14:paraId="7B801F5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D3EA9E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course_description</w:t>
            </w:r>
          </w:p>
        </w:tc>
        <w:tc>
          <w:tcPr>
            <w:tcW w:w="3423" w:type="dxa"/>
          </w:tcPr>
          <w:p w14:paraId="68094C1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English is easy</w:t>
            </w:r>
          </w:p>
        </w:tc>
      </w:tr>
    </w:tbl>
    <w:p w14:paraId="2B40A498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41DCAB35" w14:textId="77777777" w:rsidTr="00004002">
        <w:trPr>
          <w:trHeight w:val="126"/>
        </w:trPr>
        <w:tc>
          <w:tcPr>
            <w:tcW w:w="714" w:type="dxa"/>
          </w:tcPr>
          <w:p w14:paraId="69F7129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46910D9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45C402F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0BB1DFA0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2E45BA50" w14:textId="77777777" w:rsidTr="00004002">
        <w:tc>
          <w:tcPr>
            <w:tcW w:w="714" w:type="dxa"/>
          </w:tcPr>
          <w:p w14:paraId="49A0DEE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3B951FA9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2EC700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2391DFD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04002" w:rsidRPr="008F29C0" w14:paraId="46C8DF8F" w14:textId="77777777" w:rsidTr="00004002">
        <w:tc>
          <w:tcPr>
            <w:tcW w:w="714" w:type="dxa"/>
          </w:tcPr>
          <w:p w14:paraId="44095C2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36218D93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04123D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14:paraId="1E087DA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4B36ECB9" w14:textId="77777777" w:rsidTr="00004002">
        <w:tc>
          <w:tcPr>
            <w:tcW w:w="714" w:type="dxa"/>
          </w:tcPr>
          <w:p w14:paraId="233548C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5-3.3</w:t>
            </w:r>
          </w:p>
        </w:tc>
        <w:tc>
          <w:tcPr>
            <w:tcW w:w="2817" w:type="dxa"/>
          </w:tcPr>
          <w:p w14:paraId="4E355C8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02C3C6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6C170C12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:rsidRPr="008F29C0" w14:paraId="529252E6" w14:textId="77777777" w:rsidTr="00004002">
        <w:tc>
          <w:tcPr>
            <w:tcW w:w="714" w:type="dxa"/>
          </w:tcPr>
          <w:p w14:paraId="15245B7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5-3.4</w:t>
            </w:r>
          </w:p>
        </w:tc>
        <w:tc>
          <w:tcPr>
            <w:tcW w:w="2817" w:type="dxa"/>
          </w:tcPr>
          <w:p w14:paraId="2ED67B9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54F232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course_name</w:t>
            </w:r>
          </w:p>
        </w:tc>
        <w:tc>
          <w:tcPr>
            <w:tcW w:w="3423" w:type="dxa"/>
          </w:tcPr>
          <w:p w14:paraId="7804287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Computer</w:t>
            </w:r>
          </w:p>
        </w:tc>
      </w:tr>
      <w:tr w:rsidR="00004002" w:rsidRPr="008F29C0" w14:paraId="424001A3" w14:textId="77777777" w:rsidTr="00004002">
        <w:tc>
          <w:tcPr>
            <w:tcW w:w="714" w:type="dxa"/>
          </w:tcPr>
          <w:p w14:paraId="5283156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5-3.5</w:t>
            </w:r>
          </w:p>
        </w:tc>
        <w:tc>
          <w:tcPr>
            <w:tcW w:w="2817" w:type="dxa"/>
          </w:tcPr>
          <w:p w14:paraId="09D8CDB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D5888E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course_credit</w:t>
            </w:r>
          </w:p>
        </w:tc>
        <w:tc>
          <w:tcPr>
            <w:tcW w:w="3423" w:type="dxa"/>
          </w:tcPr>
          <w:p w14:paraId="28899C5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:rsidRPr="008F29C0" w14:paraId="51CDDDF6" w14:textId="77777777" w:rsidTr="00004002">
        <w:tc>
          <w:tcPr>
            <w:tcW w:w="714" w:type="dxa"/>
          </w:tcPr>
          <w:p w14:paraId="2C8B94F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5-3.6</w:t>
            </w:r>
          </w:p>
        </w:tc>
        <w:tc>
          <w:tcPr>
            <w:tcW w:w="2817" w:type="dxa"/>
          </w:tcPr>
          <w:p w14:paraId="01DFB8C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EBF8DD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course_description</w:t>
            </w:r>
          </w:p>
        </w:tc>
        <w:tc>
          <w:tcPr>
            <w:tcW w:w="3423" w:type="dxa"/>
          </w:tcPr>
          <w:p w14:paraId="15B1671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Computer is easy</w:t>
            </w:r>
          </w:p>
        </w:tc>
      </w:tr>
    </w:tbl>
    <w:p w14:paraId="61C90E11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558F968E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008FB05D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236D8D0B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3CC8ADBF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48113F8B" w14:textId="77777777" w:rsidTr="00004002">
        <w:trPr>
          <w:trHeight w:val="126"/>
        </w:trPr>
        <w:tc>
          <w:tcPr>
            <w:tcW w:w="714" w:type="dxa"/>
          </w:tcPr>
          <w:p w14:paraId="792D8AFF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14:paraId="633A5D4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51189A4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37E42FF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2FF95B8F" w14:textId="77777777" w:rsidTr="00004002">
        <w:tc>
          <w:tcPr>
            <w:tcW w:w="714" w:type="dxa"/>
          </w:tcPr>
          <w:p w14:paraId="58BF9A6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4993324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EFC342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1C6A2AD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004002" w:rsidRPr="008F29C0" w14:paraId="1A090132" w14:textId="77777777" w:rsidTr="00004002">
        <w:tc>
          <w:tcPr>
            <w:tcW w:w="714" w:type="dxa"/>
          </w:tcPr>
          <w:p w14:paraId="0C3A494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331AEC5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AE95F2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14:paraId="55F4590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:rsidRPr="008F29C0" w14:paraId="5FC4DFBC" w14:textId="77777777" w:rsidTr="00004002">
        <w:tc>
          <w:tcPr>
            <w:tcW w:w="714" w:type="dxa"/>
          </w:tcPr>
          <w:p w14:paraId="667F9AD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5-4.3</w:t>
            </w:r>
          </w:p>
        </w:tc>
        <w:tc>
          <w:tcPr>
            <w:tcW w:w="2817" w:type="dxa"/>
          </w:tcPr>
          <w:p w14:paraId="4864862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37C0BD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58DE35D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004002" w:rsidRPr="008F29C0" w14:paraId="6C1A6C1E" w14:textId="77777777" w:rsidTr="00004002">
        <w:tc>
          <w:tcPr>
            <w:tcW w:w="714" w:type="dxa"/>
          </w:tcPr>
          <w:p w14:paraId="1EC80C9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5-4.4</w:t>
            </w:r>
          </w:p>
        </w:tc>
        <w:tc>
          <w:tcPr>
            <w:tcW w:w="2817" w:type="dxa"/>
          </w:tcPr>
          <w:p w14:paraId="7B978F6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066975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course_name</w:t>
            </w:r>
          </w:p>
        </w:tc>
        <w:tc>
          <w:tcPr>
            <w:tcW w:w="3423" w:type="dxa"/>
          </w:tcPr>
          <w:p w14:paraId="7AC82AA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</w:t>
            </w:r>
          </w:p>
        </w:tc>
      </w:tr>
      <w:tr w:rsidR="00004002" w:rsidRPr="008F29C0" w14:paraId="6D79E7E9" w14:textId="77777777" w:rsidTr="00004002">
        <w:tc>
          <w:tcPr>
            <w:tcW w:w="714" w:type="dxa"/>
          </w:tcPr>
          <w:p w14:paraId="4CB29C61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5-4.5</w:t>
            </w:r>
          </w:p>
        </w:tc>
        <w:tc>
          <w:tcPr>
            <w:tcW w:w="2817" w:type="dxa"/>
          </w:tcPr>
          <w:p w14:paraId="7B261B3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FEEEEF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course_credit</w:t>
            </w:r>
          </w:p>
        </w:tc>
        <w:tc>
          <w:tcPr>
            <w:tcW w:w="3423" w:type="dxa"/>
          </w:tcPr>
          <w:p w14:paraId="0C5329D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:rsidRPr="008F29C0" w14:paraId="4FB5D874" w14:textId="77777777" w:rsidTr="00004002">
        <w:tc>
          <w:tcPr>
            <w:tcW w:w="714" w:type="dxa"/>
          </w:tcPr>
          <w:p w14:paraId="78C2D3A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5-4.6</w:t>
            </w:r>
          </w:p>
        </w:tc>
        <w:tc>
          <w:tcPr>
            <w:tcW w:w="2817" w:type="dxa"/>
          </w:tcPr>
          <w:p w14:paraId="653F5B6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AA26A3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course_description</w:t>
            </w:r>
          </w:p>
        </w:tc>
        <w:tc>
          <w:tcPr>
            <w:tcW w:w="3423" w:type="dxa"/>
          </w:tcPr>
          <w:p w14:paraId="53D28E9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na aja</w:t>
            </w:r>
          </w:p>
        </w:tc>
      </w:tr>
    </w:tbl>
    <w:p w14:paraId="0E3DB58E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79BE5A0D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1691AF31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706AD323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CourseRegistration</w:t>
      </w: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56C8EF68" w14:textId="77777777" w:rsidTr="00004002">
        <w:trPr>
          <w:trHeight w:val="126"/>
        </w:trPr>
        <w:tc>
          <w:tcPr>
            <w:tcW w:w="714" w:type="dxa"/>
          </w:tcPr>
          <w:p w14:paraId="4D32DBA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33216BE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2435A61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39323931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197E328A" w14:textId="77777777" w:rsidTr="00004002">
        <w:tc>
          <w:tcPr>
            <w:tcW w:w="714" w:type="dxa"/>
          </w:tcPr>
          <w:p w14:paraId="7595441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7A631CD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75684A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14:paraId="5D2CC49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510637B1" w14:textId="77777777" w:rsidTr="00004002">
        <w:tc>
          <w:tcPr>
            <w:tcW w:w="714" w:type="dxa"/>
          </w:tcPr>
          <w:p w14:paraId="1965AAA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6C4FBBC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9E4951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613889A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04002" w14:paraId="48D58CF9" w14:textId="77777777" w:rsidTr="00004002">
        <w:tc>
          <w:tcPr>
            <w:tcW w:w="714" w:type="dxa"/>
          </w:tcPr>
          <w:p w14:paraId="7693619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6-1.3</w:t>
            </w:r>
          </w:p>
        </w:tc>
        <w:tc>
          <w:tcPr>
            <w:tcW w:w="2817" w:type="dxa"/>
          </w:tcPr>
          <w:p w14:paraId="0F137AA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95442B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309114B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</w:tbl>
    <w:p w14:paraId="438DFF07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59603F70" w14:textId="77777777" w:rsidTr="00004002">
        <w:trPr>
          <w:trHeight w:val="126"/>
        </w:trPr>
        <w:tc>
          <w:tcPr>
            <w:tcW w:w="714" w:type="dxa"/>
          </w:tcPr>
          <w:p w14:paraId="397D8FD4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21037B2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1D98576B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785E6BF3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1F2A21C9" w14:textId="77777777" w:rsidTr="00004002">
        <w:tc>
          <w:tcPr>
            <w:tcW w:w="714" w:type="dxa"/>
          </w:tcPr>
          <w:p w14:paraId="5C6E96C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199A7FF9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72C31B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14:paraId="557C5DD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:rsidRPr="008F29C0" w14:paraId="17E464F1" w14:textId="77777777" w:rsidTr="00004002">
        <w:tc>
          <w:tcPr>
            <w:tcW w:w="714" w:type="dxa"/>
          </w:tcPr>
          <w:p w14:paraId="2E5ED37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06E365F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CCB26C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789C1BD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04002" w14:paraId="5AD362E2" w14:textId="77777777" w:rsidTr="00004002">
        <w:tc>
          <w:tcPr>
            <w:tcW w:w="714" w:type="dxa"/>
          </w:tcPr>
          <w:p w14:paraId="30012B9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6-2.3</w:t>
            </w:r>
          </w:p>
        </w:tc>
        <w:tc>
          <w:tcPr>
            <w:tcW w:w="2817" w:type="dxa"/>
          </w:tcPr>
          <w:p w14:paraId="37F343D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0A7E30C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2620FE9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542115092</w:t>
            </w:r>
          </w:p>
        </w:tc>
      </w:tr>
    </w:tbl>
    <w:p w14:paraId="7A856040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1D5C0874" w14:textId="77777777" w:rsidTr="00004002">
        <w:trPr>
          <w:trHeight w:val="126"/>
        </w:trPr>
        <w:tc>
          <w:tcPr>
            <w:tcW w:w="714" w:type="dxa"/>
          </w:tcPr>
          <w:p w14:paraId="69CA6385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1458D14B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2E61D3E8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7A0B44D1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59AC7A2C" w14:textId="77777777" w:rsidTr="00004002">
        <w:tc>
          <w:tcPr>
            <w:tcW w:w="714" w:type="dxa"/>
          </w:tcPr>
          <w:p w14:paraId="6EBD0DC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65C74C22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9C0AC7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14:paraId="5FA50B3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</w:tr>
      <w:tr w:rsidR="00004002" w:rsidRPr="008F29C0" w14:paraId="18D9DB5D" w14:textId="77777777" w:rsidTr="00004002">
        <w:tc>
          <w:tcPr>
            <w:tcW w:w="714" w:type="dxa"/>
          </w:tcPr>
          <w:p w14:paraId="48D7DC7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1C31FCC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4BB2A92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5B5CF96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04002" w14:paraId="1115D6E6" w14:textId="77777777" w:rsidTr="00004002">
        <w:tc>
          <w:tcPr>
            <w:tcW w:w="714" w:type="dxa"/>
          </w:tcPr>
          <w:p w14:paraId="78C12F8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6-3.3</w:t>
            </w:r>
          </w:p>
        </w:tc>
        <w:tc>
          <w:tcPr>
            <w:tcW w:w="2817" w:type="dxa"/>
          </w:tcPr>
          <w:p w14:paraId="264A8AA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4B6969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3BBB075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542115094</w:t>
            </w:r>
          </w:p>
        </w:tc>
      </w:tr>
    </w:tbl>
    <w:p w14:paraId="0DE1E8CF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30DFC8B2" w14:textId="77777777" w:rsidTr="00004002">
        <w:trPr>
          <w:trHeight w:val="126"/>
        </w:trPr>
        <w:tc>
          <w:tcPr>
            <w:tcW w:w="714" w:type="dxa"/>
          </w:tcPr>
          <w:p w14:paraId="2EAD09F8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3F642E7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0158182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2BA34020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17158F3E" w14:textId="77777777" w:rsidTr="00004002">
        <w:tc>
          <w:tcPr>
            <w:tcW w:w="714" w:type="dxa"/>
          </w:tcPr>
          <w:p w14:paraId="1423151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6-7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20EBF872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7A6DF4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14:paraId="77D08F4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</w:tr>
      <w:tr w:rsidR="00004002" w:rsidRPr="008F29C0" w14:paraId="358941D2" w14:textId="77777777" w:rsidTr="00004002">
        <w:tc>
          <w:tcPr>
            <w:tcW w:w="714" w:type="dxa"/>
          </w:tcPr>
          <w:p w14:paraId="312503B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6-7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740CFE5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31862E8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03B4435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04002" w14:paraId="36FA70AF" w14:textId="77777777" w:rsidTr="00004002">
        <w:tc>
          <w:tcPr>
            <w:tcW w:w="714" w:type="dxa"/>
          </w:tcPr>
          <w:p w14:paraId="6DAED281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6-7.3</w:t>
            </w:r>
          </w:p>
        </w:tc>
        <w:tc>
          <w:tcPr>
            <w:tcW w:w="2817" w:type="dxa"/>
          </w:tcPr>
          <w:p w14:paraId="66CE881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C46A88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5DBD01C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542115093</w:t>
            </w:r>
          </w:p>
        </w:tc>
      </w:tr>
    </w:tbl>
    <w:p w14:paraId="40C1BC4C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7A58E206" w14:textId="77777777" w:rsidTr="00004002">
        <w:trPr>
          <w:trHeight w:val="126"/>
        </w:trPr>
        <w:tc>
          <w:tcPr>
            <w:tcW w:w="714" w:type="dxa"/>
          </w:tcPr>
          <w:p w14:paraId="6361777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14:paraId="2D30F17D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49AD1968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10B4922F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2014A823" w14:textId="77777777" w:rsidTr="00004002">
        <w:tc>
          <w:tcPr>
            <w:tcW w:w="714" w:type="dxa"/>
          </w:tcPr>
          <w:p w14:paraId="3EE3EEE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6-8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4951BF8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02E930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14:paraId="75CBA20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</w:tr>
      <w:tr w:rsidR="00004002" w:rsidRPr="008F29C0" w14:paraId="710F655A" w14:textId="77777777" w:rsidTr="00004002">
        <w:tc>
          <w:tcPr>
            <w:tcW w:w="714" w:type="dxa"/>
          </w:tcPr>
          <w:p w14:paraId="5383114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6-8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663A53A3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6A790A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4565E50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004002" w14:paraId="20CBA354" w14:textId="77777777" w:rsidTr="00004002">
        <w:tc>
          <w:tcPr>
            <w:tcW w:w="714" w:type="dxa"/>
          </w:tcPr>
          <w:p w14:paraId="76B00F8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6-8.3</w:t>
            </w:r>
          </w:p>
        </w:tc>
        <w:tc>
          <w:tcPr>
            <w:tcW w:w="2817" w:type="dxa"/>
          </w:tcPr>
          <w:p w14:paraId="5B5176C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F459E8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0CE0A2A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</w:tbl>
    <w:p w14:paraId="3F4580C4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4CE01F6F" w14:textId="77777777" w:rsidTr="00004002">
        <w:trPr>
          <w:trHeight w:val="126"/>
        </w:trPr>
        <w:tc>
          <w:tcPr>
            <w:tcW w:w="714" w:type="dxa"/>
          </w:tcPr>
          <w:p w14:paraId="6869C255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3C511CA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0EC43FF5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19D649F6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7CCC41FF" w14:textId="77777777" w:rsidTr="00004002">
        <w:tc>
          <w:tcPr>
            <w:tcW w:w="714" w:type="dxa"/>
          </w:tcPr>
          <w:p w14:paraId="4D22C09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6-9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49431D79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ECE82C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14:paraId="437BBB4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</w:tr>
      <w:tr w:rsidR="00004002" w:rsidRPr="008F29C0" w14:paraId="1681196C" w14:textId="77777777" w:rsidTr="00004002">
        <w:tc>
          <w:tcPr>
            <w:tcW w:w="714" w:type="dxa"/>
          </w:tcPr>
          <w:p w14:paraId="430CBE1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6-9.2</w:t>
            </w:r>
          </w:p>
        </w:tc>
        <w:tc>
          <w:tcPr>
            <w:tcW w:w="2817" w:type="dxa"/>
          </w:tcPr>
          <w:p w14:paraId="5AE6165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7F48743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0AF5E5E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004002" w14:paraId="5D05B095" w14:textId="77777777" w:rsidTr="00004002">
        <w:tc>
          <w:tcPr>
            <w:tcW w:w="714" w:type="dxa"/>
          </w:tcPr>
          <w:p w14:paraId="71B9038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6-9.3</w:t>
            </w:r>
          </w:p>
        </w:tc>
        <w:tc>
          <w:tcPr>
            <w:tcW w:w="2817" w:type="dxa"/>
          </w:tcPr>
          <w:p w14:paraId="61C9FE5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D2FC38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14:paraId="4C6BC23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542115092</w:t>
            </w:r>
          </w:p>
        </w:tc>
      </w:tr>
    </w:tbl>
    <w:p w14:paraId="3E543BB7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14FA5F7C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642DD20A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4CDFBA1A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4083B16C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Testing</w:t>
      </w: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2B6972C9" w14:textId="77777777" w:rsidTr="00004002">
        <w:trPr>
          <w:trHeight w:val="126"/>
        </w:trPr>
        <w:tc>
          <w:tcPr>
            <w:tcW w:w="714" w:type="dxa"/>
          </w:tcPr>
          <w:p w14:paraId="173A6330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35FBF1F1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1D7D8BA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74639574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354919E4" w14:textId="77777777" w:rsidTr="00004002">
        <w:tc>
          <w:tcPr>
            <w:tcW w:w="714" w:type="dxa"/>
          </w:tcPr>
          <w:p w14:paraId="0765556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5588FADF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030D234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2A0FA56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1A1CBACF" w14:textId="77777777" w:rsidTr="00004002">
        <w:tc>
          <w:tcPr>
            <w:tcW w:w="714" w:type="dxa"/>
          </w:tcPr>
          <w:p w14:paraId="5073168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6A33CC39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02E93B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75E62B6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04002" w14:paraId="5FBC9071" w14:textId="77777777" w:rsidTr="00004002">
        <w:tc>
          <w:tcPr>
            <w:tcW w:w="714" w:type="dxa"/>
          </w:tcPr>
          <w:p w14:paraId="5B375251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7-1.3</w:t>
            </w:r>
          </w:p>
        </w:tc>
        <w:tc>
          <w:tcPr>
            <w:tcW w:w="2817" w:type="dxa"/>
          </w:tcPr>
          <w:p w14:paraId="745DD35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E81188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14:paraId="4997CDB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 Imtro</w:t>
            </w:r>
          </w:p>
        </w:tc>
      </w:tr>
      <w:tr w:rsidR="00004002" w14:paraId="0D4BBBCC" w14:textId="77777777" w:rsidTr="00004002">
        <w:tc>
          <w:tcPr>
            <w:tcW w:w="714" w:type="dxa"/>
          </w:tcPr>
          <w:p w14:paraId="5FFE358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7-1.4</w:t>
            </w:r>
          </w:p>
        </w:tc>
        <w:tc>
          <w:tcPr>
            <w:tcW w:w="2817" w:type="dxa"/>
          </w:tcPr>
          <w:p w14:paraId="3657C31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FE46E1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14:paraId="59618582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6EBEF99C" w14:textId="77777777" w:rsidTr="00004002">
        <w:tc>
          <w:tcPr>
            <w:tcW w:w="714" w:type="dxa"/>
          </w:tcPr>
          <w:p w14:paraId="2D704658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7-1.5</w:t>
            </w:r>
          </w:p>
        </w:tc>
        <w:tc>
          <w:tcPr>
            <w:tcW w:w="2817" w:type="dxa"/>
          </w:tcPr>
          <w:p w14:paraId="4747718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ADA9CB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14:paraId="4FBBB29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14:paraId="4BDBAECC" w14:textId="77777777" w:rsidTr="00004002">
        <w:tc>
          <w:tcPr>
            <w:tcW w:w="714" w:type="dxa"/>
          </w:tcPr>
          <w:p w14:paraId="2F7ABCB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7-1.6</w:t>
            </w:r>
          </w:p>
        </w:tc>
        <w:tc>
          <w:tcPr>
            <w:tcW w:w="2817" w:type="dxa"/>
          </w:tcPr>
          <w:p w14:paraId="12A5EF9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02E4BE5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14:paraId="1C678EB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</w:tr>
      <w:tr w:rsidR="00004002" w14:paraId="3F788F65" w14:textId="77777777" w:rsidTr="00004002">
        <w:tc>
          <w:tcPr>
            <w:tcW w:w="714" w:type="dxa"/>
          </w:tcPr>
          <w:p w14:paraId="45CD933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7-1.7</w:t>
            </w:r>
          </w:p>
        </w:tc>
        <w:tc>
          <w:tcPr>
            <w:tcW w:w="2817" w:type="dxa"/>
          </w:tcPr>
          <w:p w14:paraId="7A94726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2BF69F3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14:paraId="2F46856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4A3B56AC" w14:textId="77777777" w:rsidTr="00004002">
        <w:tc>
          <w:tcPr>
            <w:tcW w:w="714" w:type="dxa"/>
          </w:tcPr>
          <w:p w14:paraId="0F21DA6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7-1.8</w:t>
            </w:r>
          </w:p>
        </w:tc>
        <w:tc>
          <w:tcPr>
            <w:tcW w:w="2817" w:type="dxa"/>
          </w:tcPr>
          <w:p w14:paraId="20C46A8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2A38617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14:paraId="5000D01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70A78BD4" w14:textId="77777777" w:rsidTr="00004002">
        <w:tc>
          <w:tcPr>
            <w:tcW w:w="714" w:type="dxa"/>
          </w:tcPr>
          <w:p w14:paraId="6178E24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7-1.9</w:t>
            </w:r>
          </w:p>
        </w:tc>
        <w:tc>
          <w:tcPr>
            <w:tcW w:w="2817" w:type="dxa"/>
          </w:tcPr>
          <w:p w14:paraId="758E40F8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6D5F4F3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14:paraId="7C70061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2014-10-07 10:20:00</w:t>
            </w:r>
          </w:p>
        </w:tc>
      </w:tr>
      <w:tr w:rsidR="00004002" w14:paraId="05F92AEF" w14:textId="77777777" w:rsidTr="00004002">
        <w:tc>
          <w:tcPr>
            <w:tcW w:w="714" w:type="dxa"/>
          </w:tcPr>
          <w:p w14:paraId="66AC499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7-1.10</w:t>
            </w:r>
          </w:p>
        </w:tc>
        <w:tc>
          <w:tcPr>
            <w:tcW w:w="2817" w:type="dxa"/>
          </w:tcPr>
          <w:p w14:paraId="7A90E0C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30C1CD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22BB495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44F5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542115091,542115094,542115093</w:t>
            </w:r>
          </w:p>
        </w:tc>
      </w:tr>
    </w:tbl>
    <w:p w14:paraId="42F0B943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6DFAB80D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4673AEFA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49EFF0EC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47B89C92" w14:textId="77777777" w:rsidTr="00004002">
        <w:trPr>
          <w:trHeight w:val="126"/>
        </w:trPr>
        <w:tc>
          <w:tcPr>
            <w:tcW w:w="714" w:type="dxa"/>
          </w:tcPr>
          <w:p w14:paraId="28002026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14:paraId="27DE1F5B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0F65BFD3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4D7CCC5B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0171385B" w14:textId="77777777" w:rsidTr="00004002">
        <w:tc>
          <w:tcPr>
            <w:tcW w:w="714" w:type="dxa"/>
          </w:tcPr>
          <w:p w14:paraId="105B5AE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1BBAAC1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369420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5816E58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:rsidRPr="008F29C0" w14:paraId="788279AC" w14:textId="77777777" w:rsidTr="00004002">
        <w:tc>
          <w:tcPr>
            <w:tcW w:w="714" w:type="dxa"/>
          </w:tcPr>
          <w:p w14:paraId="6F8B9E4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5A43CB8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5E304C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213B3C3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04002" w14:paraId="212F2B73" w14:textId="77777777" w:rsidTr="00004002">
        <w:tc>
          <w:tcPr>
            <w:tcW w:w="714" w:type="dxa"/>
          </w:tcPr>
          <w:p w14:paraId="4082BE4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7-2.3</w:t>
            </w:r>
          </w:p>
        </w:tc>
        <w:tc>
          <w:tcPr>
            <w:tcW w:w="2817" w:type="dxa"/>
          </w:tcPr>
          <w:p w14:paraId="72CBBC3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D0113F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14:paraId="7D68311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 Imtro2</w:t>
            </w:r>
          </w:p>
        </w:tc>
      </w:tr>
      <w:tr w:rsidR="00004002" w14:paraId="6D2668E5" w14:textId="77777777" w:rsidTr="00004002">
        <w:tc>
          <w:tcPr>
            <w:tcW w:w="714" w:type="dxa"/>
          </w:tcPr>
          <w:p w14:paraId="29A29F5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7-2.4</w:t>
            </w:r>
          </w:p>
        </w:tc>
        <w:tc>
          <w:tcPr>
            <w:tcW w:w="2817" w:type="dxa"/>
          </w:tcPr>
          <w:p w14:paraId="5EC787C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7B189F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14:paraId="6107391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3220891B" w14:textId="77777777" w:rsidTr="00004002">
        <w:tc>
          <w:tcPr>
            <w:tcW w:w="714" w:type="dxa"/>
          </w:tcPr>
          <w:p w14:paraId="7592F9D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7-2.5</w:t>
            </w:r>
          </w:p>
        </w:tc>
        <w:tc>
          <w:tcPr>
            <w:tcW w:w="2817" w:type="dxa"/>
          </w:tcPr>
          <w:p w14:paraId="2287DFF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1A7AA0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14:paraId="283270D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14:paraId="116EE75E" w14:textId="77777777" w:rsidTr="00004002">
        <w:tc>
          <w:tcPr>
            <w:tcW w:w="714" w:type="dxa"/>
          </w:tcPr>
          <w:p w14:paraId="25389AD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7-2.6</w:t>
            </w:r>
          </w:p>
        </w:tc>
        <w:tc>
          <w:tcPr>
            <w:tcW w:w="2817" w:type="dxa"/>
          </w:tcPr>
          <w:p w14:paraId="0798EF4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111FD04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14:paraId="0C86261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</w:tr>
      <w:tr w:rsidR="00004002" w14:paraId="3994AF6B" w14:textId="77777777" w:rsidTr="00004002">
        <w:tc>
          <w:tcPr>
            <w:tcW w:w="714" w:type="dxa"/>
          </w:tcPr>
          <w:p w14:paraId="66AEB36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7-2.7</w:t>
            </w:r>
          </w:p>
        </w:tc>
        <w:tc>
          <w:tcPr>
            <w:tcW w:w="2817" w:type="dxa"/>
          </w:tcPr>
          <w:p w14:paraId="572631D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6F53E03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14:paraId="7FCEBF7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306F9691" w14:textId="77777777" w:rsidTr="00004002">
        <w:tc>
          <w:tcPr>
            <w:tcW w:w="714" w:type="dxa"/>
          </w:tcPr>
          <w:p w14:paraId="181A7EB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7-2.8</w:t>
            </w:r>
          </w:p>
        </w:tc>
        <w:tc>
          <w:tcPr>
            <w:tcW w:w="2817" w:type="dxa"/>
          </w:tcPr>
          <w:p w14:paraId="4B7B894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5D4DF9A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14:paraId="136F507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5547B797" w14:textId="77777777" w:rsidTr="00004002">
        <w:tc>
          <w:tcPr>
            <w:tcW w:w="714" w:type="dxa"/>
          </w:tcPr>
          <w:p w14:paraId="43EFF34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7-2.9</w:t>
            </w:r>
          </w:p>
        </w:tc>
        <w:tc>
          <w:tcPr>
            <w:tcW w:w="2817" w:type="dxa"/>
          </w:tcPr>
          <w:p w14:paraId="6754798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2EC80E1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14:paraId="4BD213A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2014-10-07 10:11:00</w:t>
            </w:r>
          </w:p>
        </w:tc>
      </w:tr>
      <w:tr w:rsidR="00004002" w14:paraId="0EF9ACE3" w14:textId="77777777" w:rsidTr="00004002">
        <w:tc>
          <w:tcPr>
            <w:tcW w:w="714" w:type="dxa"/>
          </w:tcPr>
          <w:p w14:paraId="3B5B0D3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7-2.10</w:t>
            </w:r>
          </w:p>
        </w:tc>
        <w:tc>
          <w:tcPr>
            <w:tcW w:w="2817" w:type="dxa"/>
          </w:tcPr>
          <w:p w14:paraId="2F1716B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3CFC14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743777B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44F5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542115091,542115094,542115093</w:t>
            </w:r>
          </w:p>
        </w:tc>
      </w:tr>
    </w:tbl>
    <w:p w14:paraId="491E69DB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2AD0C048" w14:textId="77777777" w:rsidTr="00004002">
        <w:trPr>
          <w:trHeight w:val="126"/>
        </w:trPr>
        <w:tc>
          <w:tcPr>
            <w:tcW w:w="714" w:type="dxa"/>
          </w:tcPr>
          <w:p w14:paraId="2ECFC1A3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73446433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21C4FE80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1D6445A6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4C142CB2" w14:textId="77777777" w:rsidTr="00004002">
        <w:tc>
          <w:tcPr>
            <w:tcW w:w="714" w:type="dxa"/>
          </w:tcPr>
          <w:p w14:paraId="256D4ED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6D7763C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83BADE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448C0E7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:rsidRPr="008F29C0" w14:paraId="75121246" w14:textId="77777777" w:rsidTr="00004002">
        <w:tc>
          <w:tcPr>
            <w:tcW w:w="714" w:type="dxa"/>
          </w:tcPr>
          <w:p w14:paraId="3D03825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4AACA0C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BA16D6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5AEDEFB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04002" w14:paraId="7BE50CB6" w14:textId="77777777" w:rsidTr="00004002">
        <w:tc>
          <w:tcPr>
            <w:tcW w:w="714" w:type="dxa"/>
          </w:tcPr>
          <w:p w14:paraId="5153FC9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7-3.3</w:t>
            </w:r>
          </w:p>
        </w:tc>
        <w:tc>
          <w:tcPr>
            <w:tcW w:w="2817" w:type="dxa"/>
          </w:tcPr>
          <w:p w14:paraId="1E0F168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3E0572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14:paraId="107BE3F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 Imtro2</w:t>
            </w:r>
          </w:p>
        </w:tc>
      </w:tr>
      <w:tr w:rsidR="00004002" w14:paraId="543A2518" w14:textId="77777777" w:rsidTr="00004002">
        <w:tc>
          <w:tcPr>
            <w:tcW w:w="714" w:type="dxa"/>
          </w:tcPr>
          <w:p w14:paraId="1D2592B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7-3.4</w:t>
            </w:r>
          </w:p>
        </w:tc>
        <w:tc>
          <w:tcPr>
            <w:tcW w:w="2817" w:type="dxa"/>
          </w:tcPr>
          <w:p w14:paraId="457B107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D325FD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14:paraId="3094B6E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30AC09A1" w14:textId="77777777" w:rsidTr="00004002">
        <w:tc>
          <w:tcPr>
            <w:tcW w:w="714" w:type="dxa"/>
          </w:tcPr>
          <w:p w14:paraId="55ADEDB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7-3.5</w:t>
            </w:r>
          </w:p>
        </w:tc>
        <w:tc>
          <w:tcPr>
            <w:tcW w:w="2817" w:type="dxa"/>
          </w:tcPr>
          <w:p w14:paraId="0C86A50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4760C4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14:paraId="5FC200F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14:paraId="194CFA29" w14:textId="77777777" w:rsidTr="00004002">
        <w:tc>
          <w:tcPr>
            <w:tcW w:w="714" w:type="dxa"/>
          </w:tcPr>
          <w:p w14:paraId="52FA2FA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7-3.6</w:t>
            </w:r>
          </w:p>
        </w:tc>
        <w:tc>
          <w:tcPr>
            <w:tcW w:w="2817" w:type="dxa"/>
          </w:tcPr>
          <w:p w14:paraId="6303863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1940D6A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14:paraId="67789DD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</w:tr>
      <w:tr w:rsidR="00004002" w14:paraId="6D161133" w14:textId="77777777" w:rsidTr="00004002">
        <w:tc>
          <w:tcPr>
            <w:tcW w:w="714" w:type="dxa"/>
          </w:tcPr>
          <w:p w14:paraId="3925A65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7-3.7</w:t>
            </w:r>
          </w:p>
        </w:tc>
        <w:tc>
          <w:tcPr>
            <w:tcW w:w="2817" w:type="dxa"/>
          </w:tcPr>
          <w:p w14:paraId="746A972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38361E5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14:paraId="0F37DC9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2476540C" w14:textId="77777777" w:rsidTr="00004002">
        <w:tc>
          <w:tcPr>
            <w:tcW w:w="714" w:type="dxa"/>
          </w:tcPr>
          <w:p w14:paraId="029EBFE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7-3.8</w:t>
            </w:r>
          </w:p>
        </w:tc>
        <w:tc>
          <w:tcPr>
            <w:tcW w:w="2817" w:type="dxa"/>
          </w:tcPr>
          <w:p w14:paraId="1F34A37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416FB59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14:paraId="75965CE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1702D893" w14:textId="77777777" w:rsidTr="00004002">
        <w:tc>
          <w:tcPr>
            <w:tcW w:w="714" w:type="dxa"/>
          </w:tcPr>
          <w:p w14:paraId="6A83134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7-3.9</w:t>
            </w:r>
          </w:p>
        </w:tc>
        <w:tc>
          <w:tcPr>
            <w:tcW w:w="2817" w:type="dxa"/>
          </w:tcPr>
          <w:p w14:paraId="41871FC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77DAC35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14:paraId="1E86088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2014-10-07 10:11:00</w:t>
            </w:r>
          </w:p>
        </w:tc>
      </w:tr>
      <w:tr w:rsidR="00004002" w14:paraId="16BB53EB" w14:textId="77777777" w:rsidTr="00004002">
        <w:tc>
          <w:tcPr>
            <w:tcW w:w="714" w:type="dxa"/>
          </w:tcPr>
          <w:p w14:paraId="633B409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7-3.10</w:t>
            </w:r>
          </w:p>
        </w:tc>
        <w:tc>
          <w:tcPr>
            <w:tcW w:w="2817" w:type="dxa"/>
          </w:tcPr>
          <w:p w14:paraId="7329BBB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3144E8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5D15571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542115091,542115093</w:t>
            </w:r>
          </w:p>
        </w:tc>
      </w:tr>
    </w:tbl>
    <w:p w14:paraId="3DF34393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387426DC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5B039233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330C84EC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025415C6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6ED3FDB5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2CAC2C7C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7176B1ED" w14:textId="77777777" w:rsidTr="00004002">
        <w:trPr>
          <w:trHeight w:val="126"/>
        </w:trPr>
        <w:tc>
          <w:tcPr>
            <w:tcW w:w="714" w:type="dxa"/>
          </w:tcPr>
          <w:p w14:paraId="643365CA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14:paraId="22D4E0EF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5BC5EF8A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53835C3F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5E30E75A" w14:textId="77777777" w:rsidTr="00004002">
        <w:tc>
          <w:tcPr>
            <w:tcW w:w="714" w:type="dxa"/>
          </w:tcPr>
          <w:p w14:paraId="7194D78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761CDE0F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C7FD01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5E5E2EA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004002" w:rsidRPr="008F29C0" w14:paraId="343EC368" w14:textId="77777777" w:rsidTr="00004002">
        <w:tc>
          <w:tcPr>
            <w:tcW w:w="714" w:type="dxa"/>
          </w:tcPr>
          <w:p w14:paraId="15285F5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48DF02F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E81C6E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43B93BF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04002" w14:paraId="220A91C9" w14:textId="77777777" w:rsidTr="00004002">
        <w:tc>
          <w:tcPr>
            <w:tcW w:w="714" w:type="dxa"/>
          </w:tcPr>
          <w:p w14:paraId="66DB419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7-4.3</w:t>
            </w:r>
          </w:p>
        </w:tc>
        <w:tc>
          <w:tcPr>
            <w:tcW w:w="2817" w:type="dxa"/>
          </w:tcPr>
          <w:p w14:paraId="04707C1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A55AC0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14:paraId="73B5D71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 Imtro</w:t>
            </w:r>
          </w:p>
        </w:tc>
      </w:tr>
      <w:tr w:rsidR="00004002" w14:paraId="1DACB476" w14:textId="77777777" w:rsidTr="00004002">
        <w:tc>
          <w:tcPr>
            <w:tcW w:w="714" w:type="dxa"/>
          </w:tcPr>
          <w:p w14:paraId="0A87977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7-4.4</w:t>
            </w:r>
          </w:p>
        </w:tc>
        <w:tc>
          <w:tcPr>
            <w:tcW w:w="2817" w:type="dxa"/>
          </w:tcPr>
          <w:p w14:paraId="0ECAD36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61DC79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14:paraId="0F7F31F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796F95E4" w14:textId="77777777" w:rsidTr="00004002">
        <w:tc>
          <w:tcPr>
            <w:tcW w:w="714" w:type="dxa"/>
          </w:tcPr>
          <w:p w14:paraId="0593E3A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7-4.5</w:t>
            </w:r>
          </w:p>
        </w:tc>
        <w:tc>
          <w:tcPr>
            <w:tcW w:w="2817" w:type="dxa"/>
          </w:tcPr>
          <w:p w14:paraId="1590DD1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17DFB3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14:paraId="091B5A9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18869ED8" w14:textId="77777777" w:rsidTr="00004002">
        <w:tc>
          <w:tcPr>
            <w:tcW w:w="714" w:type="dxa"/>
          </w:tcPr>
          <w:p w14:paraId="48D644C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7-4.6</w:t>
            </w:r>
          </w:p>
        </w:tc>
        <w:tc>
          <w:tcPr>
            <w:tcW w:w="2817" w:type="dxa"/>
          </w:tcPr>
          <w:p w14:paraId="5F18CD4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5587C78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14:paraId="54FD67D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</w:tr>
      <w:tr w:rsidR="00004002" w14:paraId="053C59D9" w14:textId="77777777" w:rsidTr="00004002">
        <w:tc>
          <w:tcPr>
            <w:tcW w:w="714" w:type="dxa"/>
          </w:tcPr>
          <w:p w14:paraId="7F888D38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7-4.7</w:t>
            </w:r>
          </w:p>
        </w:tc>
        <w:tc>
          <w:tcPr>
            <w:tcW w:w="2817" w:type="dxa"/>
          </w:tcPr>
          <w:p w14:paraId="349EABD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4633DCF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14:paraId="4EB15CA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461B30BE" w14:textId="77777777" w:rsidTr="00004002">
        <w:tc>
          <w:tcPr>
            <w:tcW w:w="714" w:type="dxa"/>
          </w:tcPr>
          <w:p w14:paraId="774F91E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7-4.8</w:t>
            </w:r>
          </w:p>
        </w:tc>
        <w:tc>
          <w:tcPr>
            <w:tcW w:w="2817" w:type="dxa"/>
          </w:tcPr>
          <w:p w14:paraId="429C397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7E560E4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14:paraId="466FB262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37BE27FD" w14:textId="77777777" w:rsidTr="00004002">
        <w:tc>
          <w:tcPr>
            <w:tcW w:w="714" w:type="dxa"/>
          </w:tcPr>
          <w:p w14:paraId="1C29CC6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7-4.9</w:t>
            </w:r>
          </w:p>
        </w:tc>
        <w:tc>
          <w:tcPr>
            <w:tcW w:w="2817" w:type="dxa"/>
          </w:tcPr>
          <w:p w14:paraId="0A92798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304D3D82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14:paraId="1E3D7BA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2014-02-07 20:15:00</w:t>
            </w:r>
          </w:p>
        </w:tc>
      </w:tr>
      <w:tr w:rsidR="00004002" w14:paraId="3E7F22F7" w14:textId="77777777" w:rsidTr="00004002">
        <w:tc>
          <w:tcPr>
            <w:tcW w:w="714" w:type="dxa"/>
          </w:tcPr>
          <w:p w14:paraId="1510D8B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7-4.10</w:t>
            </w:r>
          </w:p>
        </w:tc>
        <w:tc>
          <w:tcPr>
            <w:tcW w:w="2817" w:type="dxa"/>
          </w:tcPr>
          <w:p w14:paraId="4256F37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CC625C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78A3C9B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542115091,542115092,542115093</w:t>
            </w:r>
          </w:p>
        </w:tc>
      </w:tr>
    </w:tbl>
    <w:p w14:paraId="13D971FB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5D5E027B" w14:textId="77777777" w:rsidTr="00004002">
        <w:trPr>
          <w:trHeight w:val="126"/>
        </w:trPr>
        <w:tc>
          <w:tcPr>
            <w:tcW w:w="714" w:type="dxa"/>
          </w:tcPr>
          <w:p w14:paraId="17F66E1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63E971BE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0DBD71A0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37BCB44F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3C115476" w14:textId="77777777" w:rsidTr="00004002">
        <w:tc>
          <w:tcPr>
            <w:tcW w:w="714" w:type="dxa"/>
          </w:tcPr>
          <w:p w14:paraId="7A9202F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4E88DF93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3F5F16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3D3BD96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00004002" w:rsidRPr="008F29C0" w14:paraId="6564DAA9" w14:textId="77777777" w:rsidTr="00004002">
        <w:tc>
          <w:tcPr>
            <w:tcW w:w="714" w:type="dxa"/>
          </w:tcPr>
          <w:p w14:paraId="7FE2043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1CC97C0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8A86A6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70075C1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04002" w14:paraId="353C43A0" w14:textId="77777777" w:rsidTr="00004002">
        <w:tc>
          <w:tcPr>
            <w:tcW w:w="714" w:type="dxa"/>
          </w:tcPr>
          <w:p w14:paraId="69256C6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7-5.3</w:t>
            </w:r>
          </w:p>
        </w:tc>
        <w:tc>
          <w:tcPr>
            <w:tcW w:w="2817" w:type="dxa"/>
          </w:tcPr>
          <w:p w14:paraId="5BBD3BB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5A86BB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14:paraId="293A1B7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C# language</w:t>
            </w:r>
          </w:p>
        </w:tc>
      </w:tr>
      <w:tr w:rsidR="00004002" w14:paraId="3D9A08A5" w14:textId="77777777" w:rsidTr="00004002">
        <w:tc>
          <w:tcPr>
            <w:tcW w:w="714" w:type="dxa"/>
          </w:tcPr>
          <w:p w14:paraId="63FB2F1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7-5.4</w:t>
            </w:r>
          </w:p>
        </w:tc>
        <w:tc>
          <w:tcPr>
            <w:tcW w:w="2817" w:type="dxa"/>
          </w:tcPr>
          <w:p w14:paraId="364A304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72B63C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14:paraId="36A0459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14:paraId="665AE56D" w14:textId="77777777" w:rsidTr="00004002">
        <w:tc>
          <w:tcPr>
            <w:tcW w:w="714" w:type="dxa"/>
          </w:tcPr>
          <w:p w14:paraId="594A7F8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7-5.5</w:t>
            </w:r>
          </w:p>
        </w:tc>
        <w:tc>
          <w:tcPr>
            <w:tcW w:w="2817" w:type="dxa"/>
          </w:tcPr>
          <w:p w14:paraId="1A0B32D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3AAB137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14:paraId="501590A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3181751B" w14:textId="77777777" w:rsidTr="00004002">
        <w:tc>
          <w:tcPr>
            <w:tcW w:w="714" w:type="dxa"/>
          </w:tcPr>
          <w:p w14:paraId="48207E7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7-5.6</w:t>
            </w:r>
          </w:p>
        </w:tc>
        <w:tc>
          <w:tcPr>
            <w:tcW w:w="2817" w:type="dxa"/>
          </w:tcPr>
          <w:p w14:paraId="21A1268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3E4ED2F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14:paraId="71003F1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334B3601" w14:textId="77777777" w:rsidTr="00004002">
        <w:tc>
          <w:tcPr>
            <w:tcW w:w="714" w:type="dxa"/>
          </w:tcPr>
          <w:p w14:paraId="4E764A2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7-5.7</w:t>
            </w:r>
          </w:p>
        </w:tc>
        <w:tc>
          <w:tcPr>
            <w:tcW w:w="2817" w:type="dxa"/>
          </w:tcPr>
          <w:p w14:paraId="2B08711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7DE884C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14:paraId="5C39DFC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6C3F7F12" w14:textId="77777777" w:rsidTr="00004002">
        <w:tc>
          <w:tcPr>
            <w:tcW w:w="714" w:type="dxa"/>
          </w:tcPr>
          <w:p w14:paraId="6763943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7-5.8</w:t>
            </w:r>
          </w:p>
        </w:tc>
        <w:tc>
          <w:tcPr>
            <w:tcW w:w="2817" w:type="dxa"/>
          </w:tcPr>
          <w:p w14:paraId="723AB3C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510F243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14:paraId="4CEE47A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3908890B" w14:textId="77777777" w:rsidTr="00004002">
        <w:tc>
          <w:tcPr>
            <w:tcW w:w="714" w:type="dxa"/>
          </w:tcPr>
          <w:p w14:paraId="5AFAD89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7-5.9</w:t>
            </w:r>
          </w:p>
        </w:tc>
        <w:tc>
          <w:tcPr>
            <w:tcW w:w="2817" w:type="dxa"/>
          </w:tcPr>
          <w:p w14:paraId="6453E6D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01CC3CC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14:paraId="134429E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2014-07-20 10:30:00</w:t>
            </w:r>
          </w:p>
        </w:tc>
      </w:tr>
      <w:tr w:rsidR="00004002" w14:paraId="330B0898" w14:textId="77777777" w:rsidTr="00004002">
        <w:tc>
          <w:tcPr>
            <w:tcW w:w="714" w:type="dxa"/>
          </w:tcPr>
          <w:p w14:paraId="177E3AB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7-5.10</w:t>
            </w:r>
          </w:p>
        </w:tc>
        <w:tc>
          <w:tcPr>
            <w:tcW w:w="2817" w:type="dxa"/>
          </w:tcPr>
          <w:p w14:paraId="609F88D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352BFA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788F786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542115091,542115094,542115093</w:t>
            </w:r>
          </w:p>
        </w:tc>
      </w:tr>
    </w:tbl>
    <w:p w14:paraId="49558EC1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72524C4A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55B8EC1C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3246D98C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63148E7F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26AB98A5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200BCB1C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0AC9F6BB" w14:textId="77777777" w:rsidTr="00004002">
        <w:trPr>
          <w:trHeight w:val="126"/>
        </w:trPr>
        <w:tc>
          <w:tcPr>
            <w:tcW w:w="714" w:type="dxa"/>
          </w:tcPr>
          <w:p w14:paraId="5A45AC5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14:paraId="3DF17061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72710CDB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760722AB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5AC52FD0" w14:textId="77777777" w:rsidTr="00004002">
        <w:tc>
          <w:tcPr>
            <w:tcW w:w="714" w:type="dxa"/>
          </w:tcPr>
          <w:p w14:paraId="010B1A1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21F5642A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E10576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33F50B7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004002" w:rsidRPr="008F29C0" w14:paraId="6B5BD22F" w14:textId="77777777" w:rsidTr="00004002">
        <w:tc>
          <w:tcPr>
            <w:tcW w:w="714" w:type="dxa"/>
          </w:tcPr>
          <w:p w14:paraId="59C8342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7084893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791CC4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1F5718B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04002" w14:paraId="6E0AFF3A" w14:textId="77777777" w:rsidTr="00004002">
        <w:tc>
          <w:tcPr>
            <w:tcW w:w="714" w:type="dxa"/>
          </w:tcPr>
          <w:p w14:paraId="3C9B4DA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7-6.3</w:t>
            </w:r>
          </w:p>
        </w:tc>
        <w:tc>
          <w:tcPr>
            <w:tcW w:w="2817" w:type="dxa"/>
          </w:tcPr>
          <w:p w14:paraId="2CFE23B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CAD9BA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14:paraId="1B38D33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Java language</w:t>
            </w:r>
          </w:p>
        </w:tc>
      </w:tr>
      <w:tr w:rsidR="00004002" w14:paraId="40FBDDDA" w14:textId="77777777" w:rsidTr="00004002">
        <w:tc>
          <w:tcPr>
            <w:tcW w:w="714" w:type="dxa"/>
          </w:tcPr>
          <w:p w14:paraId="36EE3AA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7-6.4</w:t>
            </w:r>
          </w:p>
        </w:tc>
        <w:tc>
          <w:tcPr>
            <w:tcW w:w="2817" w:type="dxa"/>
          </w:tcPr>
          <w:p w14:paraId="6C4CBF6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757CF1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14:paraId="5EB0D58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1CC2C637" w14:textId="77777777" w:rsidTr="00004002">
        <w:tc>
          <w:tcPr>
            <w:tcW w:w="714" w:type="dxa"/>
          </w:tcPr>
          <w:p w14:paraId="197AD72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7-6.5</w:t>
            </w:r>
          </w:p>
        </w:tc>
        <w:tc>
          <w:tcPr>
            <w:tcW w:w="2817" w:type="dxa"/>
          </w:tcPr>
          <w:p w14:paraId="189DB12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4A26D9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14:paraId="1653828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015FA8C7" w14:textId="77777777" w:rsidTr="00004002">
        <w:tc>
          <w:tcPr>
            <w:tcW w:w="714" w:type="dxa"/>
          </w:tcPr>
          <w:p w14:paraId="773AF1A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7-6.6</w:t>
            </w:r>
          </w:p>
        </w:tc>
        <w:tc>
          <w:tcPr>
            <w:tcW w:w="2817" w:type="dxa"/>
          </w:tcPr>
          <w:p w14:paraId="2B55DDC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1828E43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14:paraId="73C9020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5CBACDE4" w14:textId="77777777" w:rsidTr="00004002">
        <w:tc>
          <w:tcPr>
            <w:tcW w:w="714" w:type="dxa"/>
          </w:tcPr>
          <w:p w14:paraId="4DDA92D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7-6.7</w:t>
            </w:r>
          </w:p>
        </w:tc>
        <w:tc>
          <w:tcPr>
            <w:tcW w:w="2817" w:type="dxa"/>
          </w:tcPr>
          <w:p w14:paraId="5541077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3AC7799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14:paraId="1190027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20FA2F6F" w14:textId="77777777" w:rsidTr="00004002">
        <w:tc>
          <w:tcPr>
            <w:tcW w:w="714" w:type="dxa"/>
          </w:tcPr>
          <w:p w14:paraId="0579950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7-6.8</w:t>
            </w:r>
          </w:p>
        </w:tc>
        <w:tc>
          <w:tcPr>
            <w:tcW w:w="2817" w:type="dxa"/>
          </w:tcPr>
          <w:p w14:paraId="2457B27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5365850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14:paraId="78AD073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712C24D0" w14:textId="77777777" w:rsidTr="00004002">
        <w:tc>
          <w:tcPr>
            <w:tcW w:w="714" w:type="dxa"/>
          </w:tcPr>
          <w:p w14:paraId="38FA6B3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7-6.9</w:t>
            </w:r>
          </w:p>
        </w:tc>
        <w:tc>
          <w:tcPr>
            <w:tcW w:w="2817" w:type="dxa"/>
          </w:tcPr>
          <w:p w14:paraId="79EF4E01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6C906B5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14:paraId="7B72762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004002" w14:paraId="370DF29F" w14:textId="77777777" w:rsidTr="00004002">
        <w:tc>
          <w:tcPr>
            <w:tcW w:w="714" w:type="dxa"/>
          </w:tcPr>
          <w:p w14:paraId="458D2DA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7-6.10</w:t>
            </w:r>
          </w:p>
        </w:tc>
        <w:tc>
          <w:tcPr>
            <w:tcW w:w="2817" w:type="dxa"/>
          </w:tcPr>
          <w:p w14:paraId="541C733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27E181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1A6F334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542115091,542115092,542115094</w:t>
            </w:r>
          </w:p>
        </w:tc>
      </w:tr>
    </w:tbl>
    <w:p w14:paraId="723F0AFF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415D5003" w14:textId="77777777" w:rsidTr="00004002">
        <w:trPr>
          <w:trHeight w:val="126"/>
        </w:trPr>
        <w:tc>
          <w:tcPr>
            <w:tcW w:w="714" w:type="dxa"/>
          </w:tcPr>
          <w:p w14:paraId="7795D34B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49D7CB6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76A3CCB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04F18A8F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62695532" w14:textId="77777777" w:rsidTr="00004002">
        <w:tc>
          <w:tcPr>
            <w:tcW w:w="714" w:type="dxa"/>
          </w:tcPr>
          <w:p w14:paraId="33D3688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505E741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29856C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39468BA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04002" w:rsidRPr="008F29C0" w14:paraId="6051B272" w14:textId="77777777" w:rsidTr="00004002">
        <w:tc>
          <w:tcPr>
            <w:tcW w:w="714" w:type="dxa"/>
          </w:tcPr>
          <w:p w14:paraId="7DF647D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6C2ED36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B71F202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14:paraId="3D5E28D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004002" w14:paraId="0510A874" w14:textId="77777777" w:rsidTr="00004002">
        <w:tc>
          <w:tcPr>
            <w:tcW w:w="714" w:type="dxa"/>
          </w:tcPr>
          <w:p w14:paraId="3937A04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7-7.3</w:t>
            </w:r>
          </w:p>
        </w:tc>
        <w:tc>
          <w:tcPr>
            <w:tcW w:w="2817" w:type="dxa"/>
          </w:tcPr>
          <w:p w14:paraId="260D582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8FABFA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14:paraId="769674E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</w:t>
            </w:r>
          </w:p>
        </w:tc>
      </w:tr>
      <w:tr w:rsidR="00004002" w14:paraId="5223AD79" w14:textId="77777777" w:rsidTr="00004002">
        <w:tc>
          <w:tcPr>
            <w:tcW w:w="714" w:type="dxa"/>
          </w:tcPr>
          <w:p w14:paraId="6B1B237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7-7.4</w:t>
            </w:r>
          </w:p>
        </w:tc>
        <w:tc>
          <w:tcPr>
            <w:tcW w:w="2817" w:type="dxa"/>
          </w:tcPr>
          <w:p w14:paraId="0B2C3DF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3B52B76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14:paraId="6F52AF8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14:paraId="31D79F39" w14:textId="77777777" w:rsidTr="00004002">
        <w:tc>
          <w:tcPr>
            <w:tcW w:w="714" w:type="dxa"/>
          </w:tcPr>
          <w:p w14:paraId="3DC2CB0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7-7.5</w:t>
            </w:r>
          </w:p>
        </w:tc>
        <w:tc>
          <w:tcPr>
            <w:tcW w:w="2817" w:type="dxa"/>
          </w:tcPr>
          <w:p w14:paraId="74F4B89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B5A7742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14:paraId="089E094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3C3A898B" w14:textId="77777777" w:rsidTr="00004002">
        <w:tc>
          <w:tcPr>
            <w:tcW w:w="714" w:type="dxa"/>
          </w:tcPr>
          <w:p w14:paraId="380415C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7-7.6</w:t>
            </w:r>
          </w:p>
        </w:tc>
        <w:tc>
          <w:tcPr>
            <w:tcW w:w="2817" w:type="dxa"/>
          </w:tcPr>
          <w:p w14:paraId="0FC4B62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088DEDB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14:paraId="47E5214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55287783" w14:textId="77777777" w:rsidTr="00004002">
        <w:tc>
          <w:tcPr>
            <w:tcW w:w="714" w:type="dxa"/>
          </w:tcPr>
          <w:p w14:paraId="2CBB70C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7-7.7</w:t>
            </w:r>
          </w:p>
        </w:tc>
        <w:tc>
          <w:tcPr>
            <w:tcW w:w="2817" w:type="dxa"/>
          </w:tcPr>
          <w:p w14:paraId="2DE2C05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6EF8891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14:paraId="4FB1056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3AEE1351" w14:textId="77777777" w:rsidTr="00004002">
        <w:tc>
          <w:tcPr>
            <w:tcW w:w="714" w:type="dxa"/>
          </w:tcPr>
          <w:p w14:paraId="0C7DC08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7-7.8</w:t>
            </w:r>
          </w:p>
        </w:tc>
        <w:tc>
          <w:tcPr>
            <w:tcW w:w="2817" w:type="dxa"/>
          </w:tcPr>
          <w:p w14:paraId="4F507A2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5D6BD67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14:paraId="0D10072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7BF48C90" w14:textId="77777777" w:rsidTr="00004002">
        <w:tc>
          <w:tcPr>
            <w:tcW w:w="714" w:type="dxa"/>
          </w:tcPr>
          <w:p w14:paraId="5A67E93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7-7.9</w:t>
            </w:r>
          </w:p>
        </w:tc>
        <w:tc>
          <w:tcPr>
            <w:tcW w:w="2817" w:type="dxa"/>
          </w:tcPr>
          <w:p w14:paraId="5F6A8DD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15D0470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14:paraId="72427E4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004002" w14:paraId="5F2E5296" w14:textId="77777777" w:rsidTr="00004002">
        <w:tc>
          <w:tcPr>
            <w:tcW w:w="714" w:type="dxa"/>
          </w:tcPr>
          <w:p w14:paraId="6FC177D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7-7.10</w:t>
            </w:r>
          </w:p>
        </w:tc>
        <w:tc>
          <w:tcPr>
            <w:tcW w:w="2817" w:type="dxa"/>
          </w:tcPr>
          <w:p w14:paraId="6C1FFD0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23AC1B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43278BE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542115091,542115092</w:t>
            </w:r>
          </w:p>
        </w:tc>
      </w:tr>
    </w:tbl>
    <w:p w14:paraId="0F233D81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7F7BAA7D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46487BE4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65C5A4AE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6A4B92A8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70462300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4DB9AD63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55FB3EC0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Question</w:t>
      </w: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2EC74ECD" w14:textId="77777777" w:rsidTr="00004002">
        <w:trPr>
          <w:trHeight w:val="126"/>
        </w:trPr>
        <w:tc>
          <w:tcPr>
            <w:tcW w:w="714" w:type="dxa"/>
          </w:tcPr>
          <w:p w14:paraId="22A33121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69A08F9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4FB23E98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04182EC8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760F6F9F" w14:textId="77777777" w:rsidTr="00004002">
        <w:tc>
          <w:tcPr>
            <w:tcW w:w="714" w:type="dxa"/>
          </w:tcPr>
          <w:p w14:paraId="2F26E56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023AFBC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BD9E1F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14:paraId="60BE0D4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:rsidRPr="008F29C0" w14:paraId="383BF9E2" w14:textId="77777777" w:rsidTr="00004002">
        <w:tc>
          <w:tcPr>
            <w:tcW w:w="714" w:type="dxa"/>
          </w:tcPr>
          <w:p w14:paraId="493A0E0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53386E9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36F881F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769E76A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004002" w14:paraId="43E0A859" w14:textId="77777777" w:rsidTr="00004002">
        <w:tc>
          <w:tcPr>
            <w:tcW w:w="714" w:type="dxa"/>
          </w:tcPr>
          <w:p w14:paraId="6FEE129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8-1.3</w:t>
            </w:r>
          </w:p>
        </w:tc>
        <w:tc>
          <w:tcPr>
            <w:tcW w:w="2817" w:type="dxa"/>
          </w:tcPr>
          <w:p w14:paraId="1B4B18B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B0129B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14:paraId="66AADCA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1+1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= ?</w:t>
            </w:r>
            <w:proofErr w:type="gramEnd"/>
          </w:p>
        </w:tc>
      </w:tr>
      <w:tr w:rsidR="00004002" w14:paraId="541A90ED" w14:textId="77777777" w:rsidTr="00004002">
        <w:tc>
          <w:tcPr>
            <w:tcW w:w="714" w:type="dxa"/>
          </w:tcPr>
          <w:p w14:paraId="1CA72D7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8-1.4</w:t>
            </w:r>
          </w:p>
        </w:tc>
        <w:tc>
          <w:tcPr>
            <w:tcW w:w="2817" w:type="dxa"/>
          </w:tcPr>
          <w:p w14:paraId="5487B42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516FD0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14:paraId="0DF6E77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3#$4#$2#$1</w:t>
            </w:r>
          </w:p>
        </w:tc>
      </w:tr>
      <w:tr w:rsidR="00004002" w14:paraId="0CA1ED16" w14:textId="77777777" w:rsidTr="00004002">
        <w:tc>
          <w:tcPr>
            <w:tcW w:w="714" w:type="dxa"/>
          </w:tcPr>
          <w:p w14:paraId="1A36C5F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8-1.5</w:t>
            </w:r>
          </w:p>
        </w:tc>
        <w:tc>
          <w:tcPr>
            <w:tcW w:w="2817" w:type="dxa"/>
          </w:tcPr>
          <w:p w14:paraId="4256585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588153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14:paraId="50A2B26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46032778" w14:textId="77777777" w:rsidTr="00004002">
        <w:tc>
          <w:tcPr>
            <w:tcW w:w="714" w:type="dxa"/>
          </w:tcPr>
          <w:p w14:paraId="3B11212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8-1.6</w:t>
            </w:r>
          </w:p>
        </w:tc>
        <w:tc>
          <w:tcPr>
            <w:tcW w:w="2817" w:type="dxa"/>
          </w:tcPr>
          <w:p w14:paraId="1B31F64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66C1566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14:paraId="221CCD7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0E3486AA" w14:textId="77777777" w:rsidTr="00004002">
        <w:tc>
          <w:tcPr>
            <w:tcW w:w="714" w:type="dxa"/>
          </w:tcPr>
          <w:p w14:paraId="020E0D4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8-1.7</w:t>
            </w:r>
          </w:p>
        </w:tc>
        <w:tc>
          <w:tcPr>
            <w:tcW w:w="2817" w:type="dxa"/>
          </w:tcPr>
          <w:p w14:paraId="701EFDE1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FFE925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14:paraId="14409F8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101ED6F7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0A2985D8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0DCAD232" w14:textId="77777777" w:rsidTr="00004002">
        <w:trPr>
          <w:trHeight w:val="126"/>
        </w:trPr>
        <w:tc>
          <w:tcPr>
            <w:tcW w:w="714" w:type="dxa"/>
          </w:tcPr>
          <w:p w14:paraId="76006736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08848838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5F6A7AB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12F2F5C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25F488DD" w14:textId="77777777" w:rsidTr="00004002">
        <w:tc>
          <w:tcPr>
            <w:tcW w:w="714" w:type="dxa"/>
          </w:tcPr>
          <w:p w14:paraId="38EE7CE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303AF20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064BCC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14:paraId="13AB194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04002" w:rsidRPr="008F29C0" w14:paraId="049EA7D7" w14:textId="77777777" w:rsidTr="00004002">
        <w:tc>
          <w:tcPr>
            <w:tcW w:w="714" w:type="dxa"/>
          </w:tcPr>
          <w:p w14:paraId="31334D3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18271DE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FB2698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6A88292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004002" w14:paraId="424A0AE0" w14:textId="77777777" w:rsidTr="00004002">
        <w:tc>
          <w:tcPr>
            <w:tcW w:w="714" w:type="dxa"/>
          </w:tcPr>
          <w:p w14:paraId="5599963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8-2.3</w:t>
            </w:r>
          </w:p>
        </w:tc>
        <w:tc>
          <w:tcPr>
            <w:tcW w:w="2817" w:type="dxa"/>
          </w:tcPr>
          <w:p w14:paraId="0024447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A62B76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14:paraId="0823038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1-1=0?</w:t>
            </w:r>
          </w:p>
        </w:tc>
      </w:tr>
      <w:tr w:rsidR="00004002" w14:paraId="017044C1" w14:textId="77777777" w:rsidTr="00004002">
        <w:tc>
          <w:tcPr>
            <w:tcW w:w="714" w:type="dxa"/>
          </w:tcPr>
          <w:p w14:paraId="2D90059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8-2.4</w:t>
            </w:r>
          </w:p>
        </w:tc>
        <w:tc>
          <w:tcPr>
            <w:tcW w:w="2817" w:type="dxa"/>
          </w:tcPr>
          <w:p w14:paraId="0933A9C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E061AE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14:paraId="6B42EC4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True#$False</w:t>
            </w:r>
          </w:p>
        </w:tc>
      </w:tr>
      <w:tr w:rsidR="00004002" w14:paraId="4DEA4AB7" w14:textId="77777777" w:rsidTr="00004002">
        <w:tc>
          <w:tcPr>
            <w:tcW w:w="714" w:type="dxa"/>
          </w:tcPr>
          <w:p w14:paraId="4B0A607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8-2.5</w:t>
            </w:r>
          </w:p>
        </w:tc>
        <w:tc>
          <w:tcPr>
            <w:tcW w:w="2817" w:type="dxa"/>
          </w:tcPr>
          <w:p w14:paraId="68240348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89EDA1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14:paraId="112184A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4F938869" w14:textId="77777777" w:rsidTr="00004002">
        <w:tc>
          <w:tcPr>
            <w:tcW w:w="714" w:type="dxa"/>
          </w:tcPr>
          <w:p w14:paraId="30411EB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8-2.6</w:t>
            </w:r>
          </w:p>
        </w:tc>
        <w:tc>
          <w:tcPr>
            <w:tcW w:w="2817" w:type="dxa"/>
          </w:tcPr>
          <w:p w14:paraId="4D44B40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5FBACD4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14:paraId="1C60FB4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3AFF77DD" w14:textId="77777777" w:rsidTr="00004002">
        <w:tc>
          <w:tcPr>
            <w:tcW w:w="714" w:type="dxa"/>
          </w:tcPr>
          <w:p w14:paraId="69E50CE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8-2.7</w:t>
            </w:r>
          </w:p>
        </w:tc>
        <w:tc>
          <w:tcPr>
            <w:tcW w:w="2817" w:type="dxa"/>
          </w:tcPr>
          <w:p w14:paraId="132C847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DE353F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14:paraId="051969E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</w:tbl>
    <w:p w14:paraId="75A629AE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16A253B8" w14:textId="77777777" w:rsidTr="00004002">
        <w:trPr>
          <w:trHeight w:val="126"/>
        </w:trPr>
        <w:tc>
          <w:tcPr>
            <w:tcW w:w="714" w:type="dxa"/>
          </w:tcPr>
          <w:p w14:paraId="0299F49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674932C6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7E2DC1AD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3C6C0255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583B8D5E" w14:textId="77777777" w:rsidTr="00004002">
        <w:tc>
          <w:tcPr>
            <w:tcW w:w="714" w:type="dxa"/>
          </w:tcPr>
          <w:p w14:paraId="6C726F5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7D2650F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1FD176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14:paraId="2576C3A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:rsidRPr="008F29C0" w14:paraId="6FCC3768" w14:textId="77777777" w:rsidTr="00004002">
        <w:tc>
          <w:tcPr>
            <w:tcW w:w="714" w:type="dxa"/>
          </w:tcPr>
          <w:p w14:paraId="7FAB2A7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6489C0F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3BDCA7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730DB45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004002" w14:paraId="67DF0B23" w14:textId="77777777" w:rsidTr="00004002">
        <w:tc>
          <w:tcPr>
            <w:tcW w:w="714" w:type="dxa"/>
          </w:tcPr>
          <w:p w14:paraId="08768DD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8-3.3</w:t>
            </w:r>
          </w:p>
        </w:tc>
        <w:tc>
          <w:tcPr>
            <w:tcW w:w="2817" w:type="dxa"/>
          </w:tcPr>
          <w:p w14:paraId="472C2AB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46FEF3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14:paraId="553831E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2+1=?</w:t>
            </w:r>
          </w:p>
        </w:tc>
      </w:tr>
      <w:tr w:rsidR="00004002" w14:paraId="003A198F" w14:textId="77777777" w:rsidTr="00004002">
        <w:tc>
          <w:tcPr>
            <w:tcW w:w="714" w:type="dxa"/>
          </w:tcPr>
          <w:p w14:paraId="72BB1B9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8-3.4</w:t>
            </w:r>
          </w:p>
        </w:tc>
        <w:tc>
          <w:tcPr>
            <w:tcW w:w="2817" w:type="dxa"/>
          </w:tcPr>
          <w:p w14:paraId="0F1EAD4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6EA377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14:paraId="025E8C5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004002" w14:paraId="136CEAA5" w14:textId="77777777" w:rsidTr="00004002">
        <w:tc>
          <w:tcPr>
            <w:tcW w:w="714" w:type="dxa"/>
          </w:tcPr>
          <w:p w14:paraId="4FF3286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8-3.5</w:t>
            </w:r>
          </w:p>
        </w:tc>
        <w:tc>
          <w:tcPr>
            <w:tcW w:w="2817" w:type="dxa"/>
          </w:tcPr>
          <w:p w14:paraId="3E62547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D4EA99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14:paraId="2DCC588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004002" w14:paraId="53D569FD" w14:textId="77777777" w:rsidTr="00004002">
        <w:tc>
          <w:tcPr>
            <w:tcW w:w="714" w:type="dxa"/>
          </w:tcPr>
          <w:p w14:paraId="547266E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8-3.6</w:t>
            </w:r>
          </w:p>
        </w:tc>
        <w:tc>
          <w:tcPr>
            <w:tcW w:w="2817" w:type="dxa"/>
          </w:tcPr>
          <w:p w14:paraId="43E17C4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3C69DF5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14:paraId="44AA499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111E35BB" w14:textId="77777777" w:rsidTr="00004002">
        <w:tc>
          <w:tcPr>
            <w:tcW w:w="714" w:type="dxa"/>
          </w:tcPr>
          <w:p w14:paraId="3D4FE3B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8-3.7</w:t>
            </w:r>
          </w:p>
        </w:tc>
        <w:tc>
          <w:tcPr>
            <w:tcW w:w="2817" w:type="dxa"/>
          </w:tcPr>
          <w:p w14:paraId="3CE0481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33A54F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14:paraId="6FD9C9C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</w:tbl>
    <w:p w14:paraId="4F00031A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EAA9907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26F0355C" w14:textId="77777777" w:rsidTr="00004002">
        <w:trPr>
          <w:trHeight w:val="126"/>
        </w:trPr>
        <w:tc>
          <w:tcPr>
            <w:tcW w:w="714" w:type="dxa"/>
          </w:tcPr>
          <w:p w14:paraId="4E83D0D0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14:paraId="31EEA9A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2BEE7F2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7791943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4C30AE5A" w14:textId="77777777" w:rsidTr="00004002">
        <w:tc>
          <w:tcPr>
            <w:tcW w:w="714" w:type="dxa"/>
          </w:tcPr>
          <w:p w14:paraId="683BDE90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5BD639D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475CCC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14:paraId="763E397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04002" w:rsidRPr="008F29C0" w14:paraId="73D82CEC" w14:textId="77777777" w:rsidTr="00004002">
        <w:tc>
          <w:tcPr>
            <w:tcW w:w="714" w:type="dxa"/>
          </w:tcPr>
          <w:p w14:paraId="029D9E3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73CB96E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469A7A3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4451092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00004002" w14:paraId="1DEF8B64" w14:textId="77777777" w:rsidTr="00004002">
        <w:tc>
          <w:tcPr>
            <w:tcW w:w="714" w:type="dxa"/>
          </w:tcPr>
          <w:p w14:paraId="47405631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8-4.3</w:t>
            </w:r>
          </w:p>
        </w:tc>
        <w:tc>
          <w:tcPr>
            <w:tcW w:w="2817" w:type="dxa"/>
          </w:tcPr>
          <w:p w14:paraId="0A37646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A138BA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14:paraId="2AE13D0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E0C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 = "Hello world";</w:t>
            </w:r>
          </w:p>
        </w:tc>
      </w:tr>
      <w:tr w:rsidR="00004002" w14:paraId="06AFB4E5" w14:textId="77777777" w:rsidTr="00004002">
        <w:tc>
          <w:tcPr>
            <w:tcW w:w="714" w:type="dxa"/>
          </w:tcPr>
          <w:p w14:paraId="09C33E3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8-4.4</w:t>
            </w:r>
          </w:p>
        </w:tc>
        <w:tc>
          <w:tcPr>
            <w:tcW w:w="2817" w:type="dxa"/>
          </w:tcPr>
          <w:p w14:paraId="22378BD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7FD981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14:paraId="66C09F6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True#$False</w:t>
            </w:r>
          </w:p>
        </w:tc>
      </w:tr>
      <w:tr w:rsidR="00004002" w14:paraId="2C6F0933" w14:textId="77777777" w:rsidTr="00004002">
        <w:tc>
          <w:tcPr>
            <w:tcW w:w="714" w:type="dxa"/>
          </w:tcPr>
          <w:p w14:paraId="1DBB687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8-4.5</w:t>
            </w:r>
          </w:p>
        </w:tc>
        <w:tc>
          <w:tcPr>
            <w:tcW w:w="2817" w:type="dxa"/>
          </w:tcPr>
          <w:p w14:paraId="39A29A2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2E01BC7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14:paraId="13A7EE5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1FCB92BF" w14:textId="77777777" w:rsidTr="00004002">
        <w:tc>
          <w:tcPr>
            <w:tcW w:w="714" w:type="dxa"/>
          </w:tcPr>
          <w:p w14:paraId="3AC0A698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8-4.6</w:t>
            </w:r>
          </w:p>
        </w:tc>
        <w:tc>
          <w:tcPr>
            <w:tcW w:w="2817" w:type="dxa"/>
          </w:tcPr>
          <w:p w14:paraId="0BC3F07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76ED81A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14:paraId="10942E9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6214D304" w14:textId="77777777" w:rsidTr="00004002">
        <w:tc>
          <w:tcPr>
            <w:tcW w:w="714" w:type="dxa"/>
          </w:tcPr>
          <w:p w14:paraId="5FC97EF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8-4.7</w:t>
            </w:r>
          </w:p>
        </w:tc>
        <w:tc>
          <w:tcPr>
            <w:tcW w:w="2817" w:type="dxa"/>
          </w:tcPr>
          <w:p w14:paraId="5018411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4D86D3A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14:paraId="4872402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53F02408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13DB5A5A" w14:textId="77777777" w:rsidTr="00004002">
        <w:trPr>
          <w:trHeight w:val="126"/>
        </w:trPr>
        <w:tc>
          <w:tcPr>
            <w:tcW w:w="714" w:type="dxa"/>
          </w:tcPr>
          <w:p w14:paraId="3EA3301B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1579568D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6AFA116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167B50E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1D14BA4E" w14:textId="77777777" w:rsidTr="00004002">
        <w:tc>
          <w:tcPr>
            <w:tcW w:w="714" w:type="dxa"/>
          </w:tcPr>
          <w:p w14:paraId="6125FD8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097BB475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9C6978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14:paraId="02AF607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04002" w:rsidRPr="008F29C0" w14:paraId="55B29BEF" w14:textId="77777777" w:rsidTr="00004002">
        <w:tc>
          <w:tcPr>
            <w:tcW w:w="714" w:type="dxa"/>
          </w:tcPr>
          <w:p w14:paraId="3F3C0C9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7DBBEDE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DA3543F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6DE3C2B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004002" w14:paraId="3DF4F9E6" w14:textId="77777777" w:rsidTr="00004002">
        <w:tc>
          <w:tcPr>
            <w:tcW w:w="714" w:type="dxa"/>
          </w:tcPr>
          <w:p w14:paraId="4015008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8-5.3</w:t>
            </w:r>
          </w:p>
        </w:tc>
        <w:tc>
          <w:tcPr>
            <w:tcW w:w="2817" w:type="dxa"/>
          </w:tcPr>
          <w:p w14:paraId="00C3348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5BC3234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14:paraId="682DBE9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var  a = 1;</w:t>
            </w:r>
          </w:p>
        </w:tc>
      </w:tr>
      <w:tr w:rsidR="00004002" w14:paraId="450F78E3" w14:textId="77777777" w:rsidTr="00004002">
        <w:tc>
          <w:tcPr>
            <w:tcW w:w="714" w:type="dxa"/>
          </w:tcPr>
          <w:p w14:paraId="7A23C6F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8-5.4</w:t>
            </w:r>
          </w:p>
        </w:tc>
        <w:tc>
          <w:tcPr>
            <w:tcW w:w="2817" w:type="dxa"/>
          </w:tcPr>
          <w:p w14:paraId="4995E15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15F2327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14:paraId="078644F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True#$False</w:t>
            </w:r>
          </w:p>
        </w:tc>
      </w:tr>
      <w:tr w:rsidR="00004002" w14:paraId="01BD5389" w14:textId="77777777" w:rsidTr="00004002">
        <w:tc>
          <w:tcPr>
            <w:tcW w:w="714" w:type="dxa"/>
          </w:tcPr>
          <w:p w14:paraId="7D9D842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8-5.5</w:t>
            </w:r>
          </w:p>
        </w:tc>
        <w:tc>
          <w:tcPr>
            <w:tcW w:w="2817" w:type="dxa"/>
          </w:tcPr>
          <w:p w14:paraId="1EE4281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31E28BF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14:paraId="5B20508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004002" w14:paraId="2373B604" w14:textId="77777777" w:rsidTr="00004002">
        <w:tc>
          <w:tcPr>
            <w:tcW w:w="714" w:type="dxa"/>
          </w:tcPr>
          <w:p w14:paraId="573A6D1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8-5.6</w:t>
            </w:r>
          </w:p>
        </w:tc>
        <w:tc>
          <w:tcPr>
            <w:tcW w:w="2817" w:type="dxa"/>
          </w:tcPr>
          <w:p w14:paraId="7778A9C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6B17447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14:paraId="76AB449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7C54A010" w14:textId="77777777" w:rsidTr="00004002">
        <w:tc>
          <w:tcPr>
            <w:tcW w:w="714" w:type="dxa"/>
          </w:tcPr>
          <w:p w14:paraId="291A8AD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8-5.7</w:t>
            </w:r>
          </w:p>
        </w:tc>
        <w:tc>
          <w:tcPr>
            <w:tcW w:w="2817" w:type="dxa"/>
          </w:tcPr>
          <w:p w14:paraId="7A4D870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B426D2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14:paraId="0E62B8B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</w:tbl>
    <w:p w14:paraId="558D7B60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786BB15C" w14:textId="77777777" w:rsidTr="00004002">
        <w:trPr>
          <w:trHeight w:val="126"/>
        </w:trPr>
        <w:tc>
          <w:tcPr>
            <w:tcW w:w="714" w:type="dxa"/>
          </w:tcPr>
          <w:p w14:paraId="2FC2EB91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63D3DD6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51E1E6C6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625F2DC4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1DA57C16" w14:textId="77777777" w:rsidTr="00004002">
        <w:tc>
          <w:tcPr>
            <w:tcW w:w="714" w:type="dxa"/>
          </w:tcPr>
          <w:p w14:paraId="56800B9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094A3CD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000BA29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14:paraId="59689EE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004002" w:rsidRPr="008F29C0" w14:paraId="281B1413" w14:textId="77777777" w:rsidTr="00004002">
        <w:tc>
          <w:tcPr>
            <w:tcW w:w="714" w:type="dxa"/>
          </w:tcPr>
          <w:p w14:paraId="70960984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46F80FA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357C64F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00390FA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</w:tr>
      <w:tr w:rsidR="00004002" w14:paraId="634290D7" w14:textId="77777777" w:rsidTr="00004002">
        <w:tc>
          <w:tcPr>
            <w:tcW w:w="714" w:type="dxa"/>
          </w:tcPr>
          <w:p w14:paraId="31DDE78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8-6.3</w:t>
            </w:r>
          </w:p>
        </w:tc>
        <w:tc>
          <w:tcPr>
            <w:tcW w:w="2817" w:type="dxa"/>
          </w:tcPr>
          <w:p w14:paraId="2908315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3A597D6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14:paraId="162D4F2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eiei</w:t>
            </w:r>
          </w:p>
        </w:tc>
      </w:tr>
      <w:tr w:rsidR="00004002" w14:paraId="1F0BD420" w14:textId="77777777" w:rsidTr="00004002">
        <w:tc>
          <w:tcPr>
            <w:tcW w:w="714" w:type="dxa"/>
          </w:tcPr>
          <w:p w14:paraId="0BBB63B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8-6.4</w:t>
            </w:r>
          </w:p>
        </w:tc>
        <w:tc>
          <w:tcPr>
            <w:tcW w:w="2817" w:type="dxa"/>
          </w:tcPr>
          <w:p w14:paraId="2EEE4F7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076C0B4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14:paraId="56F8BA3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True#$False</w:t>
            </w:r>
          </w:p>
        </w:tc>
      </w:tr>
      <w:tr w:rsidR="00004002" w14:paraId="14460341" w14:textId="77777777" w:rsidTr="00004002">
        <w:tc>
          <w:tcPr>
            <w:tcW w:w="714" w:type="dxa"/>
          </w:tcPr>
          <w:p w14:paraId="23D59FC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8-6.5</w:t>
            </w:r>
          </w:p>
        </w:tc>
        <w:tc>
          <w:tcPr>
            <w:tcW w:w="2817" w:type="dxa"/>
          </w:tcPr>
          <w:p w14:paraId="55603C9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68011A6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14:paraId="0D5F18C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58ABB274" w14:textId="77777777" w:rsidTr="00004002">
        <w:tc>
          <w:tcPr>
            <w:tcW w:w="714" w:type="dxa"/>
          </w:tcPr>
          <w:p w14:paraId="5CF7853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8-6.6</w:t>
            </w:r>
          </w:p>
        </w:tc>
        <w:tc>
          <w:tcPr>
            <w:tcW w:w="2817" w:type="dxa"/>
          </w:tcPr>
          <w:p w14:paraId="1EBF70F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315CAA1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14:paraId="4AF5F45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426615EA" w14:textId="77777777" w:rsidTr="00004002">
        <w:tc>
          <w:tcPr>
            <w:tcW w:w="714" w:type="dxa"/>
          </w:tcPr>
          <w:p w14:paraId="4DE9E7DA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8-6.7</w:t>
            </w:r>
          </w:p>
        </w:tc>
        <w:tc>
          <w:tcPr>
            <w:tcW w:w="2817" w:type="dxa"/>
          </w:tcPr>
          <w:p w14:paraId="21707CA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369C53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14:paraId="3BBFA692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</w:tbl>
    <w:p w14:paraId="61639AE8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31BD650E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49DA96D0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453A9B82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746CB346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AnswerSheet</w:t>
      </w: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2F5DB2F4" w14:textId="77777777" w:rsidTr="00004002">
        <w:trPr>
          <w:trHeight w:val="126"/>
        </w:trPr>
        <w:tc>
          <w:tcPr>
            <w:tcW w:w="714" w:type="dxa"/>
          </w:tcPr>
          <w:p w14:paraId="0926779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23C6E31A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200330F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357A4960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7C1E12B9" w14:textId="77777777" w:rsidTr="00004002">
        <w:tc>
          <w:tcPr>
            <w:tcW w:w="714" w:type="dxa"/>
          </w:tcPr>
          <w:p w14:paraId="38A714A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7CCF441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3674443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14:paraId="256A5A7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004002" w:rsidRPr="008F29C0" w14:paraId="727E060A" w14:textId="77777777" w:rsidTr="00004002">
        <w:tc>
          <w:tcPr>
            <w:tcW w:w="714" w:type="dxa"/>
          </w:tcPr>
          <w:p w14:paraId="28C12E9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1624C8D9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C39E19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14:paraId="738FE62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542115092</w:t>
            </w:r>
          </w:p>
        </w:tc>
      </w:tr>
      <w:tr w:rsidR="00004002" w14:paraId="62062F42" w14:textId="77777777" w:rsidTr="00004002">
        <w:tc>
          <w:tcPr>
            <w:tcW w:w="714" w:type="dxa"/>
          </w:tcPr>
          <w:p w14:paraId="67BAA8B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9-1.3</w:t>
            </w:r>
          </w:p>
        </w:tc>
        <w:tc>
          <w:tcPr>
            <w:tcW w:w="2817" w:type="dxa"/>
          </w:tcPr>
          <w:p w14:paraId="7EE8454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FB6C73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1204ED0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004002" w14:paraId="32553BD2" w14:textId="77777777" w:rsidTr="00004002">
        <w:tc>
          <w:tcPr>
            <w:tcW w:w="714" w:type="dxa"/>
          </w:tcPr>
          <w:p w14:paraId="224FF1A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9-1.4</w:t>
            </w:r>
          </w:p>
        </w:tc>
        <w:tc>
          <w:tcPr>
            <w:tcW w:w="2817" w:type="dxa"/>
          </w:tcPr>
          <w:p w14:paraId="6FF5BAF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4111FA1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14:paraId="69B3D09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46F3069D" w14:textId="77777777" w:rsidTr="00004002">
        <w:tc>
          <w:tcPr>
            <w:tcW w:w="714" w:type="dxa"/>
          </w:tcPr>
          <w:p w14:paraId="0AE4A568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9-1.5</w:t>
            </w:r>
          </w:p>
        </w:tc>
        <w:tc>
          <w:tcPr>
            <w:tcW w:w="2817" w:type="dxa"/>
          </w:tcPr>
          <w:p w14:paraId="00AA508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20DF813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14:paraId="396DDE3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2014-07-20 </w:t>
            </w: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20:29:35</w:t>
            </w:r>
          </w:p>
        </w:tc>
      </w:tr>
      <w:tr w:rsidR="00004002" w14:paraId="57E48578" w14:textId="77777777" w:rsidTr="00004002">
        <w:tc>
          <w:tcPr>
            <w:tcW w:w="714" w:type="dxa"/>
          </w:tcPr>
          <w:p w14:paraId="7451855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9-1.6</w:t>
            </w:r>
          </w:p>
        </w:tc>
        <w:tc>
          <w:tcPr>
            <w:tcW w:w="2817" w:type="dxa"/>
          </w:tcPr>
          <w:p w14:paraId="7675E978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248A92B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14:paraId="732B1C2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784EA2BB" w14:textId="77777777" w:rsidTr="00004002">
        <w:tc>
          <w:tcPr>
            <w:tcW w:w="714" w:type="dxa"/>
          </w:tcPr>
          <w:p w14:paraId="74E14381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9-1.7</w:t>
            </w:r>
          </w:p>
        </w:tc>
        <w:tc>
          <w:tcPr>
            <w:tcW w:w="2817" w:type="dxa"/>
          </w:tcPr>
          <w:p w14:paraId="00E78FD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4E852AC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14:paraId="65C6022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7BC5E215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51868670" w14:textId="77777777" w:rsidTr="00004002">
        <w:trPr>
          <w:trHeight w:val="126"/>
        </w:trPr>
        <w:tc>
          <w:tcPr>
            <w:tcW w:w="714" w:type="dxa"/>
          </w:tcPr>
          <w:p w14:paraId="717F2D1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36F20075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7D086363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45D9D9D4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10D4DBA0" w14:textId="77777777" w:rsidTr="00004002">
        <w:tc>
          <w:tcPr>
            <w:tcW w:w="714" w:type="dxa"/>
          </w:tcPr>
          <w:p w14:paraId="30E04A29" w14:textId="1756EB4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2789C7B6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BBF492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14:paraId="2466A50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21</w:t>
            </w:r>
          </w:p>
        </w:tc>
      </w:tr>
      <w:tr w:rsidR="00004002" w:rsidRPr="008F29C0" w14:paraId="05EE2D18" w14:textId="77777777" w:rsidTr="00004002">
        <w:tc>
          <w:tcPr>
            <w:tcW w:w="714" w:type="dxa"/>
          </w:tcPr>
          <w:p w14:paraId="50FA4EC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2DAE3231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0EC85739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14:paraId="36C6DBE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  <w:tr w:rsidR="00004002" w14:paraId="2E0D5358" w14:textId="77777777" w:rsidTr="00004002">
        <w:tc>
          <w:tcPr>
            <w:tcW w:w="714" w:type="dxa"/>
          </w:tcPr>
          <w:p w14:paraId="1D44A9D8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9-2.3</w:t>
            </w:r>
          </w:p>
        </w:tc>
        <w:tc>
          <w:tcPr>
            <w:tcW w:w="2817" w:type="dxa"/>
          </w:tcPr>
          <w:p w14:paraId="6E3478D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E0BD05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5644F23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00004002" w14:paraId="4E1536A0" w14:textId="77777777" w:rsidTr="00004002">
        <w:tc>
          <w:tcPr>
            <w:tcW w:w="714" w:type="dxa"/>
          </w:tcPr>
          <w:p w14:paraId="50431A41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9-2.4</w:t>
            </w:r>
          </w:p>
        </w:tc>
        <w:tc>
          <w:tcPr>
            <w:tcW w:w="2817" w:type="dxa"/>
          </w:tcPr>
          <w:p w14:paraId="39530DC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4245315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14:paraId="73819A9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72DF5563" w14:textId="77777777" w:rsidTr="00004002">
        <w:tc>
          <w:tcPr>
            <w:tcW w:w="714" w:type="dxa"/>
          </w:tcPr>
          <w:p w14:paraId="1EDD7DF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9-2.5</w:t>
            </w:r>
          </w:p>
        </w:tc>
        <w:tc>
          <w:tcPr>
            <w:tcW w:w="2817" w:type="dxa"/>
          </w:tcPr>
          <w:p w14:paraId="3235CDB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5521915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14:paraId="03D08DD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2014-07-20 20:40:07</w:t>
            </w:r>
          </w:p>
        </w:tc>
      </w:tr>
      <w:tr w:rsidR="00004002" w14:paraId="780578A4" w14:textId="77777777" w:rsidTr="00004002">
        <w:tc>
          <w:tcPr>
            <w:tcW w:w="714" w:type="dxa"/>
          </w:tcPr>
          <w:p w14:paraId="7CDBABB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9-2.6</w:t>
            </w:r>
          </w:p>
        </w:tc>
        <w:tc>
          <w:tcPr>
            <w:tcW w:w="2817" w:type="dxa"/>
          </w:tcPr>
          <w:p w14:paraId="1256F23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2C97932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14:paraId="4DF62C1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79AD9073" w14:textId="77777777" w:rsidTr="00004002">
        <w:tc>
          <w:tcPr>
            <w:tcW w:w="714" w:type="dxa"/>
          </w:tcPr>
          <w:p w14:paraId="04F21E1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9-2.7</w:t>
            </w:r>
          </w:p>
        </w:tc>
        <w:tc>
          <w:tcPr>
            <w:tcW w:w="2817" w:type="dxa"/>
          </w:tcPr>
          <w:p w14:paraId="577860F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402DE2E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14:paraId="3B67016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128B8949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3B324F1D" w14:textId="77777777" w:rsidTr="00004002">
        <w:trPr>
          <w:trHeight w:val="126"/>
        </w:trPr>
        <w:tc>
          <w:tcPr>
            <w:tcW w:w="714" w:type="dxa"/>
          </w:tcPr>
          <w:p w14:paraId="0E1E729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411EBFC1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53AF3218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03219A8A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0CEE6C4B" w14:textId="77777777" w:rsidTr="00004002">
        <w:tc>
          <w:tcPr>
            <w:tcW w:w="714" w:type="dxa"/>
          </w:tcPr>
          <w:p w14:paraId="1411E11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0CF5A3E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69E69C7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14:paraId="464CD75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22</w:t>
            </w:r>
          </w:p>
        </w:tc>
      </w:tr>
      <w:tr w:rsidR="00004002" w:rsidRPr="008F29C0" w14:paraId="19A36177" w14:textId="77777777" w:rsidTr="00004002">
        <w:tc>
          <w:tcPr>
            <w:tcW w:w="714" w:type="dxa"/>
          </w:tcPr>
          <w:p w14:paraId="31BD2F7F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41D3E21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8958D1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14:paraId="1C523AB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  <w:tr w:rsidR="00004002" w14:paraId="68E8D381" w14:textId="77777777" w:rsidTr="00004002">
        <w:tc>
          <w:tcPr>
            <w:tcW w:w="714" w:type="dxa"/>
          </w:tcPr>
          <w:p w14:paraId="2BDEC3A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9-3.3</w:t>
            </w:r>
          </w:p>
        </w:tc>
        <w:tc>
          <w:tcPr>
            <w:tcW w:w="2817" w:type="dxa"/>
          </w:tcPr>
          <w:p w14:paraId="1C05E5EC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9523DF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531F0AA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004002" w14:paraId="2AA3A517" w14:textId="77777777" w:rsidTr="00004002">
        <w:tc>
          <w:tcPr>
            <w:tcW w:w="714" w:type="dxa"/>
          </w:tcPr>
          <w:p w14:paraId="4706DB1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9-3.4</w:t>
            </w:r>
          </w:p>
        </w:tc>
        <w:tc>
          <w:tcPr>
            <w:tcW w:w="2817" w:type="dxa"/>
          </w:tcPr>
          <w:p w14:paraId="6D1022C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1F12035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14:paraId="111696C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05F9CFF4" w14:textId="77777777" w:rsidTr="00004002">
        <w:tc>
          <w:tcPr>
            <w:tcW w:w="714" w:type="dxa"/>
          </w:tcPr>
          <w:p w14:paraId="630137C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9-3.5</w:t>
            </w:r>
          </w:p>
        </w:tc>
        <w:tc>
          <w:tcPr>
            <w:tcW w:w="2817" w:type="dxa"/>
          </w:tcPr>
          <w:p w14:paraId="40C68226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1A7BBB02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14:paraId="17C1EEF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2014-07-20 22:39:33</w:t>
            </w:r>
          </w:p>
        </w:tc>
      </w:tr>
      <w:tr w:rsidR="00004002" w14:paraId="54E363DC" w14:textId="77777777" w:rsidTr="00004002">
        <w:tc>
          <w:tcPr>
            <w:tcW w:w="714" w:type="dxa"/>
          </w:tcPr>
          <w:p w14:paraId="5BAB830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9-3.6</w:t>
            </w:r>
          </w:p>
        </w:tc>
        <w:tc>
          <w:tcPr>
            <w:tcW w:w="2817" w:type="dxa"/>
          </w:tcPr>
          <w:p w14:paraId="5DCE970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5983FE0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14:paraId="37B5CF6D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27DF4DEB" w14:textId="77777777" w:rsidTr="00004002">
        <w:tc>
          <w:tcPr>
            <w:tcW w:w="714" w:type="dxa"/>
          </w:tcPr>
          <w:p w14:paraId="327AD1E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9-3.7</w:t>
            </w:r>
          </w:p>
        </w:tc>
        <w:tc>
          <w:tcPr>
            <w:tcW w:w="2817" w:type="dxa"/>
          </w:tcPr>
          <w:p w14:paraId="2CD362B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447F9BA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14:paraId="6E82B82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3CBCE831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61D88366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4A35D817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2D376979" w14:textId="77777777" w:rsidTr="00004002">
        <w:trPr>
          <w:trHeight w:val="126"/>
        </w:trPr>
        <w:tc>
          <w:tcPr>
            <w:tcW w:w="714" w:type="dxa"/>
          </w:tcPr>
          <w:p w14:paraId="36248601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14:paraId="3235A4EA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4F04629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76476D42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5BDDE432" w14:textId="77777777" w:rsidTr="00004002">
        <w:tc>
          <w:tcPr>
            <w:tcW w:w="714" w:type="dxa"/>
          </w:tcPr>
          <w:p w14:paraId="41D62165" w14:textId="1D4BF0FA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4ECC02BF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0392382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14:paraId="1B81C136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23</w:t>
            </w:r>
          </w:p>
        </w:tc>
      </w:tr>
      <w:tr w:rsidR="00004002" w:rsidRPr="008F29C0" w14:paraId="03C7DC18" w14:textId="77777777" w:rsidTr="00004002">
        <w:tc>
          <w:tcPr>
            <w:tcW w:w="714" w:type="dxa"/>
          </w:tcPr>
          <w:p w14:paraId="6A88391D" w14:textId="05687619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0703FD6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3F1D398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14:paraId="5F34B31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  <w:tr w:rsidR="00004002" w14:paraId="2DC8475E" w14:textId="77777777" w:rsidTr="00004002">
        <w:tc>
          <w:tcPr>
            <w:tcW w:w="714" w:type="dxa"/>
          </w:tcPr>
          <w:p w14:paraId="25532A8F" w14:textId="1387574E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2817" w:type="dxa"/>
          </w:tcPr>
          <w:p w14:paraId="02947F6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5E74E0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65A95FA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004002" w14:paraId="33B026A0" w14:textId="77777777" w:rsidTr="00004002">
        <w:tc>
          <w:tcPr>
            <w:tcW w:w="714" w:type="dxa"/>
          </w:tcPr>
          <w:p w14:paraId="77669A9E" w14:textId="4A2D03FB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2817" w:type="dxa"/>
          </w:tcPr>
          <w:p w14:paraId="36468574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4A7A75E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14:paraId="5709F2B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292326AE" w14:textId="77777777" w:rsidTr="00004002">
        <w:tc>
          <w:tcPr>
            <w:tcW w:w="714" w:type="dxa"/>
          </w:tcPr>
          <w:p w14:paraId="07C6960E" w14:textId="3BFE9A50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2817" w:type="dxa"/>
          </w:tcPr>
          <w:p w14:paraId="687746F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42EA4E3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14:paraId="31C68D3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2014-07-26 21:43:10</w:t>
            </w:r>
          </w:p>
        </w:tc>
      </w:tr>
      <w:tr w:rsidR="00004002" w14:paraId="129F12B2" w14:textId="77777777" w:rsidTr="00004002">
        <w:tc>
          <w:tcPr>
            <w:tcW w:w="714" w:type="dxa"/>
          </w:tcPr>
          <w:p w14:paraId="448FBC8C" w14:textId="3172B8A5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2817" w:type="dxa"/>
          </w:tcPr>
          <w:p w14:paraId="594130CF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34FA48E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14:paraId="00CB4EE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6483117E" w14:textId="77777777" w:rsidTr="00004002">
        <w:tc>
          <w:tcPr>
            <w:tcW w:w="714" w:type="dxa"/>
          </w:tcPr>
          <w:p w14:paraId="7B9CE62B" w14:textId="192253A8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4.7</w:t>
            </w:r>
          </w:p>
        </w:tc>
        <w:tc>
          <w:tcPr>
            <w:tcW w:w="2817" w:type="dxa"/>
          </w:tcPr>
          <w:p w14:paraId="4D36EB1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4EE64732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14:paraId="7346219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7B06670B" w14:textId="77777777" w:rsidR="00474F9A" w:rsidRDefault="00474F9A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533AC8DB" w14:textId="77777777" w:rsidTr="00004002">
        <w:trPr>
          <w:trHeight w:val="126"/>
        </w:trPr>
        <w:tc>
          <w:tcPr>
            <w:tcW w:w="714" w:type="dxa"/>
          </w:tcPr>
          <w:p w14:paraId="09109EA4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5DA2B764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466271E9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49B8D7C7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114F4A55" w14:textId="77777777" w:rsidTr="00004002">
        <w:tc>
          <w:tcPr>
            <w:tcW w:w="714" w:type="dxa"/>
          </w:tcPr>
          <w:p w14:paraId="1138520D" w14:textId="54F012F8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38B0840E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6C6E3E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14:paraId="7722E8F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</w:tr>
      <w:tr w:rsidR="00004002" w:rsidRPr="008F29C0" w14:paraId="6132144A" w14:textId="77777777" w:rsidTr="00004002">
        <w:tc>
          <w:tcPr>
            <w:tcW w:w="714" w:type="dxa"/>
          </w:tcPr>
          <w:p w14:paraId="29E35E32" w14:textId="1914A41D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12A16A4D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5577C00C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14:paraId="6E0F6F69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542115093</w:t>
            </w:r>
          </w:p>
        </w:tc>
      </w:tr>
      <w:tr w:rsidR="00004002" w14:paraId="54759DBE" w14:textId="77777777" w:rsidTr="00004002">
        <w:tc>
          <w:tcPr>
            <w:tcW w:w="714" w:type="dxa"/>
          </w:tcPr>
          <w:p w14:paraId="5941528B" w14:textId="47E8B53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5.3</w:t>
            </w:r>
          </w:p>
        </w:tc>
        <w:tc>
          <w:tcPr>
            <w:tcW w:w="2817" w:type="dxa"/>
          </w:tcPr>
          <w:p w14:paraId="3A087B68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7273279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46C37BEA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004002" w14:paraId="4A7A5609" w14:textId="77777777" w:rsidTr="00004002">
        <w:tc>
          <w:tcPr>
            <w:tcW w:w="714" w:type="dxa"/>
          </w:tcPr>
          <w:p w14:paraId="3F3164C8" w14:textId="457CE02A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2817" w:type="dxa"/>
          </w:tcPr>
          <w:p w14:paraId="64F40F91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02060F6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14:paraId="3D88F70C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0310D173" w14:textId="77777777" w:rsidTr="00004002">
        <w:tc>
          <w:tcPr>
            <w:tcW w:w="714" w:type="dxa"/>
          </w:tcPr>
          <w:p w14:paraId="52437D79" w14:textId="62B07549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2817" w:type="dxa"/>
          </w:tcPr>
          <w:p w14:paraId="02315B82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3A9047D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14:paraId="4C20029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2014-07-26 21:55:46</w:t>
            </w:r>
          </w:p>
        </w:tc>
      </w:tr>
      <w:tr w:rsidR="00004002" w14:paraId="7F27327F" w14:textId="77777777" w:rsidTr="00004002">
        <w:tc>
          <w:tcPr>
            <w:tcW w:w="714" w:type="dxa"/>
          </w:tcPr>
          <w:p w14:paraId="373FD3C9" w14:textId="26905D0B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5.6</w:t>
            </w:r>
          </w:p>
        </w:tc>
        <w:tc>
          <w:tcPr>
            <w:tcW w:w="2817" w:type="dxa"/>
          </w:tcPr>
          <w:p w14:paraId="26ACA9E7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48FED244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14:paraId="72D5624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6D52BDA8" w14:textId="77777777" w:rsidTr="00004002">
        <w:tc>
          <w:tcPr>
            <w:tcW w:w="714" w:type="dxa"/>
          </w:tcPr>
          <w:p w14:paraId="1DC93F14" w14:textId="0B4E3B94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5.7</w:t>
            </w:r>
          </w:p>
        </w:tc>
        <w:tc>
          <w:tcPr>
            <w:tcW w:w="2817" w:type="dxa"/>
          </w:tcPr>
          <w:p w14:paraId="4C85AF5E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3FA57F77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14:paraId="4B17DBA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1A42B904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562F4468" w14:textId="77777777" w:rsidTr="00004002">
        <w:trPr>
          <w:trHeight w:val="126"/>
        </w:trPr>
        <w:tc>
          <w:tcPr>
            <w:tcW w:w="714" w:type="dxa"/>
          </w:tcPr>
          <w:p w14:paraId="0CC07FFC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4FFA9C7F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5C528595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64DB8FFA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04F39B4B" w14:textId="77777777" w:rsidTr="00004002">
        <w:tc>
          <w:tcPr>
            <w:tcW w:w="714" w:type="dxa"/>
          </w:tcPr>
          <w:p w14:paraId="6E603AC5" w14:textId="5350424E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7CBB9478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33BB801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14:paraId="650ED44E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</w:t>
            </w:r>
          </w:p>
        </w:tc>
      </w:tr>
      <w:tr w:rsidR="00004002" w:rsidRPr="008F29C0" w14:paraId="5CBD5D4A" w14:textId="77777777" w:rsidTr="00004002">
        <w:tc>
          <w:tcPr>
            <w:tcW w:w="714" w:type="dxa"/>
          </w:tcPr>
          <w:p w14:paraId="10992F64" w14:textId="490C8440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5FBBCA12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4243FDF7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14:paraId="4572B60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  <w:tr w:rsidR="00004002" w14:paraId="764F2A5E" w14:textId="77777777" w:rsidTr="00004002">
        <w:tc>
          <w:tcPr>
            <w:tcW w:w="714" w:type="dxa"/>
          </w:tcPr>
          <w:p w14:paraId="67B0D5AB" w14:textId="003A63E5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6.3</w:t>
            </w:r>
          </w:p>
        </w:tc>
        <w:tc>
          <w:tcPr>
            <w:tcW w:w="2817" w:type="dxa"/>
          </w:tcPr>
          <w:p w14:paraId="0601EFA5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13533D5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14:paraId="7B653FD8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</w:tr>
      <w:tr w:rsidR="00004002" w14:paraId="76EF1989" w14:textId="77777777" w:rsidTr="00004002">
        <w:tc>
          <w:tcPr>
            <w:tcW w:w="714" w:type="dxa"/>
          </w:tcPr>
          <w:p w14:paraId="56193D60" w14:textId="5B16F718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6.4</w:t>
            </w:r>
          </w:p>
        </w:tc>
        <w:tc>
          <w:tcPr>
            <w:tcW w:w="2817" w:type="dxa"/>
          </w:tcPr>
          <w:p w14:paraId="2154750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401954C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14:paraId="26D5E641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04002" w14:paraId="0CE95338" w14:textId="77777777" w:rsidTr="00004002">
        <w:tc>
          <w:tcPr>
            <w:tcW w:w="714" w:type="dxa"/>
          </w:tcPr>
          <w:p w14:paraId="4DB39960" w14:textId="1B1248B0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6.5</w:t>
            </w:r>
          </w:p>
        </w:tc>
        <w:tc>
          <w:tcPr>
            <w:tcW w:w="2817" w:type="dxa"/>
          </w:tcPr>
          <w:p w14:paraId="7E0FD468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14:paraId="4054A67F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14:paraId="0A8434C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2014-07-28 15:04:15</w:t>
            </w:r>
          </w:p>
        </w:tc>
      </w:tr>
      <w:tr w:rsidR="00004002" w14:paraId="03C8E1B3" w14:textId="77777777" w:rsidTr="00004002">
        <w:tc>
          <w:tcPr>
            <w:tcW w:w="714" w:type="dxa"/>
          </w:tcPr>
          <w:p w14:paraId="6E2A432A" w14:textId="277B3831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2817" w:type="dxa"/>
          </w:tcPr>
          <w:p w14:paraId="665F8875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7A02E769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14:paraId="5C74B17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004002" w14:paraId="512A8AAD" w14:textId="77777777" w:rsidTr="00004002">
        <w:tc>
          <w:tcPr>
            <w:tcW w:w="714" w:type="dxa"/>
          </w:tcPr>
          <w:p w14:paraId="4C873DBC" w14:textId="3D2788BE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74F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2817" w:type="dxa"/>
          </w:tcPr>
          <w:p w14:paraId="7B58277D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14:paraId="7FEFF093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14:paraId="32ED3582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6816EF81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p w14:paraId="725B1ACF" w14:textId="77777777" w:rsidR="00474F9A" w:rsidRDefault="00474F9A" w:rsidP="00004002">
      <w:pPr>
        <w:rPr>
          <w:rFonts w:ascii="Times New Roman" w:hAnsi="Times New Roman" w:cs="Times New Roman"/>
          <w:sz w:val="32"/>
          <w:szCs w:val="32"/>
        </w:rPr>
      </w:pPr>
    </w:p>
    <w:p w14:paraId="0EAFC3C0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07F5449E" w14:textId="77777777" w:rsidR="00002AF6" w:rsidRDefault="00002AF6" w:rsidP="00004002">
      <w:pPr>
        <w:rPr>
          <w:rFonts w:ascii="Times New Roman" w:hAnsi="Times New Roman" w:cs="Times New Roman"/>
          <w:sz w:val="32"/>
          <w:szCs w:val="32"/>
        </w:rPr>
      </w:pPr>
    </w:p>
    <w:p w14:paraId="56F4CF3B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Answer</w:t>
      </w:r>
    </w:p>
    <w:p w14:paraId="08BEDFA1" w14:textId="77777777" w:rsidR="00004002" w:rsidRDefault="00004002" w:rsidP="00004002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004002" w:rsidRPr="008F29C0" w14:paraId="0A887D9D" w14:textId="77777777" w:rsidTr="00004002">
        <w:trPr>
          <w:trHeight w:val="126"/>
        </w:trPr>
        <w:tc>
          <w:tcPr>
            <w:tcW w:w="714" w:type="dxa"/>
          </w:tcPr>
          <w:p w14:paraId="1D95EB1F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1B69D09E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14:paraId="4574F465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14:paraId="32D0ACF8" w14:textId="77777777" w:rsidR="00004002" w:rsidRPr="008F29C0" w:rsidRDefault="00004002" w:rsidP="0000400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004002" w:rsidRPr="008F29C0" w14:paraId="3ABDCF2B" w14:textId="77777777" w:rsidTr="00004002">
        <w:tc>
          <w:tcPr>
            <w:tcW w:w="714" w:type="dxa"/>
          </w:tcPr>
          <w:p w14:paraId="3147A98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14:paraId="253E9FEB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6E89BCFB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answer_id</w:t>
            </w:r>
          </w:p>
        </w:tc>
        <w:tc>
          <w:tcPr>
            <w:tcW w:w="3423" w:type="dxa"/>
          </w:tcPr>
          <w:p w14:paraId="3523D562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</w:tr>
      <w:tr w:rsidR="00004002" w:rsidRPr="008F29C0" w14:paraId="4FBFD9AC" w14:textId="77777777" w:rsidTr="00004002">
        <w:tc>
          <w:tcPr>
            <w:tcW w:w="714" w:type="dxa"/>
          </w:tcPr>
          <w:p w14:paraId="1EC171CD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14:paraId="7E377C64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31AC0E00" w14:textId="77777777" w:rsidR="00004002" w:rsidRPr="008F29C0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14:paraId="30A1F1A3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14</w:t>
            </w:r>
          </w:p>
        </w:tc>
      </w:tr>
      <w:tr w:rsidR="00004002" w14:paraId="772727F2" w14:textId="77777777" w:rsidTr="00004002">
        <w:tc>
          <w:tcPr>
            <w:tcW w:w="714" w:type="dxa"/>
          </w:tcPr>
          <w:p w14:paraId="0E0E8510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9-6.3</w:t>
            </w:r>
          </w:p>
        </w:tc>
        <w:tc>
          <w:tcPr>
            <w:tcW w:w="2817" w:type="dxa"/>
          </w:tcPr>
          <w:p w14:paraId="5E1367AA" w14:textId="77777777" w:rsidR="00004002" w:rsidRPr="008F29C0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14:paraId="297CCF1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14:paraId="342128CE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</w:t>
            </w:r>
          </w:p>
        </w:tc>
      </w:tr>
      <w:tr w:rsidR="00004002" w14:paraId="0EF5A21E" w14:textId="77777777" w:rsidTr="00004002">
        <w:tc>
          <w:tcPr>
            <w:tcW w:w="714" w:type="dxa"/>
          </w:tcPr>
          <w:p w14:paraId="34346933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9-6.4</w:t>
            </w:r>
          </w:p>
        </w:tc>
        <w:tc>
          <w:tcPr>
            <w:tcW w:w="2817" w:type="dxa"/>
          </w:tcPr>
          <w:p w14:paraId="59B48DC9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14:paraId="7EB04410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</w:t>
            </w:r>
          </w:p>
        </w:tc>
        <w:tc>
          <w:tcPr>
            <w:tcW w:w="3423" w:type="dxa"/>
          </w:tcPr>
          <w:p w14:paraId="4B30172B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004002" w14:paraId="523676D8" w14:textId="77777777" w:rsidTr="00004002">
        <w:tc>
          <w:tcPr>
            <w:tcW w:w="714" w:type="dxa"/>
          </w:tcPr>
          <w:p w14:paraId="0059160B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9-6.5</w:t>
            </w:r>
          </w:p>
        </w:tc>
        <w:tc>
          <w:tcPr>
            <w:tcW w:w="2817" w:type="dxa"/>
          </w:tcPr>
          <w:p w14:paraId="74AF5FDC" w14:textId="77777777" w:rsidR="00004002" w:rsidRDefault="00004002" w:rsidP="00004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14:paraId="06FD8026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answer_point</w:t>
            </w:r>
          </w:p>
        </w:tc>
        <w:tc>
          <w:tcPr>
            <w:tcW w:w="3423" w:type="dxa"/>
          </w:tcPr>
          <w:p w14:paraId="4629F205" w14:textId="77777777" w:rsidR="00004002" w:rsidRDefault="00004002" w:rsidP="0000400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</w:tbl>
    <w:p w14:paraId="1504B90F" w14:textId="77777777" w:rsidR="000977CC" w:rsidRDefault="000977CC" w:rsidP="00586929"/>
    <w:p w14:paraId="675606C9" w14:textId="77777777" w:rsidR="00002AF6" w:rsidRDefault="00002AF6" w:rsidP="00FF573E">
      <w:bookmarkStart w:id="5" w:name="_Toc394577946"/>
    </w:p>
    <w:p w14:paraId="6A4F3F5C" w14:textId="77777777" w:rsidR="00002AF6" w:rsidRDefault="00002AF6" w:rsidP="00FF573E"/>
    <w:p w14:paraId="7D3E8D4D" w14:textId="77777777" w:rsidR="00002AF6" w:rsidRDefault="00002AF6" w:rsidP="00FF573E"/>
    <w:p w14:paraId="63BFBDDA" w14:textId="77777777" w:rsidR="00002AF6" w:rsidRDefault="00002AF6" w:rsidP="00FF573E"/>
    <w:p w14:paraId="4DE35033" w14:textId="77777777" w:rsidR="00002AF6" w:rsidRDefault="00002AF6" w:rsidP="00FF573E"/>
    <w:p w14:paraId="2488A5F9" w14:textId="77777777" w:rsidR="00002AF6" w:rsidRDefault="00002AF6" w:rsidP="00FF573E"/>
    <w:p w14:paraId="2953F516" w14:textId="77777777" w:rsidR="00002AF6" w:rsidRDefault="00002AF6" w:rsidP="00FF573E"/>
    <w:p w14:paraId="14EE063E" w14:textId="77777777" w:rsidR="00002AF6" w:rsidRDefault="00002AF6" w:rsidP="00FF573E"/>
    <w:p w14:paraId="0A722350" w14:textId="77777777" w:rsidR="00002AF6" w:rsidRDefault="00002AF6" w:rsidP="00FF573E"/>
    <w:p w14:paraId="57C15CAC" w14:textId="77777777" w:rsidR="00002AF6" w:rsidRDefault="00002AF6" w:rsidP="00FF573E"/>
    <w:p w14:paraId="300D1D8F" w14:textId="77777777" w:rsidR="00002AF6" w:rsidRDefault="00002AF6" w:rsidP="00FF573E"/>
    <w:p w14:paraId="0233C015" w14:textId="77777777" w:rsidR="00002AF6" w:rsidRDefault="00002AF6" w:rsidP="00FF573E"/>
    <w:p w14:paraId="165CA3E6" w14:textId="77777777" w:rsidR="00002AF6" w:rsidRDefault="00002AF6" w:rsidP="00FF573E"/>
    <w:p w14:paraId="7B085FDB" w14:textId="77777777" w:rsidR="00002AF6" w:rsidRDefault="00002AF6" w:rsidP="00FF573E"/>
    <w:p w14:paraId="0B525956" w14:textId="77777777" w:rsidR="00002AF6" w:rsidRDefault="00002AF6" w:rsidP="00FF573E"/>
    <w:p w14:paraId="7139E69F" w14:textId="77777777" w:rsidR="00002AF6" w:rsidRDefault="00002AF6" w:rsidP="00FF573E"/>
    <w:p w14:paraId="55514C4F" w14:textId="77777777" w:rsidR="00002AF6" w:rsidRDefault="00002AF6" w:rsidP="00FF573E"/>
    <w:p w14:paraId="2EF95F22" w14:textId="50FF354B" w:rsidR="00FA67F7" w:rsidRPr="00ED2A47" w:rsidRDefault="00FA67F7" w:rsidP="00FA67F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bidi="th-TH"/>
        </w:rPr>
      </w:pPr>
      <w:r w:rsidRPr="00ED2A4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bidi="th-TH"/>
        </w:rPr>
        <w:lastRenderedPageBreak/>
        <w:t>T</w:t>
      </w:r>
      <w:r w:rsidR="00C003E2" w:rsidRPr="00ED2A4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bidi="th-TH"/>
        </w:rPr>
        <w:t>e</w:t>
      </w:r>
      <w:r w:rsidRPr="00ED2A4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bidi="th-TH"/>
        </w:rPr>
        <w:t>st case of Unit Test (UTC)</w:t>
      </w:r>
      <w:bookmarkEnd w:id="1"/>
      <w:bookmarkEnd w:id="5"/>
    </w:p>
    <w:p w14:paraId="2FC3757E" w14:textId="2E5554E9" w:rsidR="00FA67F7" w:rsidRPr="008F29C0" w:rsidRDefault="00FA67F7" w:rsidP="00FA67F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6" w:name="_Toc381536626"/>
      <w:bookmarkStart w:id="7" w:name="_Toc394577947"/>
      <w:r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</w:t>
      </w:r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-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1</w:t>
      </w:r>
      <w:bookmarkEnd w:id="6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proofErr w:type="gramStart"/>
      <w:r w:rsidR="000532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i</w:t>
      </w:r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nsertStudentInfo(</w:t>
      </w:r>
      <w:proofErr w:type="gram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stuId: int, stuUsername: string, stuPassword: string, stuName: string, stuFaculty: string, stuDepartment: string, stuAddress: string, stuEmail: string, stuTel: string): bool</w:t>
      </w:r>
      <w:bookmarkEnd w:id="7"/>
    </w:p>
    <w:p w14:paraId="787F29F4" w14:textId="77777777" w:rsidR="00FA67F7" w:rsidRPr="008F29C0" w:rsidRDefault="00FA67F7" w:rsidP="00FA67F7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7964E9" w14:textId="1E862F5E" w:rsidR="00A36503" w:rsidRPr="008F29C0" w:rsidRDefault="00A36503" w:rsidP="008F29C0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5177F"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="0065177F"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9210E71" w14:textId="1CD3F0C8" w:rsidR="00A36503" w:rsidRPr="008F29C0" w:rsidRDefault="00A36503" w:rsidP="008F29C0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5177F"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="0065177F"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478CE4E2" w14:textId="39BDD145" w:rsidR="00A36503" w:rsidRPr="008F29C0" w:rsidRDefault="00A36503" w:rsidP="008F29C0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Unit Test Case-1: </w:t>
      </w:r>
      <w:proofErr w:type="gramStart"/>
      <w:r w:rsidR="00053269"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nsertStudentInfo(</w:t>
      </w:r>
      <w:proofErr w:type="gram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stuId: int, stuUsername: string, stuPassword: string, stuName: string, stuFaculty: string, stuDepartment: string, stuAddress: string, stuEmail: string, stuTel: string): bool</w:t>
      </w:r>
    </w:p>
    <w:p w14:paraId="3A82747D" w14:textId="01F9E750" w:rsidR="00FA67F7" w:rsidRPr="008F29C0" w:rsidRDefault="00A36503" w:rsidP="008F29C0">
      <w:pPr>
        <w:ind w:left="2552" w:hanging="1843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gramStart"/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Description </w:t>
      </w:r>
      <w:r w:rsidR="00FA67F7" w:rsidRPr="008F29C0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="00FA67F7"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="00FA67F7"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The test case is used for testing</w:t>
      </w:r>
      <w:r w:rsidR="00FA67F7"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053269" w:rsidRPr="00ED4789">
        <w:rPr>
          <w:rFonts w:ascii="Times New Roman" w:hAnsi="Times New Roman" w:cs="Times New Roman"/>
          <w:color w:val="000000" w:themeColor="text1"/>
          <w:sz w:val="24"/>
          <w:szCs w:val="24"/>
        </w:rPr>
        <w:t>insertStudentInfo</w:t>
      </w:r>
      <w:r w:rsidR="00053269" w:rsidRPr="00BC7D93" w:rsidDel="00053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7F7"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="00FA67F7" w:rsidRPr="008F29C0">
        <w:rPr>
          <w:rFonts w:ascii="Times New Roman" w:hAnsi="Times New Roman" w:cs="Times New Roman"/>
          <w:sz w:val="24"/>
          <w:szCs w:val="24"/>
        </w:rPr>
        <w:t>This method is used for inserting a student account to the database.</w:t>
      </w:r>
    </w:p>
    <w:p w14:paraId="764428F2" w14:textId="7E636C8B" w:rsidR="004E38DC" w:rsidRPr="008F29C0" w:rsidRDefault="00FA67F7" w:rsidP="00FA67F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Prerequisites or Test </w:t>
      </w:r>
      <w:r w:rsidR="00A36503"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</w:t>
      </w:r>
    </w:p>
    <w:p w14:paraId="73228419" w14:textId="7FCCD02B" w:rsidR="00002AF6" w:rsidRPr="00586929" w:rsidRDefault="0065177F" w:rsidP="003A1F3A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 xml:space="preserve">: 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None</w:t>
      </w:r>
    </w:p>
    <w:p w14:paraId="6F5E452A" w14:textId="77777777" w:rsidR="003A1F3A" w:rsidRPr="00586929" w:rsidRDefault="003A1F3A" w:rsidP="003A1F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76A616" w14:textId="77777777" w:rsidR="003A1F3A" w:rsidRPr="00832915" w:rsidRDefault="003A1F3A" w:rsidP="003A1F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0E32AF17" w14:textId="6F5AEB58" w:rsidR="00002AF6" w:rsidRDefault="003A1F3A" w:rsidP="00FA67F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True, False</w:t>
      </w:r>
    </w:p>
    <w:p w14:paraId="1BAEE24A" w14:textId="77777777" w:rsidR="00A36503" w:rsidRDefault="00A36503" w:rsidP="00FA67F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Test Cases</w:t>
      </w:r>
    </w:p>
    <w:tbl>
      <w:tblPr>
        <w:tblW w:w="9015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2127"/>
        <w:gridCol w:w="2835"/>
        <w:gridCol w:w="2141"/>
        <w:gridCol w:w="1393"/>
      </w:tblGrid>
      <w:tr w:rsidR="002A7FCC" w:rsidRPr="00344AC4" w14:paraId="5A6AF6CC" w14:textId="77777777" w:rsidTr="008F29C0">
        <w:trPr>
          <w:trHeight w:val="610"/>
        </w:trPr>
        <w:tc>
          <w:tcPr>
            <w:tcW w:w="519" w:type="dxa"/>
          </w:tcPr>
          <w:p w14:paraId="1F2BFE5D" w14:textId="77777777" w:rsidR="00A36503" w:rsidRPr="00344AC4" w:rsidRDefault="00A36503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7" w:type="dxa"/>
          </w:tcPr>
          <w:p w14:paraId="75C9EDB7" w14:textId="77777777" w:rsidR="00A36503" w:rsidRPr="00344AC4" w:rsidRDefault="00A36503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835" w:type="dxa"/>
          </w:tcPr>
          <w:p w14:paraId="5EB18951" w14:textId="77777777" w:rsidR="00A36503" w:rsidRPr="00344AC4" w:rsidRDefault="00A36503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41" w:type="dxa"/>
          </w:tcPr>
          <w:p w14:paraId="5BEDC603" w14:textId="77777777" w:rsidR="00A36503" w:rsidRPr="00344AC4" w:rsidRDefault="00A36503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393" w:type="dxa"/>
          </w:tcPr>
          <w:p w14:paraId="4BD235E9" w14:textId="77777777" w:rsidR="00A36503" w:rsidRPr="00344AC4" w:rsidRDefault="00A36503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2A7FCC" w:rsidRPr="00344AC4" w14:paraId="554C2D78" w14:textId="77777777" w:rsidTr="008F29C0">
        <w:trPr>
          <w:trHeight w:val="465"/>
        </w:trPr>
        <w:tc>
          <w:tcPr>
            <w:tcW w:w="519" w:type="dxa"/>
          </w:tcPr>
          <w:p w14:paraId="548AD111" w14:textId="77777777" w:rsidR="00A36503" w:rsidRPr="00344AC4" w:rsidRDefault="00A36503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1.1</w:t>
            </w:r>
          </w:p>
        </w:tc>
        <w:tc>
          <w:tcPr>
            <w:tcW w:w="2127" w:type="dxa"/>
          </w:tcPr>
          <w:p w14:paraId="6C8354A9" w14:textId="79B7ECEF" w:rsidR="00A36503" w:rsidRPr="00344AC4" w:rsidRDefault="002A7FC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Test if student information provided is added into the database</w:t>
            </w:r>
            <w:r w:rsidR="008A173C"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successfully. Test for a successful case.   </w:t>
            </w:r>
          </w:p>
        </w:tc>
        <w:tc>
          <w:tcPr>
            <w:tcW w:w="2835" w:type="dxa"/>
          </w:tcPr>
          <w:p w14:paraId="0553CF49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 = 542115021</w:t>
            </w:r>
          </w:p>
          <w:p w14:paraId="7B43C89B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 = "tanadol"</w:t>
            </w:r>
          </w:p>
          <w:p w14:paraId="7273DF23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 = "123456"</w:t>
            </w:r>
          </w:p>
          <w:p w14:paraId="6244333B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 = "Mr.Tanadol Parn-ong"</w:t>
            </w:r>
          </w:p>
          <w:p w14:paraId="6D6E3F77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 = "CAMT"</w:t>
            </w:r>
          </w:p>
          <w:p w14:paraId="39859AB0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 = "Software engineering"</w:t>
            </w:r>
          </w:p>
          <w:p w14:paraId="558C1F7D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 = "Chiang mai, Thailand"</w:t>
            </w:r>
          </w:p>
          <w:p w14:paraId="7BA0D82C" w14:textId="77777777" w:rsidR="002A7FCC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</w:t>
            </w:r>
            <w:r w:rsidR="002A7FCC"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il = </w:t>
            </w:r>
            <w:hyperlink r:id="rId9" w:history="1">
              <w:r w:rsidR="002A7FCC" w:rsidRPr="00344AC4">
                <w:rPr>
                  <w:rStyle w:val="Hyperlink"/>
                  <w:rFonts w:ascii="Times New Roman" w:hAnsi="Times New Roman" w:cs="Times New Roman"/>
                  <w:sz w:val="19"/>
                  <w:szCs w:val="19"/>
                </w:rPr>
                <w:t>se542115021@vr.camt.info</w:t>
              </w:r>
            </w:hyperlink>
          </w:p>
          <w:p w14:paraId="6492010D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 = "0833201787"</w:t>
            </w:r>
          </w:p>
        </w:tc>
        <w:tc>
          <w:tcPr>
            <w:tcW w:w="2141" w:type="dxa"/>
          </w:tcPr>
          <w:p w14:paraId="503F2D4F" w14:textId="3D3408BA" w:rsidR="00A36503" w:rsidRPr="00344AC4" w:rsidRDefault="002A7FCC" w:rsidP="001724B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="001724B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(actual);</w:t>
            </w:r>
          </w:p>
        </w:tc>
        <w:tc>
          <w:tcPr>
            <w:tcW w:w="1393" w:type="dxa"/>
          </w:tcPr>
          <w:p w14:paraId="22BA0485" w14:textId="77777777" w:rsidR="002A7FCC" w:rsidRPr="00344AC4" w:rsidRDefault="002A7FC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True</w:t>
            </w:r>
          </w:p>
        </w:tc>
      </w:tr>
      <w:tr w:rsidR="002A7FCC" w:rsidRPr="00344AC4" w14:paraId="282761DE" w14:textId="77777777" w:rsidTr="002A7FCC">
        <w:trPr>
          <w:trHeight w:val="465"/>
        </w:trPr>
        <w:tc>
          <w:tcPr>
            <w:tcW w:w="519" w:type="dxa"/>
          </w:tcPr>
          <w:p w14:paraId="6679358D" w14:textId="5B2D0F65" w:rsidR="002A7FCC" w:rsidRPr="00344AC4" w:rsidRDefault="002A7FCC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1.2</w:t>
            </w:r>
          </w:p>
        </w:tc>
        <w:tc>
          <w:tcPr>
            <w:tcW w:w="2127" w:type="dxa"/>
          </w:tcPr>
          <w:p w14:paraId="53083DB6" w14:textId="20098084" w:rsidR="002A7FCC" w:rsidRPr="00344AC4" w:rsidRDefault="002A7FCC" w:rsidP="00BC7D93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Test if student information provided is added into the database successfully. Test for a</w:t>
            </w:r>
            <w:r w:rsidR="0065177F" w:rsidRPr="00344AC4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unsuccessful case: </w:t>
            </w:r>
            <w:r w:rsidR="005A7ACA"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providing duplicate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studentId </w:t>
            </w:r>
            <w:r w:rsidR="005A7ACA" w:rsidRPr="00344AC4">
              <w:rPr>
                <w:rFonts w:ascii="Times New Roman" w:hAnsi="Times New Roman" w:cs="Times New Roman"/>
                <w:sz w:val="19"/>
                <w:szCs w:val="19"/>
              </w:rPr>
              <w:t>in the database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.   </w:t>
            </w:r>
          </w:p>
        </w:tc>
        <w:tc>
          <w:tcPr>
            <w:tcW w:w="2835" w:type="dxa"/>
          </w:tcPr>
          <w:p w14:paraId="7E3440A3" w14:textId="27940CD0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lastRenderedPageBreak/>
              <w:t xml:space="preserve">studentId = </w:t>
            </w:r>
            <w:r w:rsidR="005A7ACA" w:rsidRPr="00344AC4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r w:rsidR="006933B4" w:rsidRPr="00344AC4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542115021</w:t>
            </w:r>
          </w:p>
          <w:p w14:paraId="35A09F08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 = "tanadol"</w:t>
            </w:r>
          </w:p>
          <w:p w14:paraId="6E01CC72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 = "123456"</w:t>
            </w:r>
          </w:p>
          <w:p w14:paraId="560D29BF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 = "Mr.Tanadol Parn-ong"</w:t>
            </w:r>
          </w:p>
          <w:p w14:paraId="520779CC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 = "CAMT"</w:t>
            </w:r>
          </w:p>
          <w:p w14:paraId="03D87927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 = "Software engineering"</w:t>
            </w:r>
          </w:p>
          <w:p w14:paraId="22AC922E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lastRenderedPageBreak/>
              <w:t>studentAddress = "Chiang mai, Thailand"</w:t>
            </w:r>
          </w:p>
          <w:p w14:paraId="5170AD5A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studentEmail = </w:t>
            </w:r>
            <w:hyperlink r:id="rId10" w:history="1">
              <w:r w:rsidRPr="00344AC4">
                <w:rPr>
                  <w:rStyle w:val="Hyperlink"/>
                  <w:rFonts w:ascii="Times New Roman" w:hAnsi="Times New Roman" w:cs="Times New Roman"/>
                  <w:sz w:val="19"/>
                  <w:szCs w:val="19"/>
                </w:rPr>
                <w:t>se542115021@vr.camt.info</w:t>
              </w:r>
            </w:hyperlink>
          </w:p>
          <w:p w14:paraId="6AB729D6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 = "0833201787"</w:t>
            </w:r>
          </w:p>
        </w:tc>
        <w:tc>
          <w:tcPr>
            <w:tcW w:w="2141" w:type="dxa"/>
          </w:tcPr>
          <w:p w14:paraId="0FCCF646" w14:textId="103F902E" w:rsidR="002A7FCC" w:rsidRPr="00344AC4" w:rsidRDefault="002A7FCC" w:rsidP="002A7FCC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lastRenderedPageBreak/>
              <w:t>Assert.</w:t>
            </w:r>
            <w:r w:rsidR="008A173C"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  <w:r w:rsidR="001724B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(actual);</w:t>
            </w:r>
          </w:p>
        </w:tc>
        <w:tc>
          <w:tcPr>
            <w:tcW w:w="1393" w:type="dxa"/>
          </w:tcPr>
          <w:p w14:paraId="451094C0" w14:textId="77777777" w:rsidR="002A7FCC" w:rsidRPr="00344AC4" w:rsidRDefault="002A7FCC" w:rsidP="002A7FC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False</w:t>
            </w:r>
          </w:p>
        </w:tc>
      </w:tr>
    </w:tbl>
    <w:p w14:paraId="08B2236C" w14:textId="77777777" w:rsidR="00002AF6" w:rsidRDefault="00002AF6" w:rsidP="00586929"/>
    <w:p w14:paraId="010A9EF5" w14:textId="77777777" w:rsidR="003A1F3A" w:rsidRDefault="003A1F3A" w:rsidP="00586929"/>
    <w:p w14:paraId="6C922579" w14:textId="59385024" w:rsidR="00053269" w:rsidRPr="00ED4789" w:rsidRDefault="00053269" w:rsidP="0005326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8" w:name="_Toc394577948"/>
      <w:r w:rsidRPr="00ED47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2</w:t>
      </w:r>
      <w:r w:rsidRPr="00ED47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proofErr w:type="gram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updateStudentInfo</w:t>
      </w:r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>(</w:t>
      </w:r>
      <w:proofErr w:type="gram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stuId: int, stuPassword: string, stuName: string, stuFaculty: string, stuDepartment: string, stuAddress: string, ,string, stuTel: string</w:t>
      </w:r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>) : bool</w:t>
      </w:r>
      <w:bookmarkEnd w:id="8"/>
    </w:p>
    <w:p w14:paraId="3DB47F9B" w14:textId="77777777" w:rsidR="00053269" w:rsidRDefault="00053269" w:rsidP="0005326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0901F78" w14:textId="77777777" w:rsidR="00053269" w:rsidRPr="008F29C0" w:rsidRDefault="00053269" w:rsidP="008F29C0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4142758" w14:textId="77777777" w:rsidR="00053269" w:rsidRPr="008F29C0" w:rsidRDefault="00053269" w:rsidP="008F29C0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54363242" w14:textId="530CF084" w:rsidR="00053269" w:rsidRPr="008F29C0" w:rsidRDefault="00053269" w:rsidP="008F29C0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Unit Test Case-2: </w:t>
      </w:r>
      <w:proofErr w:type="gramStart"/>
      <w:r w:rsidRPr="008F29C0">
        <w:rPr>
          <w:rFonts w:ascii="Times New Roman" w:hAnsi="Times New Roman" w:cs="Times New Roman"/>
          <w:sz w:val="24"/>
          <w:szCs w:val="24"/>
        </w:rPr>
        <w:t>updateStudentInfo(</w:t>
      </w:r>
      <w:proofErr w:type="gramEnd"/>
      <w:r w:rsidRPr="008F29C0">
        <w:rPr>
          <w:rFonts w:ascii="Times New Roman" w:hAnsi="Times New Roman" w:cs="Times New Roman"/>
          <w:sz w:val="24"/>
          <w:szCs w:val="24"/>
        </w:rPr>
        <w:t>stuId: int, stuPassword: string, stuName: string, stuFaculty: string, stuDepartment: string, stuAddress: string, ,string, stuTel: string) : bool</w:t>
      </w:r>
    </w:p>
    <w:p w14:paraId="3E32FF45" w14:textId="70A7B8C1" w:rsidR="00053269" w:rsidRPr="008F29C0" w:rsidRDefault="00053269" w:rsidP="00053269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gramStart"/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Description </w:t>
      </w:r>
      <w:r w:rsidRPr="008F29C0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ED4789">
        <w:rPr>
          <w:rFonts w:ascii="Times New Roman" w:hAnsi="Times New Roman" w:cs="Times New Roman"/>
          <w:sz w:val="24"/>
          <w:szCs w:val="24"/>
        </w:rPr>
        <w:t>updateStudentInfo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StudentRepository. </w:t>
      </w:r>
      <w:r w:rsidRPr="008F29C0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 w:rsidRPr="00805BD7">
        <w:rPr>
          <w:rFonts w:ascii="Times New Roman" w:hAnsi="Times New Roman" w:cs="Times New Roman"/>
        </w:rPr>
        <w:t>updating student information into the database.</w:t>
      </w:r>
    </w:p>
    <w:p w14:paraId="5D4FE910" w14:textId="77777777" w:rsidR="003A1F3A" w:rsidRDefault="003A1F3A" w:rsidP="003A1F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DD09F5" w14:textId="77777777" w:rsidR="003A1F3A" w:rsidRDefault="003A1F3A" w:rsidP="003A1F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7D3BC25" w14:textId="664F0814" w:rsidR="003A1F3A" w:rsidRPr="00586929" w:rsidRDefault="003A1F3A" w:rsidP="003A1F3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2-1</w:t>
      </w:r>
    </w:p>
    <w:p w14:paraId="60E59D7F" w14:textId="77777777" w:rsidR="003A1F3A" w:rsidRDefault="003A1F3A" w:rsidP="003A1F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D80AF8" w14:textId="77777777" w:rsidR="003A1F3A" w:rsidRPr="00832915" w:rsidRDefault="003A1F3A" w:rsidP="003A1F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35059404" w14:textId="0E037433" w:rsidR="00002AF6" w:rsidRDefault="003A1F3A" w:rsidP="000532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True, False</w:t>
      </w:r>
    </w:p>
    <w:p w14:paraId="0C78D609" w14:textId="77777777" w:rsidR="008F29C0" w:rsidRPr="008F29C0" w:rsidRDefault="008F29C0" w:rsidP="00053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81A26" w14:textId="77777777" w:rsidR="00053269" w:rsidRPr="008F29C0" w:rsidRDefault="00053269" w:rsidP="000532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Test Cases</w:t>
      </w:r>
    </w:p>
    <w:tbl>
      <w:tblPr>
        <w:tblW w:w="9015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2127"/>
        <w:gridCol w:w="2835"/>
        <w:gridCol w:w="2141"/>
        <w:gridCol w:w="1393"/>
      </w:tblGrid>
      <w:tr w:rsidR="00053269" w:rsidRPr="00ED4789" w14:paraId="6BA8589F" w14:textId="77777777" w:rsidTr="001A579D">
        <w:trPr>
          <w:trHeight w:val="610"/>
        </w:trPr>
        <w:tc>
          <w:tcPr>
            <w:tcW w:w="519" w:type="dxa"/>
          </w:tcPr>
          <w:p w14:paraId="786FF9D2" w14:textId="77777777" w:rsidR="00053269" w:rsidRPr="00ED4789" w:rsidRDefault="00053269" w:rsidP="001A579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2127" w:type="dxa"/>
          </w:tcPr>
          <w:p w14:paraId="7ACFDB35" w14:textId="77777777" w:rsidR="00053269" w:rsidRPr="00ED4789" w:rsidRDefault="00053269" w:rsidP="001A579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835" w:type="dxa"/>
          </w:tcPr>
          <w:p w14:paraId="13196C14" w14:textId="77777777" w:rsidR="00053269" w:rsidRPr="00ED4789" w:rsidRDefault="00053269" w:rsidP="001A579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2141" w:type="dxa"/>
          </w:tcPr>
          <w:p w14:paraId="5153FD6D" w14:textId="77777777" w:rsidR="00053269" w:rsidRPr="00ED4789" w:rsidRDefault="00053269" w:rsidP="001A579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393" w:type="dxa"/>
          </w:tcPr>
          <w:p w14:paraId="1E2E275A" w14:textId="77777777" w:rsidR="00053269" w:rsidRPr="00ED4789" w:rsidRDefault="00053269" w:rsidP="001A579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</w:tr>
      <w:tr w:rsidR="00053269" w:rsidRPr="00ED4789" w14:paraId="0A8EDE35" w14:textId="77777777" w:rsidTr="001A579D">
        <w:trPr>
          <w:trHeight w:val="465"/>
        </w:trPr>
        <w:tc>
          <w:tcPr>
            <w:tcW w:w="519" w:type="dxa"/>
          </w:tcPr>
          <w:p w14:paraId="345CBD0E" w14:textId="7908AA76" w:rsidR="00053269" w:rsidRPr="00ED4789" w:rsidRDefault="00760226" w:rsidP="001A579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053269"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2127" w:type="dxa"/>
          </w:tcPr>
          <w:p w14:paraId="64CD8E23" w14:textId="716707BC" w:rsidR="00053269" w:rsidRPr="00ED4789" w:rsidRDefault="00053269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student information provided is </w:t>
            </w:r>
            <w:r w:rsidR="008A173C"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2835" w:type="dxa"/>
          </w:tcPr>
          <w:p w14:paraId="3CD2BC91" w14:textId="4359B57F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 = 5421150</w:t>
            </w:r>
            <w:r w:rsidR="003A1F3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91</w:t>
            </w:r>
          </w:p>
          <w:p w14:paraId="7B98D712" w14:textId="0B35D02B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 = "</w:t>
            </w:r>
            <w:r w:rsidR="003A1F3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john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317FC9EC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 = "123456"</w:t>
            </w:r>
          </w:p>
          <w:p w14:paraId="0E722A4B" w14:textId="2A7FCB5A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 = "</w:t>
            </w:r>
            <w:r w:rsidR="003A1F3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john conner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4CCD44A1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 = "CAMT"</w:t>
            </w:r>
          </w:p>
          <w:p w14:paraId="79CEB5F7" w14:textId="79668D2C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 = "</w:t>
            </w:r>
            <w:r w:rsidR="003A1F3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ANI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0A27D100" w14:textId="583C0F6E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 = "Thailand"</w:t>
            </w:r>
          </w:p>
          <w:p w14:paraId="3489A1AD" w14:textId="1328D1F2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studentEmail =</w:t>
            </w:r>
            <w:r w:rsidR="003A1F3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ANI@gmail.com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hyperlink r:id="rId11" w:history="1"/>
          </w:p>
          <w:p w14:paraId="1F0C37ED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 = "0833201787"</w:t>
            </w:r>
          </w:p>
        </w:tc>
        <w:tc>
          <w:tcPr>
            <w:tcW w:w="2141" w:type="dxa"/>
          </w:tcPr>
          <w:p w14:paraId="32CA3CEA" w14:textId="0E315C15" w:rsidR="00053269" w:rsidRPr="00ED4789" w:rsidRDefault="00053269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="00727780"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 w:rsidR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138FB13B" w14:textId="77777777" w:rsidR="00053269" w:rsidRPr="00ED4789" w:rsidRDefault="00053269" w:rsidP="001A579D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053269" w:rsidRPr="00A36503" w14:paraId="137929D8" w14:textId="77777777" w:rsidTr="001A579D">
        <w:trPr>
          <w:trHeight w:val="465"/>
        </w:trPr>
        <w:tc>
          <w:tcPr>
            <w:tcW w:w="519" w:type="dxa"/>
          </w:tcPr>
          <w:p w14:paraId="25EF4C74" w14:textId="16A64961" w:rsidR="00053269" w:rsidRPr="00ED4789" w:rsidRDefault="00760226" w:rsidP="001A579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2</w:t>
            </w:r>
            <w:r w:rsidR="00053269"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2127" w:type="dxa"/>
          </w:tcPr>
          <w:p w14:paraId="6854D6A1" w14:textId="06E82E7E" w:rsidR="00053269" w:rsidRPr="00ED4789" w:rsidRDefault="00053269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student information provided is </w:t>
            </w:r>
            <w:r w:rsidR="008A173C"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 xml:space="preserve">providing </w:t>
            </w:r>
            <w:r w:rsidR="008A173C">
              <w:rPr>
                <w:rFonts w:ascii="Times New Roman" w:hAnsi="Times New Roman" w:cs="Times New Roman"/>
                <w:szCs w:val="24"/>
              </w:rPr>
              <w:t>studentId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2835" w:type="dxa"/>
          </w:tcPr>
          <w:p w14:paraId="19BACC30" w14:textId="506DCB36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studentId =  </w:t>
            </w:r>
            <w:r w:rsidR="008A173C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9999999</w:t>
            </w:r>
          </w:p>
          <w:p w14:paraId="4CFA1AF8" w14:textId="77777777" w:rsidR="003A1F3A" w:rsidRPr="00ED4789" w:rsidRDefault="003A1F3A" w:rsidP="003A1F3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 = "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john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31E9751C" w14:textId="77777777" w:rsidR="003A1F3A" w:rsidRPr="00ED4789" w:rsidRDefault="003A1F3A" w:rsidP="003A1F3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 = "123456"</w:t>
            </w:r>
          </w:p>
          <w:p w14:paraId="643E934E" w14:textId="77777777" w:rsidR="003A1F3A" w:rsidRPr="00ED4789" w:rsidRDefault="003A1F3A" w:rsidP="003A1F3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 = "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john conner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4FA5F2E6" w14:textId="77777777" w:rsidR="003A1F3A" w:rsidRPr="00ED4789" w:rsidRDefault="003A1F3A" w:rsidP="003A1F3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 = "CAMT"</w:t>
            </w:r>
          </w:p>
          <w:p w14:paraId="2C643A0C" w14:textId="77777777" w:rsidR="003A1F3A" w:rsidRPr="00ED4789" w:rsidRDefault="003A1F3A" w:rsidP="003A1F3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 = "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ANI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1C13A5B2" w14:textId="77777777" w:rsidR="003A1F3A" w:rsidRPr="00ED4789" w:rsidRDefault="003A1F3A" w:rsidP="003A1F3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 = "Thailand"</w:t>
            </w:r>
          </w:p>
          <w:p w14:paraId="38C84E25" w14:textId="77777777" w:rsidR="003A1F3A" w:rsidRPr="00ED4789" w:rsidRDefault="003A1F3A" w:rsidP="003A1F3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studentEmail =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ANI@gmail.com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hyperlink r:id="rId12" w:history="1"/>
          </w:p>
          <w:p w14:paraId="215D71AE" w14:textId="7F89C256" w:rsidR="00053269" w:rsidRPr="00ED4789" w:rsidRDefault="003A1F3A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 = "0833201787"</w:t>
            </w:r>
            <w:r w:rsidR="00053269"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</w:tc>
        <w:tc>
          <w:tcPr>
            <w:tcW w:w="2141" w:type="dxa"/>
          </w:tcPr>
          <w:p w14:paraId="18DEEB24" w14:textId="5F615E55" w:rsidR="00053269" w:rsidRPr="00ED4789" w:rsidRDefault="008A173C" w:rsidP="001A579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</w:t>
            </w:r>
            <w:r w:rsidR="00053269"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 w:rsidR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="00053269"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3AEF9022" w14:textId="66A2617A" w:rsidR="00053269" w:rsidRPr="00ED4789" w:rsidRDefault="003A1F3A" w:rsidP="001A579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</w:tbl>
    <w:p w14:paraId="17C5B372" w14:textId="77777777" w:rsidR="0080748D" w:rsidRDefault="0080748D"/>
    <w:p w14:paraId="320C369E" w14:textId="77777777" w:rsidR="00002AF6" w:rsidRDefault="00002AF6"/>
    <w:p w14:paraId="051FA028" w14:textId="77777777" w:rsidR="00C003E2" w:rsidRDefault="00C003E2"/>
    <w:p w14:paraId="7F458F79" w14:textId="23F5D2DF" w:rsidR="00DB7EAA" w:rsidRPr="00DB7EAA" w:rsidRDefault="00DB7EAA" w:rsidP="00DB7EA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9" w:name="_Toc394577949"/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UTC-3 </w:t>
      </w:r>
      <w:proofErr w:type="gram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viewStudentInfo(</w:t>
      </w:r>
      <w:proofErr w:type="gram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A36DEA">
        <w:rPr>
          <w:rFonts w:ascii="Times New Roman" w:hAnsi="Times New Roman" w:cs="Times New Roman"/>
          <w:b/>
          <w:bCs/>
          <w:color w:val="auto"/>
          <w:sz w:val="28"/>
          <w:szCs w:val="28"/>
        </w:rPr>
        <w:t>int</w:t>
      </w:r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 w:rsidRPr="00DB7EAA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 xml:space="preserve"> : Student</w:t>
      </w:r>
      <w:bookmarkEnd w:id="9"/>
    </w:p>
    <w:p w14:paraId="2A9E0247" w14:textId="77777777" w:rsidR="00DB7EAA" w:rsidRDefault="00DB7EAA" w:rsidP="00DB7EA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ACA383C" w14:textId="77777777" w:rsidR="00DB7EAA" w:rsidRPr="00A36DEA" w:rsidRDefault="00DB7EAA" w:rsidP="00DB7EAA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ADC127E" w14:textId="77777777" w:rsidR="00DB7EAA" w:rsidRPr="00A36DEA" w:rsidRDefault="00DB7EAA" w:rsidP="00DB7EAA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37BE2432" w14:textId="7E827D5A" w:rsidR="00DB7EAA" w:rsidRPr="00A36DEA" w:rsidRDefault="00DB7EAA" w:rsidP="00DB7EAA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="001A57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="00C003E2">
        <w:rPr>
          <w:rFonts w:ascii="Times New Roman" w:hAnsi="Times New Roman" w:cs="Times New Roman"/>
          <w:color w:val="000000" w:themeColor="text1"/>
          <w:sz w:val="24"/>
          <w:szCs w:val="24"/>
        </w:rPr>
        <w:t>viewStudentInfo(</w:t>
      </w:r>
      <w:proofErr w:type="gramEnd"/>
      <w:r w:rsidR="00C003E2">
        <w:rPr>
          <w:rFonts w:ascii="Times New Roman" w:hAnsi="Times New Roman" w:cs="Times New Roman"/>
          <w:color w:val="000000" w:themeColor="text1"/>
          <w:sz w:val="24"/>
          <w:szCs w:val="24"/>
        </w:rPr>
        <w:t>stuId : int) : Student</w:t>
      </w:r>
    </w:p>
    <w:p w14:paraId="147F6364" w14:textId="30847B8D" w:rsidR="00DB7EAA" w:rsidRDefault="00DB7EAA" w:rsidP="00DB7EAA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gramStart"/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Description 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C003E2">
        <w:rPr>
          <w:rFonts w:ascii="Times New Roman" w:hAnsi="Times New Roman" w:cs="Times New Roman"/>
          <w:sz w:val="24"/>
          <w:szCs w:val="24"/>
        </w:rPr>
        <w:t>viewStudentInfo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 w:rsidR="00C003E2">
        <w:rPr>
          <w:rFonts w:ascii="Times New Roman" w:hAnsi="Times New Roman" w:cs="Times New Roman"/>
        </w:rPr>
        <w:t>viewing</w:t>
      </w:r>
      <w:r w:rsidRPr="00805BD7">
        <w:rPr>
          <w:rFonts w:ascii="Times New Roman" w:hAnsi="Times New Roman" w:cs="Times New Roman"/>
        </w:rPr>
        <w:t xml:space="preserve"> student information into the database.</w:t>
      </w:r>
    </w:p>
    <w:p w14:paraId="118588D4" w14:textId="77777777" w:rsidR="006A03F2" w:rsidRDefault="006A03F2" w:rsidP="00586929">
      <w:pPr>
        <w:ind w:left="709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4A3016DD" w14:textId="77777777" w:rsidR="006A03F2" w:rsidRDefault="006A03F2" w:rsidP="006A03F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1EA0111" w14:textId="060CE2DD" w:rsidR="006A03F2" w:rsidRPr="00586929" w:rsidRDefault="006A03F2" w:rsidP="006A03F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2-6</w:t>
      </w:r>
    </w:p>
    <w:p w14:paraId="7937A869" w14:textId="77777777" w:rsidR="006A03F2" w:rsidRDefault="006A03F2" w:rsidP="006A03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44D009" w14:textId="77777777" w:rsidR="006A03F2" w:rsidRPr="00832915" w:rsidRDefault="006A03F2" w:rsidP="006A03F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4ADEE523" w14:textId="5F703F51" w:rsidR="006A03F2" w:rsidRDefault="006A03F2" w:rsidP="0058692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6A03F2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Student 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6A03F2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Student </w:t>
      </w:r>
      <w:proofErr w:type="gramStart"/>
      <w:r w:rsidRPr="006A03F2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6A03F2">
        <w:rPr>
          <w:rFonts w:ascii="Times New Roman" w:hAnsi="Times New Roman" w:cs="Times New Roman"/>
          <w:color w:val="000000" w:themeColor="text1"/>
          <w:sz w:val="19"/>
          <w:szCs w:val="19"/>
        </w:rPr>
        <w:t>_id = 542115096, student_name = "student one", student_username = "studentone", student_password = "123456", student_faculty = "CAMT", student_department = "SE", student_address = "Chiang mai", student_email = "SE@gmail.com", student_tel = "0832335899", student_approvement = 0 };</w:t>
      </w:r>
    </w:p>
    <w:p w14:paraId="0D0EF2CE" w14:textId="77777777" w:rsidR="006A03F2" w:rsidRPr="00A36DEA" w:rsidRDefault="006A03F2" w:rsidP="0058692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10BAC334" w14:textId="66F29085" w:rsidR="00C003E2" w:rsidRPr="00A36DEA" w:rsidRDefault="006A03F2" w:rsidP="00DB7E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3F2">
        <w:rPr>
          <w:rFonts w:ascii="Times New Roman" w:hAnsi="Times New Roman" w:cs="Times New Roman"/>
          <w:color w:val="000000" w:themeColor="text1"/>
          <w:sz w:val="19"/>
          <w:szCs w:val="19"/>
        </w:rPr>
        <w:t>Student 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6A03F2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</w:t>
      </w:r>
      <w:proofErr w:type="gramStart"/>
      <w:r w:rsidRPr="006A03F2">
        <w:rPr>
          <w:rFonts w:ascii="Times New Roman" w:hAnsi="Times New Roman" w:cs="Times New Roman"/>
          <w:color w:val="000000" w:themeColor="text1"/>
          <w:sz w:val="19"/>
          <w:szCs w:val="19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01023BB" w14:textId="77777777" w:rsidR="005F0C6C" w:rsidRDefault="005F0C6C" w:rsidP="008F29C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866222D" w14:textId="77777777" w:rsidR="00467011" w:rsidRDefault="00467011" w:rsidP="00CF0F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982B16" w14:textId="77777777" w:rsidR="00002AF6" w:rsidRDefault="00002AF6" w:rsidP="00CF0F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B99CBE" w14:textId="77777777" w:rsidR="00002AF6" w:rsidRDefault="00002AF6" w:rsidP="00CF0F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BF163D" w14:textId="77777777" w:rsidR="00002AF6" w:rsidRDefault="00002AF6" w:rsidP="00CF0F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961873" w14:textId="617894F0" w:rsidR="00DB7EAA" w:rsidRPr="00A36DEA" w:rsidRDefault="00DB7EAA" w:rsidP="00DB7EA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DB7EAA" w:rsidRPr="00344AC4" w14:paraId="10AE4ECE" w14:textId="77777777" w:rsidTr="008F29C0">
        <w:trPr>
          <w:trHeight w:val="610"/>
        </w:trPr>
        <w:tc>
          <w:tcPr>
            <w:tcW w:w="568" w:type="dxa"/>
          </w:tcPr>
          <w:p w14:paraId="3F34E2D2" w14:textId="77777777" w:rsidR="00DB7EAA" w:rsidRPr="00344AC4" w:rsidRDefault="00DB7EAA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6AEE7378" w14:textId="77777777" w:rsidR="00DB7EAA" w:rsidRPr="00344AC4" w:rsidRDefault="00DB7EAA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8D0B2FC" w14:textId="77777777" w:rsidR="00DB7EAA" w:rsidRPr="00344AC4" w:rsidRDefault="00DB7EAA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596F5911" w14:textId="77777777" w:rsidR="00DB7EAA" w:rsidRPr="00344AC4" w:rsidRDefault="00DB7EAA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1FB8D41E" w14:textId="77777777" w:rsidR="00DB7EAA" w:rsidRPr="00344AC4" w:rsidRDefault="00DB7EAA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DB7EAA" w:rsidRPr="00344AC4" w14:paraId="40A626B4" w14:textId="77777777" w:rsidTr="008F29C0">
        <w:trPr>
          <w:trHeight w:val="465"/>
        </w:trPr>
        <w:tc>
          <w:tcPr>
            <w:tcW w:w="568" w:type="dxa"/>
          </w:tcPr>
          <w:p w14:paraId="0A11E864" w14:textId="35C97D08" w:rsidR="00DB7EAA" w:rsidRPr="00344AC4" w:rsidRDefault="00760226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="00DB7EAA"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6C0CF69A" w14:textId="4A882FED" w:rsidR="00C003E2" w:rsidRPr="00344AC4" w:rsidRDefault="00611747" w:rsidP="008F29C0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student 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information from </w:t>
            </w:r>
            <w:r w:rsidR="00710161"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database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2551" w:type="dxa"/>
          </w:tcPr>
          <w:p w14:paraId="5A523693" w14:textId="2763600E" w:rsidR="00DB7EAA" w:rsidRPr="00344AC4" w:rsidRDefault="00C003E2" w:rsidP="00344AC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542115096</w:t>
            </w:r>
          </w:p>
        </w:tc>
        <w:tc>
          <w:tcPr>
            <w:tcW w:w="2127" w:type="dxa"/>
          </w:tcPr>
          <w:p w14:paraId="1F0493B3" w14:textId="0DCE7CCB" w:rsidR="00DB7EAA" w:rsidRPr="00344AC4" w:rsidRDefault="007D0237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="006A03F2"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expected</w:t>
            </w:r>
            <w:r w:rsid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="006A03F2"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0DA2FBE5" w14:textId="459625E7" w:rsidR="00DB7EAA" w:rsidRPr="00344AC4" w:rsidRDefault="006A03F2" w:rsidP="001A579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DB7EAA" w:rsidRPr="00344AC4" w14:paraId="4199B463" w14:textId="77777777" w:rsidTr="008F29C0">
        <w:trPr>
          <w:trHeight w:val="465"/>
        </w:trPr>
        <w:tc>
          <w:tcPr>
            <w:tcW w:w="568" w:type="dxa"/>
          </w:tcPr>
          <w:p w14:paraId="4127AF2B" w14:textId="2C38E490" w:rsidR="00DB7EAA" w:rsidRPr="00344AC4" w:rsidRDefault="00760226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="00DB7EAA"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2A77CE0D" w14:textId="59757634" w:rsidR="00DB7EAA" w:rsidRPr="00344AC4" w:rsidRDefault="00710161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 w:rsidR="00611747"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information from 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2551" w:type="dxa"/>
          </w:tcPr>
          <w:p w14:paraId="08D8D246" w14:textId="016F1093" w:rsidR="00DB7EAA" w:rsidRPr="00344AC4" w:rsidRDefault="00C003E2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student_id = </w:t>
            </w:r>
            <w:r w:rsidRPr="00344AC4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111111</w:t>
            </w:r>
          </w:p>
        </w:tc>
        <w:tc>
          <w:tcPr>
            <w:tcW w:w="2127" w:type="dxa"/>
          </w:tcPr>
          <w:p w14:paraId="01078E8A" w14:textId="1DA53365" w:rsidR="00DB7EAA" w:rsidRPr="00344AC4" w:rsidRDefault="00CF0F64" w:rsidP="001A579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="006A03F2"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expected</w:t>
            </w:r>
            <w:r w:rsid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="006A03F2"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19F40613" w14:textId="65B15D51" w:rsidR="00DB7EAA" w:rsidRPr="00344AC4" w:rsidRDefault="006A03F2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</w:tr>
    </w:tbl>
    <w:p w14:paraId="719514A2" w14:textId="77777777" w:rsidR="00DB7EAA" w:rsidRDefault="00DB7EAA"/>
    <w:p w14:paraId="5952E447" w14:textId="77777777" w:rsidR="001A579D" w:rsidRDefault="001A579D"/>
    <w:p w14:paraId="32EE8307" w14:textId="77777777" w:rsidR="001A579D" w:rsidRDefault="001A579D"/>
    <w:p w14:paraId="4FCF2FB4" w14:textId="6BB008AD" w:rsidR="001A579D" w:rsidRPr="00DB7EAA" w:rsidRDefault="001A579D" w:rsidP="001A579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0" w:name="_Toc3945779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UTC-4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proofErr w:type="gramStart"/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viewListStudentFromStudentId(</w:t>
      </w:r>
      <w:proofErr w:type="gramEnd"/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stuId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: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List&lt;Student&gt;</w:t>
      </w:r>
      <w:bookmarkEnd w:id="10"/>
    </w:p>
    <w:p w14:paraId="5A65F96A" w14:textId="77777777" w:rsidR="001A579D" w:rsidRDefault="001A579D" w:rsidP="001A579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51E2D01" w14:textId="77777777" w:rsidR="001A579D" w:rsidRPr="00A36DEA" w:rsidRDefault="001A579D" w:rsidP="001A579D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1B13C81" w14:textId="77777777" w:rsidR="001A579D" w:rsidRPr="00A36DEA" w:rsidRDefault="001A579D" w:rsidP="001A579D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476B0318" w14:textId="038731BD" w:rsidR="001A579D" w:rsidRPr="00A36DEA" w:rsidRDefault="001A579D" w:rsidP="001A579D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Pr="00586929">
        <w:rPr>
          <w:rFonts w:ascii="Times New Roman" w:hAnsi="Times New Roman" w:cs="Times New Roman"/>
          <w:sz w:val="24"/>
          <w:szCs w:val="24"/>
        </w:rPr>
        <w:t>viewListStudentFromStudentId(</w:t>
      </w:r>
      <w:proofErr w:type="gramEnd"/>
      <w:r w:rsidRPr="00586929">
        <w:rPr>
          <w:rFonts w:ascii="Times New Roman" w:hAnsi="Times New Roman" w:cs="Times New Roman"/>
          <w:sz w:val="24"/>
          <w:szCs w:val="24"/>
        </w:rPr>
        <w:t>stuId : string)</w:t>
      </w:r>
      <w:r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Pr="00586929">
        <w:rPr>
          <w:rFonts w:ascii="Times New Roman" w:hAnsi="Times New Roman" w:cs="Times New Roman"/>
          <w:sz w:val="24"/>
          <w:szCs w:val="24"/>
        </w:rPr>
        <w:t>List&lt;Student&gt;</w:t>
      </w:r>
    </w:p>
    <w:p w14:paraId="6F628E93" w14:textId="6BAD8D16" w:rsidR="001A579D" w:rsidRDefault="001A579D" w:rsidP="001A579D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32915">
        <w:rPr>
          <w:rFonts w:ascii="Times New Roman" w:hAnsi="Times New Roman" w:cs="Times New Roman"/>
          <w:sz w:val="24"/>
          <w:szCs w:val="24"/>
        </w:rPr>
        <w:t>viewListStudentFromStudentId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</w:t>
      </w:r>
      <w:r w:rsidRPr="00805B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list of </w:t>
      </w:r>
      <w:r w:rsidRPr="00805BD7">
        <w:rPr>
          <w:rFonts w:ascii="Times New Roman" w:hAnsi="Times New Roman" w:cs="Times New Roman"/>
        </w:rPr>
        <w:t>student information into the database.</w:t>
      </w:r>
    </w:p>
    <w:p w14:paraId="33049BF5" w14:textId="77777777" w:rsidR="001A579D" w:rsidRPr="00A36DEA" w:rsidRDefault="001A579D" w:rsidP="001A579D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896D86F" w14:textId="77777777" w:rsidR="006A03F2" w:rsidRDefault="006A03F2" w:rsidP="006A03F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DFA03E6" w14:textId="59D8B710" w:rsidR="006A03F2" w:rsidRPr="00586929" w:rsidRDefault="006A03F2" w:rsidP="006A03F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</w:t>
      </w:r>
      <w:r w:rsidR="00AD315B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-5, 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2-6</w:t>
      </w:r>
    </w:p>
    <w:p w14:paraId="0B747CC7" w14:textId="77777777" w:rsidR="006A03F2" w:rsidRDefault="006A03F2" w:rsidP="006A03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E39931" w14:textId="77777777" w:rsidR="006A03F2" w:rsidRPr="00832915" w:rsidRDefault="006A03F2" w:rsidP="006A03F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3BA4C306" w14:textId="77777777" w:rsidR="001A579D" w:rsidRDefault="001A579D" w:rsidP="001A579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E5E88F" w14:textId="77777777" w:rsidR="006A03F2" w:rsidRPr="00586929" w:rsidRDefault="006A03F2" w:rsidP="006A03F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student1 = new Student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542115095, student_name = "ploy sree", student_username = "ploy", student_password = "123456", student_faculty = "CAMT", student_department = "SE", student_address = "Thailand", student_email = "SE@gmail.com", student_tel = "0863225885", student_approvement = 1 };</w:t>
      </w:r>
    </w:p>
    <w:p w14:paraId="5B179050" w14:textId="5D755ED6" w:rsidR="006A03F2" w:rsidRPr="00586929" w:rsidRDefault="006A03F2" w:rsidP="006A03F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student2 = new Student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542115096, student_name = "student one", student_username = "studentone", student_password = "123456", student_faculty = "CAMT", student_department = "SE", student_address = "Chiang mai", student_email = "SE@gmail.com", student_tel = "0832335899", student_approvement = 0 };</w:t>
      </w:r>
    </w:p>
    <w:p w14:paraId="6CC64C2D" w14:textId="23E91F54" w:rsidR="000569DE" w:rsidRPr="00586929" w:rsidRDefault="006A03F2" w:rsidP="006A03F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List&lt;Student&gt; studListExpected</w:t>
      </w:r>
      <w:r w:rsidR="00AD315B"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List&lt;Student&gt;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student1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, student2 };</w:t>
      </w:r>
    </w:p>
    <w:p w14:paraId="7EC1329B" w14:textId="2FE3CE97" w:rsidR="00795BC2" w:rsidRDefault="00AD315B" w:rsidP="001A579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List&lt;Student&gt; studListExpected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List&lt;Student</w:t>
      </w:r>
      <w:proofErr w:type="gramStart"/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&gt;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5179484D" w14:textId="77777777" w:rsidR="004E38DC" w:rsidRDefault="004E38DC" w:rsidP="001A579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DA9944" w14:textId="77777777" w:rsidR="001A579D" w:rsidRPr="00A36DEA" w:rsidRDefault="001A579D" w:rsidP="001A579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1A579D" w:rsidRPr="00344AC4" w14:paraId="6733AC91" w14:textId="77777777" w:rsidTr="001A579D">
        <w:trPr>
          <w:trHeight w:val="610"/>
        </w:trPr>
        <w:tc>
          <w:tcPr>
            <w:tcW w:w="568" w:type="dxa"/>
          </w:tcPr>
          <w:p w14:paraId="6F36A89B" w14:textId="77777777" w:rsidR="001A579D" w:rsidRPr="00344AC4" w:rsidRDefault="001A579D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1EEF3986" w14:textId="77777777" w:rsidR="001A579D" w:rsidRPr="00344AC4" w:rsidRDefault="001A579D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A7E7CDB" w14:textId="77777777" w:rsidR="001A579D" w:rsidRPr="00344AC4" w:rsidRDefault="001A579D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4188B9B8" w14:textId="77777777" w:rsidR="001A579D" w:rsidRPr="00344AC4" w:rsidRDefault="001A579D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3549B1B8" w14:textId="77777777" w:rsidR="001A579D" w:rsidRPr="00344AC4" w:rsidRDefault="001A579D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1A579D" w:rsidRPr="00344AC4" w14:paraId="0F79FF4F" w14:textId="77777777" w:rsidTr="001A579D">
        <w:trPr>
          <w:trHeight w:val="465"/>
        </w:trPr>
        <w:tc>
          <w:tcPr>
            <w:tcW w:w="568" w:type="dxa"/>
          </w:tcPr>
          <w:p w14:paraId="447036E1" w14:textId="11C6E730" w:rsidR="001A579D" w:rsidRPr="00344AC4" w:rsidRDefault="00760226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="001A579D"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1FF6276A" w14:textId="614C88CD" w:rsidR="001A579D" w:rsidRPr="00344AC4" w:rsidRDefault="001A579D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 w:rsidR="000569DE">
              <w:rPr>
                <w:rFonts w:ascii="Times New Roman" w:hAnsi="Times New Roman" w:cs="Times New Roman"/>
                <w:sz w:val="19"/>
                <w:szCs w:val="19"/>
              </w:rPr>
              <w:t xml:space="preserve">list of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2551" w:type="dxa"/>
          </w:tcPr>
          <w:p w14:paraId="4152C089" w14:textId="20EAC519" w:rsidR="001A579D" w:rsidRPr="00344AC4" w:rsidRDefault="000569DE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69D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 = "542115095,542115096";</w:t>
            </w:r>
          </w:p>
        </w:tc>
        <w:tc>
          <w:tcPr>
            <w:tcW w:w="2127" w:type="dxa"/>
          </w:tcPr>
          <w:p w14:paraId="1EB115FF" w14:textId="073E5EA2" w:rsidR="001A579D" w:rsidRPr="00586929" w:rsidRDefault="00795BC2" w:rsidP="001A579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="001A579D"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studentListExpected1</w:t>
            </w:r>
            <w:r w:rsidR="001A579D"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0AA5A365" w14:textId="0AEA5B87" w:rsidR="001A579D" w:rsidRPr="00FF45A6" w:rsidRDefault="00795BC2" w:rsidP="001A579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studentListExpected</w:t>
            </w:r>
            <w:r w:rsidRPr="00FF45A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1A579D" w:rsidRPr="00344AC4" w14:paraId="02CF249E" w14:textId="77777777" w:rsidTr="001A579D">
        <w:trPr>
          <w:trHeight w:val="465"/>
        </w:trPr>
        <w:tc>
          <w:tcPr>
            <w:tcW w:w="568" w:type="dxa"/>
          </w:tcPr>
          <w:p w14:paraId="56443438" w14:textId="0C768FFE" w:rsidR="001A579D" w:rsidRPr="00344AC4" w:rsidRDefault="00760226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="001A579D"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11941CDE" w14:textId="5028F9B6" w:rsidR="001A579D" w:rsidRPr="00344AC4" w:rsidRDefault="001A579D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 w:rsidR="000569DE">
              <w:rPr>
                <w:rFonts w:ascii="Times New Roman" w:hAnsi="Times New Roman" w:cs="Times New Roman"/>
                <w:sz w:val="19"/>
                <w:szCs w:val="19"/>
              </w:rPr>
              <w:t xml:space="preserve">list of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information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2551" w:type="dxa"/>
          </w:tcPr>
          <w:p w14:paraId="7A241FED" w14:textId="59E44684" w:rsidR="001A579D" w:rsidRPr="00344AC4" w:rsidRDefault="000569DE" w:rsidP="00FF45A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69D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studentId =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</w:t>
            </w:r>
            <w:r w:rsidRPr="000569D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2127" w:type="dxa"/>
          </w:tcPr>
          <w:p w14:paraId="56E9B88A" w14:textId="7B65B0D9" w:rsidR="001A579D" w:rsidRPr="00344AC4" w:rsidRDefault="00795BC2" w:rsidP="001A579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="001A579D"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studentListExpected2</w:t>
            </w:r>
            <w:r w:rsidR="001A579D"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5F596045" w14:textId="5DD9CB2B" w:rsidR="001A579D" w:rsidRPr="00FF45A6" w:rsidRDefault="00795BC2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studentListExpected2</w:t>
            </w:r>
          </w:p>
        </w:tc>
      </w:tr>
    </w:tbl>
    <w:p w14:paraId="03257A3D" w14:textId="77777777" w:rsidR="001A579D" w:rsidRDefault="001A579D"/>
    <w:p w14:paraId="59A5F998" w14:textId="77777777" w:rsidR="00795BC2" w:rsidRDefault="00795BC2"/>
    <w:p w14:paraId="7605F85B" w14:textId="55192280" w:rsidR="00795BC2" w:rsidRPr="00DB7EAA" w:rsidRDefault="00795BC2" w:rsidP="00795BC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1" w:name="_Toc3945779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UTC-5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a</w:t>
      </w:r>
      <w:r w:rsidRPr="00795B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pproveStudentStatus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(stuId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</w:t>
      </w:r>
      <w:bookmarkEnd w:id="11"/>
    </w:p>
    <w:p w14:paraId="5E15BE68" w14:textId="77777777" w:rsidR="00795BC2" w:rsidRDefault="00795BC2" w:rsidP="00795BC2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33685A9" w14:textId="77777777" w:rsidR="00795BC2" w:rsidRPr="00A36DEA" w:rsidRDefault="00795BC2" w:rsidP="00795BC2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DB24AC2" w14:textId="77777777" w:rsidR="00795BC2" w:rsidRPr="00A36DEA" w:rsidRDefault="00795BC2" w:rsidP="00795BC2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1BEACE52" w14:textId="7A0FB6AD" w:rsidR="00795BC2" w:rsidRPr="00A36DEA" w:rsidRDefault="00FF45A6" w:rsidP="00795BC2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Case-5</w:t>
      </w:r>
      <w:r w:rsidR="00795BC2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795BC2"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approveStudentStatus </w:t>
      </w:r>
      <w:r w:rsidR="00795BC2" w:rsidRPr="00586929">
        <w:rPr>
          <w:rFonts w:ascii="Times New Roman" w:hAnsi="Times New Roman" w:cs="Times New Roman"/>
          <w:sz w:val="24"/>
          <w:szCs w:val="24"/>
        </w:rPr>
        <w:t>(stuId: string)</w:t>
      </w:r>
      <w:r w:rsidR="00795BC2"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95BC2" w:rsidRPr="00586929">
        <w:rPr>
          <w:rFonts w:ascii="Times New Roman" w:hAnsi="Times New Roman" w:cs="Times New Roman"/>
          <w:sz w:val="24"/>
          <w:szCs w:val="24"/>
        </w:rPr>
        <w:t>string</w:t>
      </w:r>
    </w:p>
    <w:p w14:paraId="19F9E21A" w14:textId="38456CA2" w:rsidR="00795BC2" w:rsidRDefault="00795BC2" w:rsidP="00795BC2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FF45A6"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approveStudentStatus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 w:rsidR="00FF45A6">
        <w:rPr>
          <w:rFonts w:ascii="Times New Roman" w:hAnsi="Times New Roman" w:cs="Times New Roman"/>
        </w:rPr>
        <w:t>approving</w:t>
      </w:r>
      <w:r w:rsidRPr="00805BD7">
        <w:rPr>
          <w:rFonts w:ascii="Times New Roman" w:hAnsi="Times New Roman" w:cs="Times New Roman"/>
        </w:rPr>
        <w:t xml:space="preserve"> </w:t>
      </w:r>
      <w:r w:rsidR="00FF45A6">
        <w:rPr>
          <w:rFonts w:ascii="Times New Roman" w:hAnsi="Times New Roman" w:cs="Times New Roman"/>
        </w:rPr>
        <w:t>student_approvement</w:t>
      </w:r>
      <w:r w:rsidRPr="00805BD7">
        <w:rPr>
          <w:rFonts w:ascii="Times New Roman" w:hAnsi="Times New Roman" w:cs="Times New Roman"/>
        </w:rPr>
        <w:t xml:space="preserve"> information into the database.</w:t>
      </w:r>
    </w:p>
    <w:p w14:paraId="2263CFC5" w14:textId="77777777" w:rsidR="00795BC2" w:rsidRPr="00A36DEA" w:rsidRDefault="00795BC2" w:rsidP="00795BC2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5A82EFAD" w14:textId="77777777" w:rsidR="00AD315B" w:rsidRDefault="00AD315B" w:rsidP="00AD3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A3AEF52" w14:textId="63CE79D5" w:rsidR="00FF45A6" w:rsidRPr="00586929" w:rsidRDefault="00AD315B" w:rsidP="00795BC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2-5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,2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-6</w:t>
      </w:r>
    </w:p>
    <w:p w14:paraId="0324C53A" w14:textId="77777777" w:rsidR="00AD315B" w:rsidRPr="00586929" w:rsidRDefault="00AD315B" w:rsidP="00795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FD9EE9" w14:textId="77777777" w:rsidR="00795BC2" w:rsidRPr="00832915" w:rsidRDefault="00795BC2" w:rsidP="00795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3BC20C07" w14:textId="163DC898" w:rsidR="00795BC2" w:rsidRDefault="00AD315B" w:rsidP="00795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19"/>
          <w:szCs w:val="19"/>
        </w:rPr>
        <w:t>string</w:t>
      </w:r>
      <w:proofErr w:type="gramEnd"/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="00FF45A6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studentIdExpected = “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542115095</w:t>
      </w:r>
      <w:r w:rsidR="00FF45A6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”</w:t>
      </w:r>
    </w:p>
    <w:p w14:paraId="711AFB0D" w14:textId="77777777" w:rsidR="00AD315B" w:rsidRPr="00586929" w:rsidRDefault="00AD315B" w:rsidP="00795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431E6" w14:textId="77777777" w:rsidR="00795BC2" w:rsidRPr="00A36DEA" w:rsidRDefault="00795BC2" w:rsidP="00795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795BC2" w:rsidRPr="00344AC4" w14:paraId="671201D5" w14:textId="77777777" w:rsidTr="00515338">
        <w:trPr>
          <w:trHeight w:val="610"/>
        </w:trPr>
        <w:tc>
          <w:tcPr>
            <w:tcW w:w="568" w:type="dxa"/>
          </w:tcPr>
          <w:p w14:paraId="1F0B17BA" w14:textId="77777777" w:rsidR="00795BC2" w:rsidRPr="00344AC4" w:rsidRDefault="00795BC2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079A05E1" w14:textId="77777777" w:rsidR="00795BC2" w:rsidRPr="00344AC4" w:rsidRDefault="00795BC2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3AE02AE8" w14:textId="77777777" w:rsidR="00795BC2" w:rsidRPr="00344AC4" w:rsidRDefault="00795BC2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44DAD987" w14:textId="77777777" w:rsidR="00795BC2" w:rsidRPr="00344AC4" w:rsidRDefault="00795BC2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1AD7E251" w14:textId="77777777" w:rsidR="00795BC2" w:rsidRPr="00344AC4" w:rsidRDefault="00795BC2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795BC2" w:rsidRPr="00344AC4" w14:paraId="34A3E1B6" w14:textId="77777777" w:rsidTr="00515338">
        <w:trPr>
          <w:trHeight w:val="465"/>
        </w:trPr>
        <w:tc>
          <w:tcPr>
            <w:tcW w:w="568" w:type="dxa"/>
          </w:tcPr>
          <w:p w14:paraId="38DD425D" w14:textId="08B6E419" w:rsidR="00795BC2" w:rsidRPr="00344AC4" w:rsidRDefault="00760226" w:rsidP="0051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</w:t>
            </w:r>
            <w:r w:rsidR="00795BC2"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1B47B88A" w14:textId="64AAECC5" w:rsidR="00795BC2" w:rsidRPr="00344AC4" w:rsidRDefault="00C71E6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for updating student approvement in the database.</w:t>
            </w:r>
            <w:r w:rsidR="00140B26">
              <w:rPr>
                <w:rFonts w:ascii="Times New Roman" w:hAnsi="Times New Roman" w:cs="Times New Roman"/>
                <w:sz w:val="19"/>
                <w:szCs w:val="19"/>
              </w:rPr>
              <w:t xml:space="preserve"> (Successful)</w:t>
            </w:r>
          </w:p>
        </w:tc>
        <w:tc>
          <w:tcPr>
            <w:tcW w:w="2551" w:type="dxa"/>
          </w:tcPr>
          <w:p w14:paraId="297F35F0" w14:textId="6351F570" w:rsidR="00795BC2" w:rsidRPr="00344AC4" w:rsidRDefault="00795BC2" w:rsidP="00FF45A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69D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studentId = </w:t>
            </w:r>
            <w:r w:rsidR="00FF45A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542115095</w:t>
            </w:r>
          </w:p>
        </w:tc>
        <w:tc>
          <w:tcPr>
            <w:tcW w:w="2127" w:type="dxa"/>
          </w:tcPr>
          <w:p w14:paraId="10450DAF" w14:textId="3F3BC245" w:rsidR="00795BC2" w:rsidRPr="00832915" w:rsidRDefault="00FF45A6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442AAFB7" w14:textId="44C32B70" w:rsidR="00795BC2" w:rsidRPr="00832915" w:rsidRDefault="00FF45A6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studentIdExpected</w:t>
            </w:r>
          </w:p>
        </w:tc>
      </w:tr>
    </w:tbl>
    <w:p w14:paraId="66BB5460" w14:textId="77777777" w:rsidR="00AD315B" w:rsidRDefault="00AD315B" w:rsidP="00795BC2"/>
    <w:p w14:paraId="31F6A769" w14:textId="569A7C93" w:rsidR="00FF45A6" w:rsidRPr="00DB7EAA" w:rsidRDefault="00FF45A6" w:rsidP="00FF45A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2" w:name="_Toc3945779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UTC-6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v</w:t>
      </w:r>
      <w:r w:rsidRPr="00FF45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iewStudentNotAvailable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List&lt;Student&gt;</w:t>
      </w:r>
      <w:bookmarkEnd w:id="12"/>
    </w:p>
    <w:p w14:paraId="5E812422" w14:textId="77777777" w:rsidR="00FF45A6" w:rsidRDefault="00FF45A6" w:rsidP="00FF45A6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B542703" w14:textId="77777777" w:rsidR="00FF45A6" w:rsidRPr="00A36DEA" w:rsidRDefault="00FF45A6" w:rsidP="00FF45A6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6695ED5" w14:textId="77777777" w:rsidR="00FF45A6" w:rsidRPr="00A36DEA" w:rsidRDefault="00FF45A6" w:rsidP="00FF45A6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1367C276" w14:textId="2D3CDB18" w:rsidR="00FF45A6" w:rsidRPr="00C71E69" w:rsidRDefault="00FF45A6" w:rsidP="00FF45A6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Case-6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C71E69"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viewStudentNotAvailable </w:t>
      </w:r>
      <w:r w:rsidR="00C71E69" w:rsidRPr="00586929">
        <w:rPr>
          <w:rFonts w:ascii="Times New Roman" w:hAnsi="Times New Roman" w:cs="Times New Roman"/>
          <w:sz w:val="24"/>
          <w:szCs w:val="24"/>
        </w:rPr>
        <w:t>():</w:t>
      </w:r>
      <w:r w:rsidR="00C71E69"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1E69" w:rsidRPr="00586929">
        <w:rPr>
          <w:rFonts w:ascii="Times New Roman" w:hAnsi="Times New Roman" w:cs="Times New Roman"/>
          <w:sz w:val="24"/>
          <w:szCs w:val="24"/>
        </w:rPr>
        <w:t>List&lt;Student&gt;</w:t>
      </w:r>
    </w:p>
    <w:p w14:paraId="0E9BDB5F" w14:textId="54403671" w:rsidR="00FF45A6" w:rsidRDefault="00FF45A6" w:rsidP="00FF45A6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C71E69"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viewStudentNotAvailable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 w:rsidR="00C71E69">
        <w:rPr>
          <w:rFonts w:ascii="Times New Roman" w:hAnsi="Times New Roman" w:cs="Times New Roman"/>
        </w:rPr>
        <w:t>viewing a list of student information that have approvement_status equal false from</w:t>
      </w:r>
      <w:r w:rsidRPr="00805BD7">
        <w:rPr>
          <w:rFonts w:ascii="Times New Roman" w:hAnsi="Times New Roman" w:cs="Times New Roman"/>
        </w:rPr>
        <w:t xml:space="preserve"> the database.</w:t>
      </w:r>
    </w:p>
    <w:p w14:paraId="3A052FAF" w14:textId="77777777" w:rsidR="00AD315B" w:rsidRPr="00A36DEA" w:rsidRDefault="00AD315B" w:rsidP="0058692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40320B7" w14:textId="77777777" w:rsidR="00AD315B" w:rsidRDefault="00AD315B" w:rsidP="00AD3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70B0C02" w14:textId="7F828B98" w:rsidR="00AD315B" w:rsidRPr="00586929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2-6</w:t>
      </w:r>
    </w:p>
    <w:p w14:paraId="3DD8888F" w14:textId="77777777" w:rsidR="00AD315B" w:rsidRPr="00B62F09" w:rsidRDefault="00AD315B" w:rsidP="00AD3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BBC01" w14:textId="77777777" w:rsidR="00AD315B" w:rsidRPr="00832915" w:rsidRDefault="00AD315B" w:rsidP="00AD3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5A9ED8D1" w14:textId="77777777" w:rsidR="00AD315B" w:rsidRPr="00AD315B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student1 = new Student </w:t>
      </w:r>
      <w:proofErr w:type="gramStart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_id = 542115096, student_name = "student one", student_username = "studentone", student_password = "123456", student_faculty = "CAMT", student_department = "SE", student_address = "Chiang mai", student_email = "SE@gmail.com", student_tel = "0832335899", student_approvement = 0 };</w:t>
      </w:r>
    </w:p>
    <w:p w14:paraId="3832A2F5" w14:textId="187A9230" w:rsidR="00FF45A6" w:rsidRDefault="00AD315B" w:rsidP="00AD3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List&lt;Student&gt; studListExpected = new List&lt;Student&gt; </w:t>
      </w:r>
      <w:proofErr w:type="gramStart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{ student1</w:t>
      </w:r>
      <w:proofErr w:type="gramEnd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};</w:t>
      </w:r>
    </w:p>
    <w:p w14:paraId="20D7F910" w14:textId="77777777" w:rsidR="00AD315B" w:rsidRDefault="00AD315B" w:rsidP="00AD3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2DB72FB" w14:textId="77777777" w:rsidR="00FF45A6" w:rsidRPr="00A36DEA" w:rsidRDefault="00FF45A6" w:rsidP="00FF45A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45A6" w:rsidRPr="00344AC4" w14:paraId="63E914AF" w14:textId="77777777" w:rsidTr="00515338">
        <w:trPr>
          <w:trHeight w:val="610"/>
        </w:trPr>
        <w:tc>
          <w:tcPr>
            <w:tcW w:w="568" w:type="dxa"/>
          </w:tcPr>
          <w:p w14:paraId="27D6C334" w14:textId="77777777" w:rsidR="00FF45A6" w:rsidRPr="00344AC4" w:rsidRDefault="00FF45A6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750B6852" w14:textId="77777777" w:rsidR="00FF45A6" w:rsidRPr="00344AC4" w:rsidRDefault="00FF45A6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1AE081A" w14:textId="77777777" w:rsidR="00FF45A6" w:rsidRPr="00344AC4" w:rsidRDefault="00FF45A6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1C79A018" w14:textId="77777777" w:rsidR="00FF45A6" w:rsidRPr="00344AC4" w:rsidRDefault="00FF45A6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00FF799C" w14:textId="77777777" w:rsidR="00FF45A6" w:rsidRPr="00344AC4" w:rsidRDefault="00FF45A6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45A6" w:rsidRPr="00344AC4" w14:paraId="4E5E1C33" w14:textId="77777777" w:rsidTr="00515338">
        <w:trPr>
          <w:trHeight w:val="465"/>
        </w:trPr>
        <w:tc>
          <w:tcPr>
            <w:tcW w:w="568" w:type="dxa"/>
          </w:tcPr>
          <w:p w14:paraId="7FCB748F" w14:textId="589EC885" w:rsidR="00FF45A6" w:rsidRPr="00344AC4" w:rsidRDefault="00760226" w:rsidP="0051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="00FF45A6"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B438856" w14:textId="29B8D83B" w:rsidR="00FF45A6" w:rsidRPr="00344AC4" w:rsidRDefault="00140B26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 approval equal false.</w:t>
            </w:r>
          </w:p>
        </w:tc>
        <w:tc>
          <w:tcPr>
            <w:tcW w:w="2551" w:type="dxa"/>
          </w:tcPr>
          <w:p w14:paraId="28D224C9" w14:textId="463FECBC" w:rsidR="00FF45A6" w:rsidRPr="00344AC4" w:rsidRDefault="00C71E6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2127" w:type="dxa"/>
          </w:tcPr>
          <w:p w14:paraId="20D9E8D2" w14:textId="228DFE4D" w:rsidR="00FF45A6" w:rsidRPr="00832915" w:rsidRDefault="00C71E69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="00AD315B" w:rsidRP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studListExpected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62C583CC" w14:textId="0812F561" w:rsidR="00FF45A6" w:rsidRPr="00832915" w:rsidRDefault="00AD315B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studListExpected</w:t>
            </w:r>
          </w:p>
        </w:tc>
      </w:tr>
    </w:tbl>
    <w:p w14:paraId="4F65233F" w14:textId="77777777" w:rsidR="00795BC2" w:rsidRDefault="00795BC2"/>
    <w:p w14:paraId="3F7438D8" w14:textId="77777777" w:rsidR="00795BC2" w:rsidRDefault="00795BC2"/>
    <w:p w14:paraId="14162D5F" w14:textId="77777777" w:rsidR="00F7377F" w:rsidRDefault="00F7377F"/>
    <w:p w14:paraId="31D7568D" w14:textId="77777777" w:rsidR="00F7377F" w:rsidRDefault="00F7377F"/>
    <w:p w14:paraId="2D202C2D" w14:textId="77777777" w:rsidR="00F7377F" w:rsidRDefault="00F7377F"/>
    <w:p w14:paraId="464B82BA" w14:textId="77777777" w:rsidR="00F7377F" w:rsidRDefault="00F7377F"/>
    <w:p w14:paraId="41C50DAF" w14:textId="77777777" w:rsidR="00002AF6" w:rsidRDefault="00002AF6"/>
    <w:p w14:paraId="77075870" w14:textId="77777777" w:rsidR="00F7377F" w:rsidRDefault="00F7377F"/>
    <w:p w14:paraId="6A5B51EA" w14:textId="113D6F62" w:rsidR="00F7377F" w:rsidRPr="00DB7EAA" w:rsidRDefault="00F7377F" w:rsidP="00F7377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3" w:name="_Toc3945779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UTC-7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viewStuden</w:t>
      </w:r>
      <w:r w:rsidRPr="00FF45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Available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List&lt;Student&gt;</w:t>
      </w:r>
      <w:bookmarkEnd w:id="13"/>
    </w:p>
    <w:p w14:paraId="4C6268A1" w14:textId="77777777" w:rsidR="00F7377F" w:rsidRDefault="00F7377F" w:rsidP="00F7377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654D488" w14:textId="77777777" w:rsidR="00F7377F" w:rsidRPr="00A36DEA" w:rsidRDefault="00F7377F" w:rsidP="00F7377F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F6A62C3" w14:textId="77777777" w:rsidR="00F7377F" w:rsidRPr="00A36DEA" w:rsidRDefault="00F7377F" w:rsidP="00F7377F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1F5BA856" w14:textId="777F46B9" w:rsidR="00F7377F" w:rsidRPr="00832915" w:rsidRDefault="00F7377F" w:rsidP="00F7377F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Case-7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iewStudent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Available </w:t>
      </w:r>
      <w:r w:rsidRPr="00832915">
        <w:rPr>
          <w:rFonts w:ascii="Times New Roman" w:hAnsi="Times New Roman" w:cs="Times New Roman"/>
          <w:sz w:val="24"/>
          <w:szCs w:val="24"/>
        </w:rPr>
        <w:t>():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2915">
        <w:rPr>
          <w:rFonts w:ascii="Times New Roman" w:hAnsi="Times New Roman" w:cs="Times New Roman"/>
          <w:sz w:val="24"/>
          <w:szCs w:val="24"/>
        </w:rPr>
        <w:t>List&lt;Student&gt;</w:t>
      </w:r>
    </w:p>
    <w:p w14:paraId="1A55A863" w14:textId="47609C05" w:rsidR="00F7377F" w:rsidRDefault="00F7377F" w:rsidP="00F7377F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viewStudentNotAvailable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a list of student information that have approvement_status equal true from</w:t>
      </w:r>
      <w:r w:rsidRPr="00805BD7">
        <w:rPr>
          <w:rFonts w:ascii="Times New Roman" w:hAnsi="Times New Roman" w:cs="Times New Roman"/>
        </w:rPr>
        <w:t xml:space="preserve"> the database.</w:t>
      </w:r>
    </w:p>
    <w:p w14:paraId="632999D5" w14:textId="77777777" w:rsidR="00F7377F" w:rsidRPr="00A36DEA" w:rsidRDefault="00F7377F" w:rsidP="00F7377F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1CC3C57D" w14:textId="77777777" w:rsidR="00AD315B" w:rsidRDefault="00AD315B" w:rsidP="00AD3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D7C073B" w14:textId="25332966" w:rsidR="00AD315B" w:rsidRPr="00586929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2-1, 2-2, 2-3, 2-4, 2-5</w:t>
      </w:r>
    </w:p>
    <w:p w14:paraId="3A2E2C77" w14:textId="77777777" w:rsidR="00AD315B" w:rsidRPr="00B62F09" w:rsidRDefault="00AD315B" w:rsidP="00AD3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6C9664" w14:textId="77777777" w:rsidR="00AD315B" w:rsidRPr="00832915" w:rsidRDefault="00AD315B" w:rsidP="00AD3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24CFF557" w14:textId="3426E56E" w:rsidR="00AD315B" w:rsidRPr="00AD315B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student2 = new Student </w:t>
      </w:r>
      <w:proofErr w:type="gramStart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14:paraId="5903BE74" w14:textId="533C7CC2" w:rsidR="00AD315B" w:rsidRPr="00AD315B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student3 = new Student </w:t>
      </w:r>
      <w:proofErr w:type="gramStart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14:paraId="7FAE5CA7" w14:textId="528B0979" w:rsidR="00AD315B" w:rsidRPr="00AD315B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student4 = new Student </w:t>
      </w:r>
      <w:proofErr w:type="gramStart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_id = 542115093, student_name = "risa eiei", student_username = "risa", student_password = "123456", student_faculty = "CAMT", student_department = "MMIT", student_address = "Thailand", student_email = "MMIT@gmail.com", student_tel = "0821332333", student_approvement = 1 };</w:t>
      </w:r>
    </w:p>
    <w:p w14:paraId="5F255DD0" w14:textId="3AF74F7C" w:rsidR="00AD315B" w:rsidRPr="00AD315B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student5 = new Student </w:t>
      </w:r>
      <w:proofErr w:type="gramStart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_id = 542115094, student_name = "elrond rivendell", student_username = "elrond", student_password = "123456", student_faculty = "CAMT", student_department = "SE", student_address = "Thailand", student_email = "SE@gmail.com", student_tel = "0823149555", student_approvement = 1 };</w:t>
      </w:r>
    </w:p>
    <w:p w14:paraId="6EEA1B9D" w14:textId="68976863" w:rsidR="00AD315B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student6 = new Student </w:t>
      </w:r>
      <w:proofErr w:type="gramStart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_id = 542115095, student_name = "ploy sree", student_username = "ploy", student_password = "123456", student_faculty = "CAMT", student_department = "SE", student_address = "Thailand", student_email = "SE@gmail.com", student_tel = "0863225885", student_approvement = 1 };</w:t>
      </w:r>
    </w:p>
    <w:p w14:paraId="6452D414" w14:textId="1E1361B0" w:rsidR="00AD315B" w:rsidRDefault="00AD315B" w:rsidP="00F7377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List&lt;Student&gt; studListExpected = new List&lt;Student&gt; </w:t>
      </w:r>
      <w:proofErr w:type="gramStart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{ student2</w:t>
      </w:r>
      <w:proofErr w:type="gramEnd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,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student3, student5, student6 </w:t>
      </w:r>
    </w:p>
    <w:p w14:paraId="138C9ACC" w14:textId="77777777" w:rsidR="00AD315B" w:rsidRPr="00586929" w:rsidRDefault="00AD315B" w:rsidP="00F7377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B1AFEAA" w14:textId="77777777" w:rsidR="00F7377F" w:rsidRPr="00A36DEA" w:rsidRDefault="00F7377F" w:rsidP="00F737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7377F" w:rsidRPr="00344AC4" w14:paraId="030B770A" w14:textId="77777777" w:rsidTr="00515338">
        <w:trPr>
          <w:trHeight w:val="610"/>
        </w:trPr>
        <w:tc>
          <w:tcPr>
            <w:tcW w:w="568" w:type="dxa"/>
          </w:tcPr>
          <w:p w14:paraId="05A8B806" w14:textId="77777777" w:rsidR="00F7377F" w:rsidRPr="00344AC4" w:rsidRDefault="00F7377F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34A85FD3" w14:textId="77777777" w:rsidR="00F7377F" w:rsidRPr="00344AC4" w:rsidRDefault="00F7377F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3A70EA7C" w14:textId="77777777" w:rsidR="00F7377F" w:rsidRPr="00344AC4" w:rsidRDefault="00F7377F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18E05FCE" w14:textId="77777777" w:rsidR="00F7377F" w:rsidRPr="00344AC4" w:rsidRDefault="00F7377F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72C8239F" w14:textId="77777777" w:rsidR="00F7377F" w:rsidRPr="00344AC4" w:rsidRDefault="00F7377F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7377F" w:rsidRPr="00344AC4" w14:paraId="388A1270" w14:textId="77777777" w:rsidTr="00515338">
        <w:trPr>
          <w:trHeight w:val="465"/>
        </w:trPr>
        <w:tc>
          <w:tcPr>
            <w:tcW w:w="568" w:type="dxa"/>
          </w:tcPr>
          <w:p w14:paraId="69E259E0" w14:textId="5BECE9F5" w:rsidR="00F7377F" w:rsidRPr="00344AC4" w:rsidRDefault="00760226" w:rsidP="0051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</w:t>
            </w:r>
            <w:r w:rsidR="00F7377F"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2B9EDCC4" w14:textId="53C75043" w:rsidR="00F7377F" w:rsidRPr="00344AC4" w:rsidRDefault="00F7377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 approval equal true.</w:t>
            </w:r>
          </w:p>
        </w:tc>
        <w:tc>
          <w:tcPr>
            <w:tcW w:w="2551" w:type="dxa"/>
          </w:tcPr>
          <w:p w14:paraId="08881563" w14:textId="77777777" w:rsidR="00F7377F" w:rsidRPr="00344AC4" w:rsidRDefault="00F7377F" w:rsidP="0051533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2127" w:type="dxa"/>
          </w:tcPr>
          <w:p w14:paraId="67A923B2" w14:textId="6CF513E4" w:rsidR="00F7377F" w:rsidRPr="00832915" w:rsidRDefault="00F7377F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="00AD315B" w:rsidRP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studListExpected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5ECB4E5C" w14:textId="6084D150" w:rsidR="00F7377F" w:rsidRPr="00832915" w:rsidRDefault="00AD315B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studListExpected</w:t>
            </w:r>
          </w:p>
        </w:tc>
      </w:tr>
    </w:tbl>
    <w:p w14:paraId="7552698E" w14:textId="77777777" w:rsidR="00FB103C" w:rsidRDefault="00FB103C"/>
    <w:p w14:paraId="57098E3C" w14:textId="72002699" w:rsidR="00FB103C" w:rsidRPr="00DB7EAA" w:rsidRDefault="00FB103C" w:rsidP="00FB103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4" w:name="_Toc3945779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UTC-8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 w:rsidRPr="00FB10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viewStudentByUsernamePassword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stuUsername :</w:t>
      </w:r>
      <w:proofErr w:type="gram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string, stuPassword : string):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Student</w:t>
      </w:r>
      <w:bookmarkEnd w:id="14"/>
    </w:p>
    <w:p w14:paraId="24A26625" w14:textId="77777777" w:rsidR="00FB103C" w:rsidRDefault="00FB103C" w:rsidP="00FB103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53564D3" w14:textId="77777777" w:rsidR="00FB103C" w:rsidRPr="00A36DEA" w:rsidRDefault="00FB103C" w:rsidP="00FB103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C699BC9" w14:textId="77777777" w:rsidR="00FB103C" w:rsidRPr="00A36DEA" w:rsidRDefault="00FB103C" w:rsidP="00FB103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2A8A6382" w14:textId="534D9E01" w:rsidR="00FB103C" w:rsidRPr="00832915" w:rsidRDefault="005F0C6C" w:rsidP="00FB103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Case-8</w:t>
      </w:r>
      <w:r w:rsidR="00FB103C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FB103C"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viewStudentByUsernamePassword </w:t>
      </w:r>
      <w:r w:rsidR="00FB103C" w:rsidRPr="005869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FB103C" w:rsidRPr="00586929">
        <w:rPr>
          <w:rFonts w:ascii="Times New Roman" w:hAnsi="Times New Roman" w:cs="Times New Roman"/>
          <w:sz w:val="24"/>
          <w:szCs w:val="24"/>
        </w:rPr>
        <w:t>stuUsername :</w:t>
      </w:r>
      <w:proofErr w:type="gramEnd"/>
      <w:r w:rsidR="00FB103C" w:rsidRPr="00586929">
        <w:rPr>
          <w:rFonts w:ascii="Times New Roman" w:hAnsi="Times New Roman" w:cs="Times New Roman"/>
          <w:sz w:val="24"/>
          <w:szCs w:val="24"/>
        </w:rPr>
        <w:t xml:space="preserve"> string, stuPassword : string):</w:t>
      </w:r>
      <w:r w:rsidR="00FB103C"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103C" w:rsidRPr="00586929">
        <w:rPr>
          <w:rFonts w:ascii="Times New Roman" w:hAnsi="Times New Roman" w:cs="Times New Roman"/>
          <w:sz w:val="24"/>
          <w:szCs w:val="24"/>
        </w:rPr>
        <w:t>Student</w:t>
      </w:r>
    </w:p>
    <w:p w14:paraId="1A1844E0" w14:textId="6CC190E6" w:rsidR="00FB103C" w:rsidRDefault="00FB103C" w:rsidP="00FB103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viewStudentByUsernamePassword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student information from the database by using student username and student password for searching.</w:t>
      </w:r>
    </w:p>
    <w:p w14:paraId="30170644" w14:textId="77777777" w:rsidR="00FB103C" w:rsidRPr="00A36DEA" w:rsidRDefault="00FB103C" w:rsidP="00FB103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5306D86B" w14:textId="77777777" w:rsidR="00AD315B" w:rsidRDefault="00AD315B" w:rsidP="00AD3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8A950F8" w14:textId="7933EE8E" w:rsidR="00AD315B" w:rsidRPr="00586929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2-1</w:t>
      </w:r>
    </w:p>
    <w:p w14:paraId="22941A9A" w14:textId="77777777" w:rsidR="00AD315B" w:rsidRPr="00B62F09" w:rsidRDefault="00AD315B" w:rsidP="00AD3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53B04D" w14:textId="662E5F24" w:rsidR="00AD315B" w:rsidRDefault="00AD315B" w:rsidP="00AD3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1D9F5769" w14:textId="5C33A5B6" w:rsidR="00AD315B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Student studentExpected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Student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14:paraId="4A8A2DED" w14:textId="77777777" w:rsidR="00AD315B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210C7CC" w14:textId="62F182A8" w:rsidR="00AD315B" w:rsidRPr="00586929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Student studentExpected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</w:t>
      </w:r>
      <w:proofErr w:type="gramStart"/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Student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17AD5A84" w14:textId="77777777" w:rsidR="005F0C6C" w:rsidRPr="00586929" w:rsidRDefault="005F0C6C" w:rsidP="00FB103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C45F775" w14:textId="77777777" w:rsidR="00FB103C" w:rsidRPr="00A36DEA" w:rsidRDefault="00FB103C" w:rsidP="00FB103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B103C" w:rsidRPr="00344AC4" w14:paraId="465E9617" w14:textId="77777777" w:rsidTr="00515338">
        <w:trPr>
          <w:trHeight w:val="610"/>
        </w:trPr>
        <w:tc>
          <w:tcPr>
            <w:tcW w:w="568" w:type="dxa"/>
          </w:tcPr>
          <w:p w14:paraId="7332F8DA" w14:textId="77777777" w:rsidR="00FB103C" w:rsidRPr="00344AC4" w:rsidRDefault="00FB103C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0581B801" w14:textId="77777777" w:rsidR="00FB103C" w:rsidRPr="00344AC4" w:rsidRDefault="00FB103C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C7CA972" w14:textId="77777777" w:rsidR="00FB103C" w:rsidRPr="00344AC4" w:rsidRDefault="00FB103C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357D6543" w14:textId="77777777" w:rsidR="00FB103C" w:rsidRPr="00344AC4" w:rsidRDefault="00FB103C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26A295EE" w14:textId="77777777" w:rsidR="00FB103C" w:rsidRPr="00344AC4" w:rsidRDefault="00FB103C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B103C" w:rsidRPr="00344AC4" w14:paraId="14EC5D7D" w14:textId="77777777" w:rsidTr="00515338">
        <w:trPr>
          <w:trHeight w:val="465"/>
        </w:trPr>
        <w:tc>
          <w:tcPr>
            <w:tcW w:w="568" w:type="dxa"/>
          </w:tcPr>
          <w:p w14:paraId="35B0C6E6" w14:textId="46878F42" w:rsidR="00FB103C" w:rsidRPr="00344AC4" w:rsidRDefault="00760226" w:rsidP="0051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  <w:r w:rsidR="00FB103C"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59CB3786" w14:textId="6FEF0CB8" w:rsidR="00FB103C" w:rsidRPr="00344AC4" w:rsidRDefault="001724B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student_username and student_password are existed in.</w:t>
            </w:r>
          </w:p>
        </w:tc>
        <w:tc>
          <w:tcPr>
            <w:tcW w:w="2551" w:type="dxa"/>
          </w:tcPr>
          <w:p w14:paraId="752157DC" w14:textId="64FD28BA" w:rsidR="005F0C6C" w:rsidRPr="005F0C6C" w:rsidRDefault="005F0C6C" w:rsidP="005F0C6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student_username = "</w:t>
            </w:r>
            <w:r w:rsid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john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641E04F1" w14:textId="7639DF97" w:rsidR="00FB103C" w:rsidRPr="00344AC4" w:rsidRDefault="005F0C6C" w:rsidP="005F0C6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student_password = "123456"</w:t>
            </w:r>
          </w:p>
        </w:tc>
        <w:tc>
          <w:tcPr>
            <w:tcW w:w="2127" w:type="dxa"/>
          </w:tcPr>
          <w:p w14:paraId="6EB075A7" w14:textId="3D6EBC1E" w:rsidR="00FB103C" w:rsidRPr="00832915" w:rsidRDefault="00FB103C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="00AD315B"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studentExpected</w:t>
            </w:r>
            <w:r w:rsid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029E7B49" w14:textId="1AD345A1" w:rsidR="00FB103C" w:rsidRPr="00832915" w:rsidRDefault="00FB103C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tudentExpected</w:t>
            </w:r>
            <w:r w:rsidR="005F0C6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5F0C6C" w:rsidRPr="00344AC4" w14:paraId="14DDFE13" w14:textId="77777777" w:rsidTr="00515338">
        <w:trPr>
          <w:trHeight w:val="465"/>
        </w:trPr>
        <w:tc>
          <w:tcPr>
            <w:tcW w:w="568" w:type="dxa"/>
          </w:tcPr>
          <w:p w14:paraId="2F357C0C" w14:textId="77991DF1" w:rsidR="005F0C6C" w:rsidRPr="00344AC4" w:rsidRDefault="00760226" w:rsidP="0051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  <w:r w:rsidR="005F0C6C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31E4B259" w14:textId="29110D6A" w:rsidR="005F0C6C" w:rsidRPr="00344AC4" w:rsidRDefault="001724B8" w:rsidP="00FB103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student_username and student_password are not existed in.</w:t>
            </w:r>
          </w:p>
        </w:tc>
        <w:tc>
          <w:tcPr>
            <w:tcW w:w="2551" w:type="dxa"/>
          </w:tcPr>
          <w:p w14:paraId="10968E52" w14:textId="47DF4B0E" w:rsidR="005F0C6C" w:rsidRPr="005F0C6C" w:rsidRDefault="005F0C6C" w:rsidP="005F0C6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student_username = “</w:t>
            </w:r>
            <w:r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johny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”</w:t>
            </w:r>
          </w:p>
          <w:p w14:paraId="2D9ADFF1" w14:textId="7ADEA685" w:rsidR="005F0C6C" w:rsidRDefault="005F0C6C" w:rsidP="005F0C6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student_password = "123456"</w:t>
            </w:r>
          </w:p>
        </w:tc>
        <w:tc>
          <w:tcPr>
            <w:tcW w:w="2127" w:type="dxa"/>
          </w:tcPr>
          <w:p w14:paraId="298DF1B3" w14:textId="65C55DA7" w:rsidR="005F0C6C" w:rsidRPr="00344AC4" w:rsidRDefault="005F0C6C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="00AD315B"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studentExpected</w:t>
            </w:r>
            <w:r w:rsid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457E2F00" w14:textId="38FF5EFE" w:rsidR="005F0C6C" w:rsidRPr="00832915" w:rsidRDefault="00AD315B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</w:tr>
    </w:tbl>
    <w:p w14:paraId="3FFAE3FD" w14:textId="77777777" w:rsidR="005F0C6C" w:rsidRDefault="005F0C6C"/>
    <w:p w14:paraId="58A3E379" w14:textId="4B17104C" w:rsidR="005F0C6C" w:rsidRPr="00DB7EAA" w:rsidRDefault="005F0C6C" w:rsidP="005F0C6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5" w:name="_Toc3945779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UTC-9</w:t>
      </w:r>
      <w:r w:rsidRPr="005F0C6C">
        <w:t xml:space="preserve"> </w:t>
      </w:r>
      <w:r w:rsidRPr="005F0C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viewStudentIdByUsername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(stuUsername: string):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int</w:t>
      </w:r>
      <w:bookmarkEnd w:id="15"/>
    </w:p>
    <w:p w14:paraId="225A7499" w14:textId="77777777" w:rsidR="005F0C6C" w:rsidRDefault="005F0C6C" w:rsidP="005F0C6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337CAAE" w14:textId="77777777" w:rsidR="005F0C6C" w:rsidRPr="00A36DEA" w:rsidRDefault="005F0C6C" w:rsidP="005F0C6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E67386D" w14:textId="77777777" w:rsidR="005F0C6C" w:rsidRPr="00A36DEA" w:rsidRDefault="005F0C6C" w:rsidP="005F0C6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28EC5E74" w14:textId="75A69C13" w:rsidR="005F0C6C" w:rsidRPr="00832915" w:rsidRDefault="005F0C6C" w:rsidP="005F0C6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Case-9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5F0C6C">
        <w:rPr>
          <w:rFonts w:ascii="Times New Roman" w:hAnsi="Times New Roman" w:cs="Times New Roman"/>
          <w:color w:val="000000" w:themeColor="text1"/>
          <w:sz w:val="24"/>
          <w:szCs w:val="24"/>
        </w:rPr>
        <w:t>viewStudentIdByUsername (stuUsername: string): int</w:t>
      </w:r>
    </w:p>
    <w:p w14:paraId="0EF0631B" w14:textId="60E317DF" w:rsidR="005F0C6C" w:rsidRDefault="005F0C6C" w:rsidP="005F0C6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5F0C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viewStudentIdByUsername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student id from the database by using student username for searching.</w:t>
      </w:r>
    </w:p>
    <w:p w14:paraId="3716C9EB" w14:textId="77777777" w:rsidR="005F0C6C" w:rsidRPr="00A36DEA" w:rsidRDefault="005F0C6C" w:rsidP="005F0C6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4FE5A10F" w14:textId="77777777" w:rsidR="00AD315B" w:rsidRDefault="00AD315B" w:rsidP="00AD3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760AEF1" w14:textId="1AF54D46" w:rsidR="00AD315B" w:rsidRPr="00586929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2-1</w:t>
      </w:r>
    </w:p>
    <w:p w14:paraId="13241C02" w14:textId="77777777" w:rsidR="00AD315B" w:rsidRPr="00B62F09" w:rsidRDefault="00AD315B" w:rsidP="00AD3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34500" w14:textId="77777777" w:rsidR="00AD315B" w:rsidRDefault="00AD315B" w:rsidP="00AD3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748B0DC1" w14:textId="605FC83E" w:rsidR="00AD315B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gramStart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gramEnd"/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studentIdExpected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542115091;</w:t>
      </w:r>
    </w:p>
    <w:p w14:paraId="58B1CA29" w14:textId="5503A156" w:rsidR="00AD315B" w:rsidRDefault="00AD315B" w:rsidP="00AD315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gramEnd"/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studentIdExpected2 = 0;</w:t>
      </w:r>
    </w:p>
    <w:p w14:paraId="4DCF823C" w14:textId="77777777" w:rsidR="005F0C6C" w:rsidRPr="00832915" w:rsidRDefault="005F0C6C" w:rsidP="005F0C6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CC40DBE" w14:textId="77777777" w:rsidR="005F0C6C" w:rsidRPr="00A36DEA" w:rsidRDefault="005F0C6C" w:rsidP="005F0C6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F0C6C" w:rsidRPr="00344AC4" w14:paraId="6A117955" w14:textId="77777777" w:rsidTr="00515338">
        <w:trPr>
          <w:trHeight w:val="610"/>
        </w:trPr>
        <w:tc>
          <w:tcPr>
            <w:tcW w:w="568" w:type="dxa"/>
          </w:tcPr>
          <w:p w14:paraId="784FF29C" w14:textId="77777777" w:rsidR="005F0C6C" w:rsidRPr="00344AC4" w:rsidRDefault="005F0C6C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2E1B3A8B" w14:textId="77777777" w:rsidR="005F0C6C" w:rsidRPr="00344AC4" w:rsidRDefault="005F0C6C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65A1A150" w14:textId="77777777" w:rsidR="005F0C6C" w:rsidRPr="00344AC4" w:rsidRDefault="005F0C6C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04B66A75" w14:textId="77777777" w:rsidR="005F0C6C" w:rsidRPr="00344AC4" w:rsidRDefault="005F0C6C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651ECFA9" w14:textId="77777777" w:rsidR="005F0C6C" w:rsidRPr="00344AC4" w:rsidRDefault="005F0C6C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5F0C6C" w:rsidRPr="00344AC4" w14:paraId="3A1FB359" w14:textId="77777777" w:rsidTr="00515338">
        <w:trPr>
          <w:trHeight w:val="465"/>
        </w:trPr>
        <w:tc>
          <w:tcPr>
            <w:tcW w:w="568" w:type="dxa"/>
          </w:tcPr>
          <w:p w14:paraId="3B68A425" w14:textId="5888E789" w:rsidR="005F0C6C" w:rsidRPr="00344AC4" w:rsidRDefault="00760226" w:rsidP="0051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</w:t>
            </w:r>
            <w:r w:rsidR="005F0C6C"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86DF95B" w14:textId="694196BB" w:rsidR="005F0C6C" w:rsidRPr="00344AC4" w:rsidRDefault="005F0C6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 w:rsidR="00767935"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 w:rsidR="00767935">
              <w:rPr>
                <w:rFonts w:ascii="Times New Roman" w:hAnsi="Times New Roman" w:cs="Times New Roman"/>
                <w:sz w:val="19"/>
                <w:szCs w:val="19"/>
              </w:rPr>
              <w:t>, which student_username and student_password are existed in.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2551" w:type="dxa"/>
          </w:tcPr>
          <w:p w14:paraId="6E03F0B2" w14:textId="50DC548E" w:rsidR="005F0C6C" w:rsidRPr="005F0C6C" w:rsidRDefault="005F0C6C" w:rsidP="0051533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student_username = "</w:t>
            </w:r>
            <w:r w:rsid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john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2835D84C" w14:textId="55CEFA4E" w:rsidR="005F0C6C" w:rsidRPr="00344AC4" w:rsidRDefault="005F0C6C" w:rsidP="0051533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127" w:type="dxa"/>
          </w:tcPr>
          <w:p w14:paraId="34B7AA5C" w14:textId="77777777" w:rsidR="005F0C6C" w:rsidRPr="00832915" w:rsidRDefault="005F0C6C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tudentExpected1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050F6198" w14:textId="38F39224" w:rsidR="005F0C6C" w:rsidRPr="00832915" w:rsidRDefault="00767935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tudentIdExpected1</w:t>
            </w:r>
          </w:p>
        </w:tc>
      </w:tr>
      <w:tr w:rsidR="005F0C6C" w:rsidRPr="00344AC4" w14:paraId="4B9A270A" w14:textId="77777777" w:rsidTr="00515338">
        <w:trPr>
          <w:trHeight w:val="465"/>
        </w:trPr>
        <w:tc>
          <w:tcPr>
            <w:tcW w:w="568" w:type="dxa"/>
          </w:tcPr>
          <w:p w14:paraId="6D3040D6" w14:textId="5A9BA3DE" w:rsidR="005F0C6C" w:rsidRPr="00344AC4" w:rsidRDefault="00760226" w:rsidP="0051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</w:t>
            </w:r>
            <w:r w:rsidR="005F0C6C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6F3433F8" w14:textId="68174B76" w:rsidR="005F0C6C" w:rsidRPr="00344AC4" w:rsidRDefault="00767935" w:rsidP="0051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student_username and student_password are not existed in.</w:t>
            </w:r>
          </w:p>
        </w:tc>
        <w:tc>
          <w:tcPr>
            <w:tcW w:w="2551" w:type="dxa"/>
          </w:tcPr>
          <w:p w14:paraId="40BAB664" w14:textId="77777777" w:rsidR="005F0C6C" w:rsidRPr="005F0C6C" w:rsidRDefault="005F0C6C" w:rsidP="0051533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student_username = “</w:t>
            </w:r>
            <w:r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johny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”</w:t>
            </w:r>
          </w:p>
          <w:p w14:paraId="55F3F990" w14:textId="00656672" w:rsidR="005F0C6C" w:rsidRDefault="005F0C6C" w:rsidP="0051533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127" w:type="dxa"/>
          </w:tcPr>
          <w:p w14:paraId="0BB9DDFC" w14:textId="7F858B0E" w:rsidR="005F0C6C" w:rsidRPr="00344AC4" w:rsidRDefault="005F0C6C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 w:rsidR="001724B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tudentExpected2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7485C9C3" w14:textId="77777777" w:rsidR="005F0C6C" w:rsidRPr="00832915" w:rsidRDefault="005F0C6C" w:rsidP="0051533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tudentExpected2</w:t>
            </w:r>
          </w:p>
        </w:tc>
      </w:tr>
    </w:tbl>
    <w:p w14:paraId="73D8855E" w14:textId="77777777" w:rsidR="005F0C6C" w:rsidRDefault="005F0C6C" w:rsidP="005F0C6C"/>
    <w:p w14:paraId="2F5E1390" w14:textId="77777777" w:rsidR="00515338" w:rsidRDefault="00515338" w:rsidP="005F0C6C"/>
    <w:p w14:paraId="47215AB2" w14:textId="77777777" w:rsidR="00515338" w:rsidRDefault="00515338" w:rsidP="005F0C6C"/>
    <w:p w14:paraId="65A14145" w14:textId="77777777" w:rsidR="00515338" w:rsidRDefault="00515338" w:rsidP="005F0C6C"/>
    <w:p w14:paraId="7651CF67" w14:textId="77777777" w:rsidR="00515338" w:rsidRDefault="00515338" w:rsidP="005F0C6C"/>
    <w:p w14:paraId="6520B6B6" w14:textId="77777777" w:rsidR="00515338" w:rsidRDefault="00515338" w:rsidP="005F0C6C"/>
    <w:p w14:paraId="44E74C1D" w14:textId="0CC57685" w:rsidR="00515338" w:rsidRPr="00DB7EAA" w:rsidRDefault="00515338" w:rsidP="0051533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6" w:name="_Toc3945779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UTC-10</w:t>
      </w:r>
      <w:r w:rsidRPr="005F0C6C">
        <w:t xml:space="preserve"> </w:t>
      </w:r>
      <w:r w:rsidRPr="005869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deleteStudent</w:t>
      </w:r>
      <w:r w:rsidRPr="00586929">
        <w:rPr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(studentId: int):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bool</w:t>
      </w:r>
      <w:bookmarkEnd w:id="16"/>
    </w:p>
    <w:p w14:paraId="785FDC88" w14:textId="77777777" w:rsidR="00515338" w:rsidRDefault="00515338" w:rsidP="00515338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09C521C" w14:textId="77777777" w:rsidR="00515338" w:rsidRPr="00A36DEA" w:rsidRDefault="00515338" w:rsidP="00515338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806A3A8" w14:textId="77777777" w:rsidR="00515338" w:rsidRPr="00A36DEA" w:rsidRDefault="00515338" w:rsidP="00515338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11C159AC" w14:textId="7FB946D6" w:rsidR="00515338" w:rsidRPr="00832915" w:rsidRDefault="00515338" w:rsidP="00515338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>deleteStudent (studentId: int): bool</w:t>
      </w:r>
    </w:p>
    <w:p w14:paraId="4199D5B4" w14:textId="5A3F9F4C" w:rsidR="00515338" w:rsidRDefault="00515338" w:rsidP="00515338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deleteStudent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deleting student information in the database.</w:t>
      </w:r>
    </w:p>
    <w:p w14:paraId="45A83966" w14:textId="77777777" w:rsidR="00515338" w:rsidRPr="00A36DEA" w:rsidRDefault="00515338" w:rsidP="00515338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50E5F65" w14:textId="77777777" w:rsidR="007A04A4" w:rsidRPr="00A36DEA" w:rsidRDefault="007A04A4" w:rsidP="007A04A4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36E738C" w14:textId="77777777" w:rsidR="007A04A4" w:rsidRDefault="007A04A4" w:rsidP="007A04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F536AC5" w14:textId="5D8F87DD" w:rsidR="007A04A4" w:rsidRPr="00586929" w:rsidRDefault="007A04A4" w:rsidP="007A04A4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2-5</w:t>
      </w:r>
    </w:p>
    <w:p w14:paraId="7E33E825" w14:textId="77777777" w:rsidR="007A04A4" w:rsidRPr="00B62F09" w:rsidRDefault="007A04A4" w:rsidP="007A04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DD8D1" w14:textId="77777777" w:rsidR="007A04A4" w:rsidRDefault="007A04A4" w:rsidP="007A04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26D614E2" w14:textId="253417A4" w:rsidR="007A04A4" w:rsidRDefault="007A04A4" w:rsidP="007A04A4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14:paraId="33EB53E8" w14:textId="77777777" w:rsidR="001724B8" w:rsidRPr="00832915" w:rsidRDefault="001724B8" w:rsidP="0051533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E8A7D06" w14:textId="77777777" w:rsidR="00515338" w:rsidRPr="00A36DEA" w:rsidRDefault="00515338" w:rsidP="005153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15338" w:rsidRPr="00344AC4" w14:paraId="254F5F33" w14:textId="77777777" w:rsidTr="00515338">
        <w:trPr>
          <w:trHeight w:val="610"/>
        </w:trPr>
        <w:tc>
          <w:tcPr>
            <w:tcW w:w="568" w:type="dxa"/>
          </w:tcPr>
          <w:p w14:paraId="51EB536D" w14:textId="77777777" w:rsidR="00515338" w:rsidRPr="00344AC4" w:rsidRDefault="00515338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4BEC6D5D" w14:textId="77777777" w:rsidR="00515338" w:rsidRPr="00344AC4" w:rsidRDefault="00515338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482C70C9" w14:textId="77777777" w:rsidR="00515338" w:rsidRPr="00344AC4" w:rsidRDefault="00515338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6BEFAD5A" w14:textId="77777777" w:rsidR="00515338" w:rsidRPr="00344AC4" w:rsidRDefault="00515338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64DA49D5" w14:textId="77777777" w:rsidR="00515338" w:rsidRPr="00344AC4" w:rsidRDefault="00515338" w:rsidP="0051533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515338" w:rsidRPr="00344AC4" w14:paraId="151E85D7" w14:textId="77777777" w:rsidTr="00515338">
        <w:trPr>
          <w:trHeight w:val="465"/>
        </w:trPr>
        <w:tc>
          <w:tcPr>
            <w:tcW w:w="568" w:type="dxa"/>
          </w:tcPr>
          <w:p w14:paraId="7103F3CD" w14:textId="1EBBFFF2" w:rsidR="00515338" w:rsidRPr="00344AC4" w:rsidRDefault="00705495" w:rsidP="0051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</w:t>
            </w:r>
            <w:r w:rsidR="00515338"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FACFC3B" w14:textId="44CEEFD9" w:rsidR="00515338" w:rsidRPr="00344AC4" w:rsidRDefault="0051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1724B8">
              <w:rPr>
                <w:rFonts w:ascii="Times New Roman" w:hAnsi="Times New Roman" w:cs="Times New Roman"/>
                <w:sz w:val="19"/>
                <w:szCs w:val="19"/>
              </w:rPr>
              <w:t>delete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 w:rsidR="001724B8">
              <w:rPr>
                <w:rFonts w:ascii="Times New Roman" w:hAnsi="Times New Roman" w:cs="Times New Roman"/>
                <w:sz w:val="19"/>
                <w:szCs w:val="19"/>
              </w:rPr>
              <w:t>information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1724B8">
              <w:rPr>
                <w:rFonts w:ascii="Times New Roman" w:hAnsi="Times New Roman" w:cs="Times New Roman"/>
                <w:sz w:val="19"/>
                <w:szCs w:val="19"/>
              </w:rPr>
              <w:t>in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 w:rsidR="001724B8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2551" w:type="dxa"/>
          </w:tcPr>
          <w:p w14:paraId="5FDADD9B" w14:textId="0F5F14AE" w:rsidR="00515338" w:rsidRPr="00344AC4" w:rsidRDefault="001724B8" w:rsidP="0051533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542115095</w:t>
            </w:r>
          </w:p>
        </w:tc>
        <w:tc>
          <w:tcPr>
            <w:tcW w:w="2127" w:type="dxa"/>
          </w:tcPr>
          <w:p w14:paraId="6A74628A" w14:textId="35B9F02B" w:rsidR="00515338" w:rsidRPr="00832915" w:rsidRDefault="001724B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0DF5432B" w14:textId="0F32285B" w:rsidR="00515338" w:rsidRPr="00832915" w:rsidRDefault="001724B8" w:rsidP="00586929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</w:tbl>
    <w:p w14:paraId="330E412E" w14:textId="77777777" w:rsidR="00515338" w:rsidRDefault="00515338" w:rsidP="005F0C6C"/>
    <w:p w14:paraId="54816613" w14:textId="77777777" w:rsidR="005F0C6C" w:rsidRDefault="005F0C6C" w:rsidP="005F0C6C"/>
    <w:p w14:paraId="31281FF2" w14:textId="77777777" w:rsidR="00E40C21" w:rsidRDefault="00E40C21" w:rsidP="005F0C6C"/>
    <w:p w14:paraId="5A7BB29D" w14:textId="77777777" w:rsidR="007A04A4" w:rsidRDefault="007A04A4" w:rsidP="005F0C6C"/>
    <w:p w14:paraId="5680082D" w14:textId="77777777" w:rsidR="007A04A4" w:rsidRDefault="007A04A4" w:rsidP="005F0C6C"/>
    <w:p w14:paraId="08C689B5" w14:textId="77777777" w:rsidR="007A04A4" w:rsidRDefault="007A04A4" w:rsidP="005F0C6C"/>
    <w:p w14:paraId="439D92AF" w14:textId="77777777" w:rsidR="007A04A4" w:rsidRDefault="007A04A4" w:rsidP="005F0C6C"/>
    <w:p w14:paraId="0F112AAE" w14:textId="77777777" w:rsidR="007A04A4" w:rsidRDefault="007A04A4" w:rsidP="005F0C6C"/>
    <w:p w14:paraId="209F064B" w14:textId="77777777" w:rsidR="007A04A4" w:rsidRDefault="007A04A4" w:rsidP="005F0C6C"/>
    <w:p w14:paraId="4BD40302" w14:textId="77777777" w:rsidR="005C2785" w:rsidRPr="00DB7EAA" w:rsidRDefault="005C2785" w:rsidP="005C2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7" w:name="_Toc3945779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</w:t>
      </w:r>
      <w:bookmarkStart w:id="18" w:name="MethodName"/>
      <w:bookmarkStart w:id="19" w:name="Number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11</w:t>
      </w:r>
      <w:bookmarkEnd w:id="18"/>
      <w:bookmarkEnd w:id="19"/>
      <w:r w:rsidRPr="005F0C6C">
        <w:t xml:space="preserve"> </w:t>
      </w:r>
      <w:bookmarkStart w:id="20" w:name="asfdsdf"/>
      <w:proofErr w:type="gramStart"/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insertLecturerInfo(</w:t>
      </w:r>
      <w:proofErr w:type="gramEnd"/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lecUsername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lecPassword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stirng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stirng, 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lecFaculty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lecDepartment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lecEmail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lecTel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bool</w:t>
      </w:r>
      <w:bookmarkEnd w:id="17"/>
      <w:bookmarkEnd w:id="20"/>
    </w:p>
    <w:p w14:paraId="1F843A92" w14:textId="77777777" w:rsidR="005C2785" w:rsidRDefault="005C2785" w:rsidP="005C2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EC7BA86" w14:textId="77777777" w:rsidR="005C2785" w:rsidRPr="00A36DEA" w:rsidRDefault="005C2785" w:rsidP="005C2785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F4B6518" w14:textId="77777777" w:rsidR="005C2785" w:rsidRPr="00A36DEA" w:rsidRDefault="005C2785" w:rsidP="005C2785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bookmarkStart w:id="21" w:name="Class"/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bookmarkEnd w:id="21"/>
    </w:p>
    <w:p w14:paraId="4A722F52" w14:textId="287313DB" w:rsidR="005C2785" w:rsidRPr="00832915" w:rsidRDefault="005C2785" w:rsidP="005C2785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22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2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4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proofErr w:type="gramStart"/>
      <w:ins w:id="25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2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2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int, lecUsername : string, lecPassword : stirng, lecName : stirng, lecFaculty : string, lecDepartment : string, lecEmail : string, lecTel : string)</w:t>
        </w:r>
        <w:r w:rsidR="00780710" w:rsidRPr="00780710">
          <w:rPr>
            <w:rFonts w:ascii="Times New Roman" w:hAnsi="Times New Roman" w:cs="Times New Roman"/>
            <w:sz w:val="24"/>
            <w:szCs w:val="24"/>
            <w:rPrChange w:id="28" w:author="KKD Windows Se7en V1" w:date="2014-08-08T10:47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:</w:t>
        </w:r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2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</w:t>
        </w:r>
        <w:r w:rsidR="00780710" w:rsidRPr="00780710">
          <w:rPr>
            <w:rFonts w:ascii="Times New Roman" w:hAnsi="Times New Roman" w:cs="Times New Roman"/>
            <w:sz w:val="24"/>
            <w:szCs w:val="24"/>
            <w:rPrChange w:id="30" w:author="KKD Windows Se7en V1" w:date="2014-08-08T10:47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bool</w:t>
        </w:r>
      </w:ins>
      <w:del w:id="31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insertLecturerInfo(lecId : int, lecUsername : string, lecPassword : stirng, lecName : stirng, lecFaculty : string, lecDepartment : string, lecEmail : string, lecTel : string)</w:delText>
        </w:r>
        <w:r w:rsidR="00FF573E" w:rsidRPr="00FF573E" w:rsidDel="00780710">
          <w:rPr>
            <w:rFonts w:ascii="Times New Roman" w:hAnsi="Times New Roman" w:cs="Times New Roman"/>
            <w:sz w:val="24"/>
            <w:szCs w:val="24"/>
          </w:rPr>
          <w:delText>: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FF573E" w:rsidRPr="00FF573E" w:rsidDel="00780710">
          <w:rPr>
            <w:rFonts w:ascii="Times New Roman" w:hAnsi="Times New Roman" w:cs="Times New Roman"/>
            <w:sz w:val="24"/>
            <w:szCs w:val="24"/>
          </w:rPr>
          <w:delText>bool</w:delText>
        </w:r>
      </w:del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198E4252" w14:textId="76C66A25" w:rsidR="005C2785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instrText xml:space="preserve"> REF MethodName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80710">
        <w:rPr>
          <w:rFonts w:ascii="Times New Roman" w:hAnsi="Times New Roman" w:cs="Times New Roman"/>
          <w:b/>
          <w:bCs/>
          <w:color w:val="000000" w:themeColor="text1"/>
          <w:sz w:val="28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2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33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[xxxx] information in the database.</w:t>
      </w:r>
    </w:p>
    <w:p w14:paraId="0192FBFD" w14:textId="77777777" w:rsidR="005C2785" w:rsidRPr="00A36DEA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ED9D539" w14:textId="77777777" w:rsidR="005C2785" w:rsidRDefault="005C2785" w:rsidP="005C2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5D5F462" w14:textId="36AFB6B3" w:rsidR="005C2785" w:rsidRPr="00586929" w:rsidRDefault="005C2785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</w:t>
      </w:r>
      <w:r w:rsidR="007A04A4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None</w:t>
      </w:r>
    </w:p>
    <w:p w14:paraId="2E1805CA" w14:textId="77777777" w:rsidR="007A04A4" w:rsidRDefault="007A04A4" w:rsidP="005C278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032F42B3" w14:textId="77777777" w:rsidR="007A04A4" w:rsidRDefault="007A04A4" w:rsidP="007A04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471E848D" w14:textId="77777777" w:rsidR="007A04A4" w:rsidRDefault="007A04A4" w:rsidP="007A04A4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14:paraId="6AA2D0C0" w14:textId="77777777" w:rsidR="007A04A4" w:rsidRPr="00AC5AD0" w:rsidRDefault="007A04A4" w:rsidP="005C278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7C0CF83D" w14:textId="77777777" w:rsidR="005C2785" w:rsidRPr="00A36DEA" w:rsidRDefault="005C2785" w:rsidP="005C27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C2785" w:rsidRPr="00344AC4" w14:paraId="4A305A9E" w14:textId="77777777" w:rsidTr="00B95D02">
        <w:trPr>
          <w:trHeight w:val="610"/>
        </w:trPr>
        <w:tc>
          <w:tcPr>
            <w:tcW w:w="568" w:type="dxa"/>
          </w:tcPr>
          <w:p w14:paraId="189C358C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3BBEF93A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286BF6D8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50E98EF7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2B1E730C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34214E" w:rsidRPr="00344AC4" w14:paraId="1AA94B9E" w14:textId="77777777" w:rsidTr="00B95D02">
        <w:trPr>
          <w:trHeight w:val="465"/>
        </w:trPr>
        <w:tc>
          <w:tcPr>
            <w:tcW w:w="568" w:type="dxa"/>
          </w:tcPr>
          <w:p w14:paraId="3C112F46" w14:textId="77777777" w:rsidR="0034214E" w:rsidRPr="00344AC4" w:rsidRDefault="0034214E" w:rsidP="0034214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7A4F5C07" w14:textId="0AB530AC" w:rsidR="0034214E" w:rsidRPr="00344AC4" w:rsidRDefault="0034214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  successfully. Test for a successful case.   </w:t>
            </w:r>
          </w:p>
        </w:tc>
        <w:tc>
          <w:tcPr>
            <w:tcW w:w="2551" w:type="dxa"/>
          </w:tcPr>
          <w:p w14:paraId="518A834F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 = 100</w:t>
            </w:r>
          </w:p>
          <w:p w14:paraId="49DC56D3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lectuerUsername = "teacherone"</w:t>
            </w:r>
          </w:p>
          <w:p w14:paraId="24FBB06D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lectuerPassword = "123456"</w:t>
            </w:r>
          </w:p>
          <w:p w14:paraId="66ABFBEB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lectuerName = "teacher one"</w:t>
            </w:r>
          </w:p>
          <w:p w14:paraId="6EEC5AA8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lectuerFaculty = "CAMT"</w:t>
            </w:r>
          </w:p>
          <w:p w14:paraId="7C5EDBA2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lectuerDepartment = "SE"</w:t>
            </w:r>
          </w:p>
          <w:p w14:paraId="5E1CD8C0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lectuerEmail = "SE@vr.camt.info"</w:t>
            </w:r>
          </w:p>
          <w:p w14:paraId="13B4242E" w14:textId="77777777" w:rsidR="0034214E" w:rsidRPr="00344AC4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lectuerTel = "0833201787"</w:t>
            </w:r>
          </w:p>
        </w:tc>
        <w:tc>
          <w:tcPr>
            <w:tcW w:w="2127" w:type="dxa"/>
          </w:tcPr>
          <w:p w14:paraId="00DCB7CE" w14:textId="77777777" w:rsidR="0034214E" w:rsidRPr="00832915" w:rsidRDefault="0034214E" w:rsidP="0034214E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2E840B11" w14:textId="77777777" w:rsidR="0034214E" w:rsidRPr="00832915" w:rsidRDefault="0034214E" w:rsidP="00342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34214E" w:rsidRPr="00344AC4" w14:paraId="2E64303B" w14:textId="77777777" w:rsidTr="00B95D02">
        <w:trPr>
          <w:trHeight w:val="465"/>
        </w:trPr>
        <w:tc>
          <w:tcPr>
            <w:tcW w:w="568" w:type="dxa"/>
          </w:tcPr>
          <w:p w14:paraId="6BC6B377" w14:textId="77777777" w:rsidR="0034214E" w:rsidRDefault="0034214E" w:rsidP="0034214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11.2</w:t>
            </w:r>
          </w:p>
        </w:tc>
        <w:tc>
          <w:tcPr>
            <w:tcW w:w="2410" w:type="dxa"/>
          </w:tcPr>
          <w:p w14:paraId="40DFD43A" w14:textId="2C586295" w:rsidR="0034214E" w:rsidRPr="00344AC4" w:rsidRDefault="0034214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successfully. Test for an unsuccessful case: providing duplicate studentId in the database.   </w:t>
            </w:r>
          </w:p>
        </w:tc>
        <w:tc>
          <w:tcPr>
            <w:tcW w:w="2551" w:type="dxa"/>
          </w:tcPr>
          <w:p w14:paraId="65DD9E31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 = 100</w:t>
            </w:r>
          </w:p>
          <w:p w14:paraId="020AB7F0" w14:textId="0E00BE22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lectuerUsername = </w:t>
            </w:r>
            <w:r w:rsidR="007A04A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</w:t>
            </w:r>
          </w:p>
          <w:p w14:paraId="703F2882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lectuerPassword = "123456"</w:t>
            </w:r>
          </w:p>
          <w:p w14:paraId="4201F785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lectuerName = "teacher one"</w:t>
            </w:r>
          </w:p>
          <w:p w14:paraId="60817046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lectuerFaculty = "CAMT"</w:t>
            </w:r>
          </w:p>
          <w:p w14:paraId="60BD07CB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lectuerDepartment = "SE"</w:t>
            </w:r>
          </w:p>
          <w:p w14:paraId="4EE0D2D5" w14:textId="77777777" w:rsidR="0034214E" w:rsidRPr="00AC5AD0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lectuerEmail = "SE@vr.camt.info"</w:t>
            </w:r>
          </w:p>
          <w:p w14:paraId="22051849" w14:textId="77777777" w:rsidR="0034214E" w:rsidRDefault="0034214E" w:rsidP="003421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lectuerTel = "0833201787"</w:t>
            </w:r>
          </w:p>
        </w:tc>
        <w:tc>
          <w:tcPr>
            <w:tcW w:w="2127" w:type="dxa"/>
          </w:tcPr>
          <w:p w14:paraId="3881795E" w14:textId="77777777" w:rsidR="0034214E" w:rsidRPr="00344AC4" w:rsidRDefault="0034214E" w:rsidP="0034214E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Assert.IsFalse(actual)</w:t>
            </w:r>
          </w:p>
        </w:tc>
        <w:tc>
          <w:tcPr>
            <w:tcW w:w="2400" w:type="dxa"/>
          </w:tcPr>
          <w:p w14:paraId="5A19E49D" w14:textId="6C5EA30E" w:rsidR="0034214E" w:rsidRDefault="00F600DA" w:rsidP="00342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</w:tr>
    </w:tbl>
    <w:p w14:paraId="4F95D767" w14:textId="77777777" w:rsidR="005C2785" w:rsidRDefault="005C2785" w:rsidP="005C2785"/>
    <w:p w14:paraId="427570B2" w14:textId="77777777" w:rsidR="005C2785" w:rsidRPr="00DB7EAA" w:rsidRDefault="005C2785" w:rsidP="005C2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34" w:name="_Toc3945779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UTC-12</w:t>
      </w:r>
      <w:r w:rsidRPr="005F0C6C">
        <w:t xml:space="preserve"> </w:t>
      </w:r>
      <w:proofErr w:type="gramStart"/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updateLecturerInfo(</w:t>
      </w:r>
      <w:proofErr w:type="gramEnd"/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lecPassword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string, 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lecFaculty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string, 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lecDepartment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lecEmail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string, 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lecTel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34"/>
    </w:p>
    <w:p w14:paraId="2E71342F" w14:textId="77777777" w:rsidR="005C2785" w:rsidRDefault="005C2785" w:rsidP="005C2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7EBA88B" w14:textId="77777777" w:rsidR="005C2785" w:rsidRPr="00A36DEA" w:rsidRDefault="005C2785" w:rsidP="005C2785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6ADC28D" w14:textId="77777777" w:rsidR="005C2785" w:rsidRPr="00A36DEA" w:rsidRDefault="005C2785" w:rsidP="005C2785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430D5DD6" w14:textId="04A38F4C" w:rsidR="005C2785" w:rsidRPr="00832915" w:rsidRDefault="005C2785" w:rsidP="005C2785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35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3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7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proofErr w:type="gramStart"/>
      <w:ins w:id="38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3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40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int, lecUsername : string, lecPassword : stirng, lecName : stirng, lecFaculty : string, lecDepartment : string, lecEmail : string, lecTel 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41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insertLecturerInfo(lecId : int, lecUsername : string, lecPassword : stirng, lecName : stirng, lecFaculty : string, lecDepartment : string, lecEmail : string, lecTel 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72D5A093" w14:textId="0B17295B" w:rsidR="005C2785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42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4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44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5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46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update Lecturer information in the database.</w:t>
      </w:r>
    </w:p>
    <w:p w14:paraId="087E0C56" w14:textId="77777777" w:rsidR="005C2785" w:rsidRPr="00A36DEA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66ABE621" w14:textId="77777777" w:rsidR="005C2785" w:rsidRDefault="005C2785" w:rsidP="005C2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2F3491E" w14:textId="77777777" w:rsidR="007A04A4" w:rsidRDefault="007A04A4" w:rsidP="005C278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16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2320"/>
        <w:gridCol w:w="2320"/>
      </w:tblGrid>
      <w:tr w:rsidR="005C2785" w:rsidRPr="00AC5AD0" w14:paraId="4D054AF5" w14:textId="77777777" w:rsidTr="00B95D02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8643D" w14:textId="77777777" w:rsidR="005C2785" w:rsidRPr="00AC5AD0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5AD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79B6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5AD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1735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5AD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308CC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5AD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value</w:t>
            </w:r>
          </w:p>
        </w:tc>
      </w:tr>
      <w:tr w:rsidR="005C2785" w:rsidRPr="00AC5AD0" w14:paraId="672BC432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7277" w14:textId="77777777" w:rsidR="005C2785" w:rsidRPr="00AC5AD0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93AC9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1F05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lecturerId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A8CE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100</w:t>
            </w:r>
          </w:p>
        </w:tc>
      </w:tr>
      <w:tr w:rsidR="005C2785" w:rsidRPr="00AC5AD0" w14:paraId="2FB8A9C5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9872" w14:textId="77777777" w:rsidR="005C2785" w:rsidRPr="00AC5AD0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FE92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8E083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lectuerPassword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9C147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123456</w:t>
            </w:r>
          </w:p>
        </w:tc>
      </w:tr>
      <w:tr w:rsidR="005C2785" w:rsidRPr="00AC5AD0" w14:paraId="799EE014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B066" w14:textId="77777777" w:rsidR="005C2785" w:rsidRPr="00AC5AD0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D1DFC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419BA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BAB7E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teacher one</w:t>
            </w:r>
          </w:p>
        </w:tc>
      </w:tr>
      <w:tr w:rsidR="005C2785" w:rsidRPr="00AC5AD0" w14:paraId="3A2308BA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6144" w14:textId="77777777" w:rsidR="005C2785" w:rsidRPr="00AC5AD0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B4D3D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E757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lectuerFaculty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7B5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CAMT</w:t>
            </w:r>
          </w:p>
        </w:tc>
      </w:tr>
      <w:tr w:rsidR="005C2785" w:rsidRPr="00AC5AD0" w14:paraId="3D6C7C43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9438" w14:textId="77777777" w:rsidR="005C2785" w:rsidRPr="00AC5AD0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2D0A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5CCD8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lectuerDepartment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0702F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</w:t>
            </w:r>
          </w:p>
        </w:tc>
      </w:tr>
      <w:tr w:rsidR="005C2785" w:rsidRPr="00AC5AD0" w14:paraId="0DDDAD6C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F13B" w14:textId="77777777" w:rsidR="005C2785" w:rsidRPr="00AC5AD0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2493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E176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lectuerEmail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3F56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SE@vr.camt.info</w:t>
            </w:r>
          </w:p>
        </w:tc>
      </w:tr>
      <w:tr w:rsidR="005C2785" w:rsidRPr="00AC5AD0" w14:paraId="7619F129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C05C" w14:textId="77777777" w:rsidR="005C2785" w:rsidRPr="00AC5AD0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3EC5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6F1FE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lectuerTel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82BA" w14:textId="77777777" w:rsidR="005C2785" w:rsidRPr="00AC5AD0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0833201787</w:t>
            </w:r>
          </w:p>
        </w:tc>
      </w:tr>
    </w:tbl>
    <w:p w14:paraId="5C4598B2" w14:textId="77777777" w:rsidR="005C2785" w:rsidRDefault="005C2785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B536059" w14:textId="77777777" w:rsidR="007A04A4" w:rsidRDefault="007A04A4" w:rsidP="007A04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58A4218E" w14:textId="77777777" w:rsidR="007A04A4" w:rsidRDefault="007A04A4" w:rsidP="007A04A4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14:paraId="4A48C769" w14:textId="77777777" w:rsidR="007A04A4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516D3DF" w14:textId="77777777" w:rsidR="007A04A4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7CB02DB" w14:textId="77777777" w:rsidR="007A04A4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239542B" w14:textId="77777777" w:rsidR="007A04A4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C5EA978" w14:textId="77777777" w:rsidR="007A04A4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6DA9C64" w14:textId="77777777" w:rsidR="007A04A4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FAABF27" w14:textId="77777777" w:rsidR="00002AF6" w:rsidRDefault="00002AF6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4FFC698" w14:textId="77777777" w:rsidR="005C2785" w:rsidRPr="008F29C0" w:rsidRDefault="005C2785" w:rsidP="005C27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127"/>
        <w:gridCol w:w="2835"/>
        <w:gridCol w:w="2141"/>
        <w:gridCol w:w="1393"/>
      </w:tblGrid>
      <w:tr w:rsidR="005C2785" w:rsidRPr="00ED4789" w14:paraId="229D3244" w14:textId="77777777" w:rsidTr="00B95D02">
        <w:trPr>
          <w:trHeight w:val="610"/>
        </w:trPr>
        <w:tc>
          <w:tcPr>
            <w:tcW w:w="1134" w:type="dxa"/>
          </w:tcPr>
          <w:p w14:paraId="13729E92" w14:textId="77777777" w:rsidR="005C2785" w:rsidRPr="00ED4789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2127" w:type="dxa"/>
          </w:tcPr>
          <w:p w14:paraId="2F3A0980" w14:textId="77777777" w:rsidR="005C2785" w:rsidRPr="00ED4789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835" w:type="dxa"/>
          </w:tcPr>
          <w:p w14:paraId="608B51C2" w14:textId="77777777" w:rsidR="005C2785" w:rsidRPr="00ED4789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2141" w:type="dxa"/>
          </w:tcPr>
          <w:p w14:paraId="5BCC6CA5" w14:textId="77777777" w:rsidR="005C2785" w:rsidRPr="00ED4789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393" w:type="dxa"/>
          </w:tcPr>
          <w:p w14:paraId="4C70E8BB" w14:textId="77777777" w:rsidR="005C2785" w:rsidRPr="00ED4789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</w:tr>
      <w:tr w:rsidR="005C2785" w:rsidRPr="00ED4789" w14:paraId="30184000" w14:textId="77777777" w:rsidTr="00B95D02">
        <w:trPr>
          <w:trHeight w:val="465"/>
        </w:trPr>
        <w:tc>
          <w:tcPr>
            <w:tcW w:w="1134" w:type="dxa"/>
          </w:tcPr>
          <w:p w14:paraId="039E1680" w14:textId="77777777" w:rsidR="005C2785" w:rsidRPr="00ED4789" w:rsidRDefault="005C2785" w:rsidP="00B95D0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2127" w:type="dxa"/>
          </w:tcPr>
          <w:p w14:paraId="62D1DE07" w14:textId="77777777" w:rsidR="005C2785" w:rsidRPr="00ED4789" w:rsidRDefault="005C2785" w:rsidP="00B95D02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lecturer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2835" w:type="dxa"/>
          </w:tcPr>
          <w:p w14:paraId="283F8EDB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lecturerId = 100;</w:t>
            </w:r>
          </w:p>
          <w:p w14:paraId="29583902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lectuerPassword = "123456";</w:t>
            </w:r>
          </w:p>
          <w:p w14:paraId="388FC636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lectuerName = "teacher one";</w:t>
            </w:r>
          </w:p>
          <w:p w14:paraId="7EB3E034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lectuerFaculty = "CAMT";</w:t>
            </w:r>
          </w:p>
          <w:p w14:paraId="55AD1BE2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lectuerDepartment = "SE";</w:t>
            </w:r>
          </w:p>
          <w:p w14:paraId="6D1383A4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lectuerEmail = "SE@vr.camt.info";</w:t>
            </w:r>
          </w:p>
          <w:p w14:paraId="20AE22EA" w14:textId="77777777" w:rsidR="005C2785" w:rsidRPr="00ED4789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lectuerTel = "0833201787";</w:t>
            </w:r>
          </w:p>
        </w:tc>
        <w:tc>
          <w:tcPr>
            <w:tcW w:w="2141" w:type="dxa"/>
          </w:tcPr>
          <w:p w14:paraId="537E3A0E" w14:textId="77777777" w:rsidR="005C2785" w:rsidRPr="00ED4789" w:rsidRDefault="005C2785" w:rsidP="00B95D02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2C861D21" w14:textId="77777777" w:rsidR="005C2785" w:rsidRPr="00ED4789" w:rsidRDefault="005C2785" w:rsidP="00B95D02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5C2785" w:rsidRPr="00A36503" w14:paraId="09EE6485" w14:textId="77777777" w:rsidTr="00B95D02">
        <w:trPr>
          <w:trHeight w:val="465"/>
        </w:trPr>
        <w:tc>
          <w:tcPr>
            <w:tcW w:w="1134" w:type="dxa"/>
          </w:tcPr>
          <w:p w14:paraId="2D5BFEA4" w14:textId="77777777" w:rsidR="005C2785" w:rsidRPr="00ED4789" w:rsidRDefault="005C2785" w:rsidP="00B95D0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  <w:r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2127" w:type="dxa"/>
          </w:tcPr>
          <w:p w14:paraId="3D44ADB9" w14:textId="77777777" w:rsidR="005C2785" w:rsidRPr="00ED4789" w:rsidRDefault="005C2785" w:rsidP="00B95D02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lecturer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>providing studentId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2835" w:type="dxa"/>
          </w:tcPr>
          <w:p w14:paraId="0EC96B60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lecturerId = 100;</w:t>
            </w:r>
          </w:p>
          <w:p w14:paraId="6028FB32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string lectuerPassword = null;</w:t>
            </w:r>
          </w:p>
          <w:p w14:paraId="1F398548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lectuerName = "teacher one";</w:t>
            </w:r>
          </w:p>
          <w:p w14:paraId="7CBAE602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lectuerFaculty = "CAMT";</w:t>
            </w:r>
          </w:p>
          <w:p w14:paraId="2916C62D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lectuerDepartment = "SE";</w:t>
            </w:r>
          </w:p>
          <w:p w14:paraId="69BD721B" w14:textId="77777777" w:rsidR="005C2785" w:rsidRPr="00AC5AD0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lectuerEmail = "SE@vr.camt.info";</w:t>
            </w:r>
          </w:p>
          <w:p w14:paraId="23CF53C5" w14:textId="77777777" w:rsidR="005C2785" w:rsidRPr="00ED4789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lectuerTel = "0833201787";</w:t>
            </w:r>
          </w:p>
          <w:p w14:paraId="63CD7DDD" w14:textId="77777777" w:rsidR="005C2785" w:rsidRPr="00ED4789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141" w:type="dxa"/>
          </w:tcPr>
          <w:p w14:paraId="5D626432" w14:textId="77777777" w:rsidR="005C2785" w:rsidRPr="00ED4789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22AAB4FF" w14:textId="44F52ABA" w:rsidR="005C2785" w:rsidRPr="00ED4789" w:rsidRDefault="00001E5E" w:rsidP="00B95D0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</w:tr>
    </w:tbl>
    <w:p w14:paraId="1992F98B" w14:textId="77777777" w:rsidR="005C2785" w:rsidRDefault="005C2785" w:rsidP="005C2785"/>
    <w:p w14:paraId="367BF7F4" w14:textId="77777777" w:rsidR="005C2785" w:rsidRDefault="005C2785" w:rsidP="005C2785"/>
    <w:p w14:paraId="4CE416CB" w14:textId="77777777" w:rsidR="005C2785" w:rsidRDefault="005C2785" w:rsidP="005C2785"/>
    <w:p w14:paraId="654B4AB4" w14:textId="77777777" w:rsidR="005C2785" w:rsidRDefault="005C2785" w:rsidP="005C2785"/>
    <w:p w14:paraId="147DB6E2" w14:textId="77777777" w:rsidR="005C2785" w:rsidRDefault="005C2785" w:rsidP="005C2785"/>
    <w:p w14:paraId="35DDA743" w14:textId="77777777" w:rsidR="005C2785" w:rsidRDefault="005C2785" w:rsidP="005C2785"/>
    <w:p w14:paraId="136680CC" w14:textId="77777777" w:rsidR="005C2785" w:rsidRDefault="005C2785" w:rsidP="005C2785"/>
    <w:p w14:paraId="5E67C236" w14:textId="77777777" w:rsidR="005C2785" w:rsidRDefault="005C2785" w:rsidP="005C2785"/>
    <w:p w14:paraId="4D9282FC" w14:textId="77777777" w:rsidR="005C2785" w:rsidRDefault="005C2785" w:rsidP="005C2785"/>
    <w:p w14:paraId="08B7D092" w14:textId="77777777" w:rsidR="005C2785" w:rsidRDefault="005C2785" w:rsidP="005C2785"/>
    <w:p w14:paraId="0EC92E69" w14:textId="77777777" w:rsidR="005C2785" w:rsidRDefault="005C2785" w:rsidP="005C2785"/>
    <w:p w14:paraId="57061C8E" w14:textId="77777777" w:rsidR="005C2785" w:rsidRDefault="005C2785" w:rsidP="005C2785"/>
    <w:p w14:paraId="20824616" w14:textId="77777777" w:rsidR="005C2785" w:rsidRDefault="005C2785" w:rsidP="005C2785"/>
    <w:p w14:paraId="40C76CF2" w14:textId="77777777" w:rsidR="005C2785" w:rsidRDefault="005C2785" w:rsidP="005C2785"/>
    <w:p w14:paraId="3DAB472C" w14:textId="77777777" w:rsidR="005C2785" w:rsidRDefault="005C2785" w:rsidP="005C2785"/>
    <w:p w14:paraId="5F10E206" w14:textId="77777777" w:rsidR="005C2785" w:rsidRDefault="005C2785" w:rsidP="005C2785"/>
    <w:p w14:paraId="62A26BAD" w14:textId="77777777" w:rsidR="005C2785" w:rsidRPr="00DB7EAA" w:rsidRDefault="005C2785" w:rsidP="005C2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47" w:name="_Toc3945779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UTC-13</w:t>
      </w:r>
      <w:r w:rsidRPr="005F0C6C">
        <w:t xml:space="preserve"> </w:t>
      </w:r>
      <w:proofErr w:type="gramStart"/>
      <w:r w:rsidRPr="009C2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veiwLecturerInfo(</w:t>
      </w:r>
      <w:proofErr w:type="gramEnd"/>
      <w:r w:rsidRPr="009C2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9C2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Lecturer</w:t>
      </w:r>
      <w:bookmarkEnd w:id="47"/>
    </w:p>
    <w:p w14:paraId="0C09B3DA" w14:textId="77777777" w:rsidR="005C2785" w:rsidRDefault="005C2785" w:rsidP="005C2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B456A2A" w14:textId="77777777" w:rsidR="005C2785" w:rsidRPr="00A36DEA" w:rsidRDefault="005C2785" w:rsidP="005C2785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106C165" w14:textId="77777777" w:rsidR="005C2785" w:rsidRPr="00A36DEA" w:rsidRDefault="005C2785" w:rsidP="005C2785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5B362E82" w14:textId="3F8F239A" w:rsidR="005C2785" w:rsidRPr="00832915" w:rsidRDefault="005C2785" w:rsidP="005C2785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48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4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50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proofErr w:type="gramStart"/>
      <w:ins w:id="51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5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5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54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insertLecturerInfo(lecId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48A323DE" w14:textId="7BE25D34" w:rsidR="005C2785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55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5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57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58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59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 Lecturer information in the database.</w:t>
      </w:r>
    </w:p>
    <w:p w14:paraId="35A3D20B" w14:textId="77777777" w:rsidR="005C2785" w:rsidRPr="00A36DEA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68BDB407" w14:textId="77777777" w:rsidR="005C2785" w:rsidRDefault="005C2785" w:rsidP="005C2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tbl>
      <w:tblPr>
        <w:tblW w:w="4912" w:type="dxa"/>
        <w:jc w:val="center"/>
        <w:tblLook w:val="04A0" w:firstRow="1" w:lastRow="0" w:firstColumn="1" w:lastColumn="0" w:noHBand="0" w:noVBand="1"/>
      </w:tblPr>
      <w:tblGrid>
        <w:gridCol w:w="491"/>
        <w:gridCol w:w="750"/>
        <w:gridCol w:w="1853"/>
        <w:gridCol w:w="1818"/>
      </w:tblGrid>
      <w:tr w:rsidR="005C2785" w:rsidRPr="00845995" w14:paraId="6E7EEA58" w14:textId="77777777" w:rsidTr="00586929">
        <w:trPr>
          <w:trHeight w:val="212"/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6E0C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AA5B8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name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31C6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66008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value</w:t>
            </w:r>
          </w:p>
        </w:tc>
      </w:tr>
      <w:tr w:rsidR="005C2785" w:rsidRPr="00845995" w14:paraId="415BA93B" w14:textId="77777777" w:rsidTr="00586929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3133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357C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5CC95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lecturerId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579B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100</w:t>
            </w:r>
          </w:p>
        </w:tc>
      </w:tr>
      <w:tr w:rsidR="005C2785" w:rsidRPr="00845995" w14:paraId="6AAF315B" w14:textId="77777777" w:rsidTr="00586929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00B1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7259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9779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lectuerUsername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E050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teacherone</w:t>
            </w:r>
          </w:p>
        </w:tc>
      </w:tr>
      <w:tr w:rsidR="005C2785" w:rsidRPr="00845995" w14:paraId="585615DB" w14:textId="77777777" w:rsidTr="00586929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5729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975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3971B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lectuerPassword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8D0FB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123456</w:t>
            </w:r>
          </w:p>
        </w:tc>
      </w:tr>
      <w:tr w:rsidR="005C2785" w:rsidRPr="00845995" w14:paraId="0B9B06EE" w14:textId="77777777" w:rsidTr="00586929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693E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64EF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16F0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lectuerName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CE78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 one</w:t>
            </w:r>
          </w:p>
        </w:tc>
      </w:tr>
      <w:tr w:rsidR="005C2785" w:rsidRPr="00845995" w14:paraId="598E39CE" w14:textId="77777777" w:rsidTr="00586929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86B1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10EA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A7F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lectuerFaculty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8919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CAMT</w:t>
            </w:r>
          </w:p>
        </w:tc>
      </w:tr>
      <w:tr w:rsidR="005C2785" w:rsidRPr="00845995" w14:paraId="45003F96" w14:textId="77777777" w:rsidTr="00586929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76BE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27DF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A6F7B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lectuerDepartment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37083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</w:t>
            </w:r>
          </w:p>
        </w:tc>
      </w:tr>
      <w:tr w:rsidR="005C2785" w:rsidRPr="00845995" w14:paraId="64A13FAC" w14:textId="77777777" w:rsidTr="00586929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29D8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20D5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4B4B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lectuerEmail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53C2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SE@vr.camt.info</w:t>
            </w:r>
          </w:p>
        </w:tc>
      </w:tr>
      <w:tr w:rsidR="005C2785" w:rsidRPr="00845995" w14:paraId="75D3E2F9" w14:textId="77777777" w:rsidTr="00586929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8F9D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6439D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CC61C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lectuerTel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057A" w14:textId="34F01CDB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0</w:t>
            </w: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833201787</w:t>
            </w:r>
          </w:p>
        </w:tc>
      </w:tr>
    </w:tbl>
    <w:p w14:paraId="5CB75980" w14:textId="77777777" w:rsidR="005C2785" w:rsidRDefault="005C2785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0F164D6" w14:textId="77777777" w:rsidR="005C2785" w:rsidRPr="00005FD7" w:rsidRDefault="005C2785" w:rsidP="005C27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723EA09B" w14:textId="793E1ED8" w:rsidR="005C2785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Lecturer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100, lecturer_username = "teacherone", lecturer_password = "123456", lecturer_name = "teacher one", lecturer_faculty = "CAMT", lecturer_department = "SE", lecturer_email = "SE@vr.camt.info", lecturer_tel = "0833201787", lecturer_approvement = 0 };</w:t>
      </w:r>
    </w:p>
    <w:p w14:paraId="5A20BDC4" w14:textId="538674EC" w:rsidR="007A04A4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</w:t>
      </w:r>
      <w:proofErr w:type="gramStart"/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Lecturer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60B74817" w14:textId="77777777" w:rsidR="007A04A4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4514672" w14:textId="77777777" w:rsidR="005C2785" w:rsidRPr="00A36DEA" w:rsidRDefault="005C2785" w:rsidP="005C27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C2785" w:rsidRPr="00344AC4" w14:paraId="3A41DB24" w14:textId="77777777" w:rsidTr="00B95D02">
        <w:trPr>
          <w:trHeight w:val="610"/>
        </w:trPr>
        <w:tc>
          <w:tcPr>
            <w:tcW w:w="568" w:type="dxa"/>
          </w:tcPr>
          <w:p w14:paraId="5D085097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23088E25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1A41DA64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6B63E39A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721F6A67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5C2785" w:rsidRPr="00344AC4" w14:paraId="3844E558" w14:textId="77777777" w:rsidTr="00B95D02">
        <w:trPr>
          <w:trHeight w:val="465"/>
        </w:trPr>
        <w:tc>
          <w:tcPr>
            <w:tcW w:w="568" w:type="dxa"/>
          </w:tcPr>
          <w:p w14:paraId="0B80D94F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13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691D6E62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2551" w:type="dxa"/>
          </w:tcPr>
          <w:p w14:paraId="292098C5" w14:textId="77777777" w:rsidR="005C2785" w:rsidRPr="00344AC4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 = 100</w:t>
            </w:r>
          </w:p>
        </w:tc>
        <w:tc>
          <w:tcPr>
            <w:tcW w:w="2127" w:type="dxa"/>
          </w:tcPr>
          <w:p w14:paraId="62917802" w14:textId="34F192A3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Assert.AreEqual(lecturerExpected</w:t>
            </w:r>
            <w:r w:rsidR="007A04A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01B5D8A5" w14:textId="5F323F93" w:rsidR="005C2785" w:rsidRPr="00344AC4" w:rsidRDefault="007A04A4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5C2785" w:rsidRPr="00344AC4" w14:paraId="1158E5D3" w14:textId="77777777" w:rsidTr="00B95D02">
        <w:trPr>
          <w:trHeight w:val="465"/>
        </w:trPr>
        <w:tc>
          <w:tcPr>
            <w:tcW w:w="568" w:type="dxa"/>
          </w:tcPr>
          <w:p w14:paraId="461F2BAD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13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34DB5A00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2551" w:type="dxa"/>
          </w:tcPr>
          <w:p w14:paraId="5E1876C8" w14:textId="77777777" w:rsidR="005C2785" w:rsidRPr="00344AC4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 = 1000</w:t>
            </w:r>
          </w:p>
        </w:tc>
        <w:tc>
          <w:tcPr>
            <w:tcW w:w="2127" w:type="dxa"/>
          </w:tcPr>
          <w:p w14:paraId="6B91CD1E" w14:textId="32933B7A" w:rsidR="005C2785" w:rsidRPr="00344AC4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Assert.AreEqual(lecturerExpected</w:t>
            </w:r>
            <w:r w:rsidR="007A04A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5376D868" w14:textId="25BDD507" w:rsidR="005C2785" w:rsidRPr="00344AC4" w:rsidRDefault="007A04A4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</w:tbl>
    <w:p w14:paraId="3DCF2C80" w14:textId="77777777" w:rsidR="00002AF6" w:rsidRDefault="00002AF6" w:rsidP="00FF573E">
      <w:bookmarkStart w:id="60" w:name="_Toc394577960"/>
    </w:p>
    <w:p w14:paraId="4FEB0071" w14:textId="77777777" w:rsidR="00002AF6" w:rsidRDefault="00002AF6" w:rsidP="00FF573E"/>
    <w:p w14:paraId="212AADDF" w14:textId="77777777" w:rsidR="00002AF6" w:rsidRDefault="00002AF6" w:rsidP="00FF573E"/>
    <w:p w14:paraId="2C19F49C" w14:textId="77777777" w:rsidR="005C2785" w:rsidRPr="00586929" w:rsidRDefault="005C2785" w:rsidP="0058692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</w:pP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>UTC-14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gramStart"/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approveLecturerStatus(</w:t>
      </w:r>
      <w:proofErr w:type="gramEnd"/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lecId : int) : Lecturer</w:t>
      </w:r>
      <w:bookmarkEnd w:id="60"/>
    </w:p>
    <w:p w14:paraId="7AC9CACD" w14:textId="77777777" w:rsidR="005C2785" w:rsidRDefault="005C2785" w:rsidP="005C2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A761B47" w14:textId="77777777" w:rsidR="005C2785" w:rsidRPr="00A36DEA" w:rsidRDefault="005C2785" w:rsidP="005C2785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0012F90" w14:textId="77777777" w:rsidR="005C2785" w:rsidRPr="00A36DEA" w:rsidRDefault="005C2785" w:rsidP="005C2785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188A66B4" w14:textId="1ADC3B87" w:rsidR="005C2785" w:rsidRPr="00832915" w:rsidRDefault="005C2785" w:rsidP="005C2785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61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6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63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proofErr w:type="gramStart"/>
      <w:ins w:id="64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65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6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67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insertLecturerInfo(lecId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1092D47F" w14:textId="63007484" w:rsidR="005C2785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68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6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70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1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72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approve Lecturer status in the database.</w:t>
      </w:r>
    </w:p>
    <w:p w14:paraId="6BEEBC17" w14:textId="77777777" w:rsidR="005C2785" w:rsidRPr="00A36DEA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40B2A1C9" w14:textId="77777777" w:rsidR="005C2785" w:rsidRDefault="005C2785" w:rsidP="005C2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tbl>
      <w:tblPr>
        <w:tblW w:w="5708" w:type="dxa"/>
        <w:jc w:val="center"/>
        <w:tblLook w:val="04A0" w:firstRow="1" w:lastRow="0" w:firstColumn="1" w:lastColumn="0" w:noHBand="0" w:noVBand="1"/>
      </w:tblPr>
      <w:tblGrid>
        <w:gridCol w:w="519"/>
        <w:gridCol w:w="889"/>
        <w:gridCol w:w="2150"/>
        <w:gridCol w:w="2150"/>
      </w:tblGrid>
      <w:tr w:rsidR="005C2785" w:rsidRPr="00845995" w14:paraId="4835DEB0" w14:textId="77777777" w:rsidTr="00586929">
        <w:trPr>
          <w:trHeight w:val="250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5775C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C802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name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5C86B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ACF3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value</w:t>
            </w:r>
          </w:p>
        </w:tc>
      </w:tr>
      <w:tr w:rsidR="005C2785" w:rsidRPr="00845995" w14:paraId="4C3451F9" w14:textId="77777777" w:rsidTr="00586929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DBE1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2DB0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A8CF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lecturerId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C7F2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100</w:t>
            </w:r>
          </w:p>
        </w:tc>
      </w:tr>
      <w:tr w:rsidR="005C2785" w:rsidRPr="00845995" w14:paraId="218D3820" w14:textId="77777777" w:rsidTr="00586929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AD1B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28AA5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D1BB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lectuerUsername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BB18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teacherone</w:t>
            </w:r>
          </w:p>
        </w:tc>
      </w:tr>
      <w:tr w:rsidR="005C2785" w:rsidRPr="00845995" w14:paraId="7A32A312" w14:textId="77777777" w:rsidTr="00586929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E423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FB9D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B9B43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lectuerPassword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04276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123456</w:t>
            </w:r>
          </w:p>
        </w:tc>
      </w:tr>
      <w:tr w:rsidR="005C2785" w:rsidRPr="00845995" w14:paraId="189FF1BA" w14:textId="77777777" w:rsidTr="00586929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F3A3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5EB3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6D27D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00F9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 one</w:t>
            </w:r>
          </w:p>
        </w:tc>
      </w:tr>
      <w:tr w:rsidR="005C2785" w:rsidRPr="00845995" w14:paraId="42BE485B" w14:textId="77777777" w:rsidTr="00586929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38EC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9A17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41538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lectuerFaculty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EC7A8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CAMT</w:t>
            </w:r>
          </w:p>
        </w:tc>
      </w:tr>
      <w:tr w:rsidR="005C2785" w:rsidRPr="00845995" w14:paraId="45873335" w14:textId="77777777" w:rsidTr="00586929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9A1C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6EFD9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4335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lectuerDepartment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B06F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</w:t>
            </w:r>
          </w:p>
        </w:tc>
      </w:tr>
      <w:tr w:rsidR="005C2785" w:rsidRPr="00845995" w14:paraId="4EFCD854" w14:textId="77777777" w:rsidTr="00586929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4D4C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3CAA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240DD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lectuerEmail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F48E8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SE@vr.camt.info</w:t>
            </w:r>
          </w:p>
        </w:tc>
      </w:tr>
      <w:tr w:rsidR="005C2785" w:rsidRPr="00845995" w14:paraId="6001A5F8" w14:textId="77777777" w:rsidTr="00586929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E582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81A6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2737A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lectuerTel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4F5AC" w14:textId="7A8FC5B6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0</w:t>
            </w: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833201787</w:t>
            </w:r>
          </w:p>
        </w:tc>
      </w:tr>
    </w:tbl>
    <w:p w14:paraId="3A48F6CF" w14:textId="77777777" w:rsidR="005C2785" w:rsidRDefault="005C2785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C312344" w14:textId="77777777" w:rsidR="005C2785" w:rsidRPr="00005FD7" w:rsidRDefault="005C2785" w:rsidP="005C27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2422A6CB" w14:textId="7606BB31" w:rsidR="005C2785" w:rsidRDefault="007A04A4" w:rsidP="005C27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String </w:t>
      </w:r>
      <w:r w:rsidR="005C2785">
        <w:rPr>
          <w:rFonts w:ascii="Times New Roman" w:hAnsi="Times New Roman" w:cs="Times New Roman"/>
          <w:color w:val="000000" w:themeColor="text1"/>
          <w:sz w:val="19"/>
          <w:szCs w:val="19"/>
        </w:rPr>
        <w:t>Lecturer</w:t>
      </w:r>
      <w:r w:rsidR="005C2785" w:rsidRPr="00005FD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IdExpected = </w:t>
      </w:r>
      <w:r w:rsidR="005C2785">
        <w:rPr>
          <w:rFonts w:ascii="Times New Roman" w:hAnsi="Times New Roman" w:cs="Times New Roman"/>
          <w:color w:val="000000" w:themeColor="text1"/>
          <w:sz w:val="19"/>
          <w:szCs w:val="19"/>
        </w:rPr>
        <w:t>“100”</w:t>
      </w:r>
    </w:p>
    <w:p w14:paraId="7D5CFEC1" w14:textId="77777777" w:rsidR="00002AF6" w:rsidRDefault="00002AF6" w:rsidP="005C27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A61B89" w14:textId="77777777" w:rsidR="00002AF6" w:rsidRPr="00B85B94" w:rsidRDefault="00002AF6" w:rsidP="005C27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659156" w14:textId="77777777" w:rsidR="005C2785" w:rsidRDefault="005C2785" w:rsidP="005C2785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C2785" w:rsidRPr="00344AC4" w14:paraId="6627CD42" w14:textId="77777777" w:rsidTr="00B95D02">
        <w:trPr>
          <w:trHeight w:val="610"/>
        </w:trPr>
        <w:tc>
          <w:tcPr>
            <w:tcW w:w="568" w:type="dxa"/>
          </w:tcPr>
          <w:p w14:paraId="3385770B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2234C2EE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D26E772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3889E917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1DBFE7AE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5C2785" w:rsidRPr="00344AC4" w14:paraId="64569B45" w14:textId="77777777" w:rsidTr="00B95D02">
        <w:trPr>
          <w:trHeight w:val="465"/>
        </w:trPr>
        <w:tc>
          <w:tcPr>
            <w:tcW w:w="568" w:type="dxa"/>
          </w:tcPr>
          <w:p w14:paraId="1FFA4F05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14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60B637D3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for updating Lecturer approvement in the database. (Successful)</w:t>
            </w:r>
          </w:p>
        </w:tc>
        <w:tc>
          <w:tcPr>
            <w:tcW w:w="2551" w:type="dxa"/>
          </w:tcPr>
          <w:p w14:paraId="49887EA8" w14:textId="77777777" w:rsidR="005C2785" w:rsidRPr="00344AC4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0569D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Id =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100</w:t>
            </w:r>
          </w:p>
        </w:tc>
        <w:tc>
          <w:tcPr>
            <w:tcW w:w="2127" w:type="dxa"/>
          </w:tcPr>
          <w:p w14:paraId="146FC72E" w14:textId="77777777" w:rsidR="005C2785" w:rsidRPr="00832915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IdExpected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1F38E284" w14:textId="77777777" w:rsidR="005C2785" w:rsidRPr="00832915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IdExpected</w:t>
            </w:r>
          </w:p>
        </w:tc>
      </w:tr>
    </w:tbl>
    <w:p w14:paraId="698FA48B" w14:textId="77777777" w:rsidR="005C2785" w:rsidRDefault="005C2785" w:rsidP="005C2785"/>
    <w:p w14:paraId="46A859B6" w14:textId="77777777" w:rsidR="005C2785" w:rsidRDefault="005C2785" w:rsidP="005C2785"/>
    <w:p w14:paraId="467B467D" w14:textId="77777777" w:rsidR="00002AF6" w:rsidRDefault="00002AF6" w:rsidP="005C2785"/>
    <w:p w14:paraId="1BF04488" w14:textId="77777777" w:rsidR="007A04A4" w:rsidRDefault="007A04A4" w:rsidP="005C2785"/>
    <w:p w14:paraId="1AE52E49" w14:textId="77777777" w:rsidR="005C2785" w:rsidRPr="00DB7EAA" w:rsidRDefault="005C2785" w:rsidP="005C2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73" w:name="_Toc3945779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UTC-15</w:t>
      </w:r>
      <w:r w:rsidRPr="005F0C6C">
        <w:t xml:space="preserve"> </w:t>
      </w:r>
      <w:proofErr w:type="gramStart"/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viewLecturerNotAvailable(</w:t>
      </w:r>
      <w:proofErr w:type="gramEnd"/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List&lt;Lecturer&gt;</w:t>
      </w:r>
      <w:bookmarkEnd w:id="73"/>
    </w:p>
    <w:p w14:paraId="652D768A" w14:textId="77777777" w:rsidR="005C2785" w:rsidRDefault="005C2785" w:rsidP="005C2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C298C0A" w14:textId="77777777" w:rsidR="005C2785" w:rsidRPr="00A36DEA" w:rsidRDefault="005C2785" w:rsidP="005C2785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0EE116F" w14:textId="77777777" w:rsidR="005C2785" w:rsidRPr="00A36DEA" w:rsidRDefault="005C2785" w:rsidP="005C2785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481F92D6" w14:textId="40D9B13C" w:rsidR="005C2785" w:rsidRPr="00832915" w:rsidRDefault="005C2785" w:rsidP="005C2785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74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75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76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proofErr w:type="gramStart"/>
      <w:ins w:id="77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7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7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int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80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insertLecturerInfo(lecId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int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7E50E877" w14:textId="657009B3" w:rsidR="005C2785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81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8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83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84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85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 the list of unavailable Lecturer in the database.</w:t>
      </w:r>
    </w:p>
    <w:p w14:paraId="00F328E7" w14:textId="77777777" w:rsidR="005C2785" w:rsidRPr="00A36DEA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B74C936" w14:textId="77777777" w:rsidR="005C2785" w:rsidRDefault="005C2785" w:rsidP="005C2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1DA8EE9" w14:textId="28DF9B5F" w:rsidR="007A04A4" w:rsidRPr="00586929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1-2</w:t>
      </w:r>
      <w:r w:rsidR="00953650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</w:p>
    <w:p w14:paraId="5D7D3B83" w14:textId="77777777" w:rsidR="00953650" w:rsidRDefault="00953650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9521163" w14:textId="3127A790" w:rsidR="005C2785" w:rsidRPr="00005FD7" w:rsidRDefault="005C2785" w:rsidP="005C27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1BE4B0B1" w14:textId="77777777" w:rsidR="007A04A4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14:paraId="2407062B" w14:textId="4468EBFA" w:rsidR="005C2785" w:rsidRDefault="007A04A4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List&lt;Lecturer&gt; lecListExpected = new List&lt;Lecturer&gt;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lecturer1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};</w:t>
      </w:r>
      <w:r w:rsidRPr="007A04A4" w:rsidDel="007A04A4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3C84544C" w14:textId="77777777" w:rsidR="005C2785" w:rsidRDefault="005C2785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BA2B5AF" w14:textId="77777777" w:rsidR="005C2785" w:rsidRDefault="005C2785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24BFCA9" w14:textId="77777777" w:rsidR="00002AF6" w:rsidRDefault="00002AF6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8288B4E" w14:textId="77777777" w:rsidR="00002AF6" w:rsidRDefault="00002AF6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674F3C0" w14:textId="77777777" w:rsidR="00002AF6" w:rsidRPr="009C2F35" w:rsidRDefault="00002AF6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C20DEC0" w14:textId="77777777" w:rsidR="005C2785" w:rsidRDefault="005C2785" w:rsidP="005C2785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C2785" w:rsidRPr="00344AC4" w14:paraId="706F2F90" w14:textId="77777777" w:rsidTr="00B95D02">
        <w:trPr>
          <w:trHeight w:val="610"/>
        </w:trPr>
        <w:tc>
          <w:tcPr>
            <w:tcW w:w="568" w:type="dxa"/>
          </w:tcPr>
          <w:p w14:paraId="440E6655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7778AB02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6B456DA6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618C784E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64F0440A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5C2785" w:rsidRPr="00344AC4" w14:paraId="194956EA" w14:textId="77777777" w:rsidTr="00B95D02">
        <w:trPr>
          <w:trHeight w:val="465"/>
        </w:trPr>
        <w:tc>
          <w:tcPr>
            <w:tcW w:w="568" w:type="dxa"/>
          </w:tcPr>
          <w:p w14:paraId="748091C8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15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0365AA35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Lecturer list 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Lecturer approval equal false.</w:t>
            </w:r>
          </w:p>
        </w:tc>
        <w:tc>
          <w:tcPr>
            <w:tcW w:w="2551" w:type="dxa"/>
          </w:tcPr>
          <w:p w14:paraId="6E3F732A" w14:textId="77777777" w:rsidR="005C2785" w:rsidRPr="00344AC4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2127" w:type="dxa"/>
          </w:tcPr>
          <w:p w14:paraId="13321024" w14:textId="74F33AA6" w:rsidR="005C2785" w:rsidRPr="00832915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="007A04A4"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lecListExpected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02A1EE8D" w14:textId="42B66DEC" w:rsidR="005C2785" w:rsidRPr="00832915" w:rsidRDefault="007A04A4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lecListExpected</w:t>
            </w:r>
          </w:p>
        </w:tc>
      </w:tr>
    </w:tbl>
    <w:p w14:paraId="42A74C5D" w14:textId="77777777" w:rsidR="00953650" w:rsidRDefault="00953650" w:rsidP="005C2785"/>
    <w:p w14:paraId="27296148" w14:textId="77777777" w:rsidR="00953650" w:rsidRDefault="00953650" w:rsidP="005C2785"/>
    <w:p w14:paraId="4FB7D102" w14:textId="77777777" w:rsidR="00002AF6" w:rsidRDefault="00002AF6" w:rsidP="005C2785"/>
    <w:p w14:paraId="7A9DE4CC" w14:textId="77777777" w:rsidR="005C2785" w:rsidRDefault="005C2785" w:rsidP="005C2785"/>
    <w:p w14:paraId="6E499FA4" w14:textId="77777777" w:rsidR="005C2785" w:rsidRPr="00DB7EAA" w:rsidRDefault="005C2785" w:rsidP="005C2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86" w:name="_Toc3945779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UTC-16</w:t>
      </w:r>
      <w:r w:rsidRPr="005F0C6C">
        <w:t xml:space="preserve"> </w:t>
      </w:r>
      <w:proofErr w:type="gramStart"/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viewLecturerAvailable(</w:t>
      </w:r>
      <w:proofErr w:type="gramEnd"/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List&lt;Lecturer&gt;</w:t>
      </w:r>
      <w:bookmarkEnd w:id="86"/>
    </w:p>
    <w:p w14:paraId="197E4121" w14:textId="77777777" w:rsidR="005C2785" w:rsidRDefault="005C2785" w:rsidP="005C2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B954DDB" w14:textId="77777777" w:rsidR="005C2785" w:rsidRPr="00A36DEA" w:rsidRDefault="005C2785" w:rsidP="005C2785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9D88D3F" w14:textId="77777777" w:rsidR="005C2785" w:rsidRPr="00A36DEA" w:rsidRDefault="005C2785" w:rsidP="005C2785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13AF76B1" w14:textId="6F093FD3" w:rsidR="005C2785" w:rsidRPr="00832915" w:rsidRDefault="005C2785" w:rsidP="005C2785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87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8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89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proofErr w:type="gramStart"/>
      <w:ins w:id="90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91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9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int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93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insertLecturerInfo(lecId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int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54CD52F0" w14:textId="3FF7F601" w:rsidR="005C2785" w:rsidRPr="00A36DEA" w:rsidRDefault="005C2785" w:rsidP="00FF573E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94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95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96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97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98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 the list of available Lecturer in the database.</w:t>
      </w:r>
    </w:p>
    <w:p w14:paraId="63F39AF3" w14:textId="77777777" w:rsidR="005C2785" w:rsidRDefault="005C2785" w:rsidP="005C2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0160F20" w14:textId="6BC9FC52" w:rsidR="00953650" w:rsidRPr="00586929" w:rsidRDefault="00953650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1-1 and this below table</w:t>
      </w:r>
    </w:p>
    <w:tbl>
      <w:tblPr>
        <w:tblW w:w="5604" w:type="dxa"/>
        <w:jc w:val="center"/>
        <w:tblLook w:val="04A0" w:firstRow="1" w:lastRow="0" w:firstColumn="1" w:lastColumn="0" w:noHBand="0" w:noVBand="1"/>
      </w:tblPr>
      <w:tblGrid>
        <w:gridCol w:w="509"/>
        <w:gridCol w:w="873"/>
        <w:gridCol w:w="2111"/>
        <w:gridCol w:w="2111"/>
      </w:tblGrid>
      <w:tr w:rsidR="005C2785" w:rsidRPr="00845995" w14:paraId="29175B95" w14:textId="77777777" w:rsidTr="00586929">
        <w:trPr>
          <w:trHeight w:val="246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4D59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067C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name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6A89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D90B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value</w:t>
            </w:r>
          </w:p>
        </w:tc>
      </w:tr>
      <w:tr w:rsidR="005C2785" w:rsidRPr="00845995" w14:paraId="7FD15BEB" w14:textId="77777777" w:rsidTr="00586929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1BC7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3610F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460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lecturerId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E70FC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100</w:t>
            </w:r>
          </w:p>
        </w:tc>
      </w:tr>
      <w:tr w:rsidR="005C2785" w:rsidRPr="00845995" w14:paraId="0AAB2915" w14:textId="77777777" w:rsidTr="00586929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47A0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8556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27A2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lectuerUsername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4133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teacherone</w:t>
            </w:r>
          </w:p>
        </w:tc>
      </w:tr>
      <w:tr w:rsidR="005C2785" w:rsidRPr="00845995" w14:paraId="1EDB26E9" w14:textId="77777777" w:rsidTr="00586929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BF27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921AC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D898C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lectuerPassword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26CF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123456</w:t>
            </w:r>
          </w:p>
        </w:tc>
      </w:tr>
      <w:tr w:rsidR="005C2785" w:rsidRPr="00845995" w14:paraId="1F561E42" w14:textId="77777777" w:rsidTr="00586929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70B1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00B0B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8F8B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lectuerName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3ACB9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 one</w:t>
            </w:r>
          </w:p>
        </w:tc>
      </w:tr>
      <w:tr w:rsidR="005C2785" w:rsidRPr="00845995" w14:paraId="4253C11F" w14:textId="77777777" w:rsidTr="00586929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96C7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C3119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47FFF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lectuerFaculty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336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CAMT</w:t>
            </w:r>
          </w:p>
        </w:tc>
      </w:tr>
      <w:tr w:rsidR="005C2785" w:rsidRPr="00845995" w14:paraId="00152EC0" w14:textId="77777777" w:rsidTr="00586929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9FC6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23CC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93EE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lectuerDepartment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1F232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</w:t>
            </w:r>
          </w:p>
        </w:tc>
      </w:tr>
      <w:tr w:rsidR="005C2785" w:rsidRPr="00845995" w14:paraId="6296E913" w14:textId="77777777" w:rsidTr="00586929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3346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CEC3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D726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lectuerEmail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8B24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SE@vr.camt.info</w:t>
            </w:r>
          </w:p>
        </w:tc>
      </w:tr>
      <w:tr w:rsidR="005C2785" w:rsidRPr="00845995" w14:paraId="03D69CFE" w14:textId="77777777" w:rsidTr="00586929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67A0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C4A4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67DF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lectuerTel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FCD5F" w14:textId="380F1046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0833201787</w:t>
            </w:r>
          </w:p>
        </w:tc>
      </w:tr>
    </w:tbl>
    <w:p w14:paraId="5B5169E7" w14:textId="77777777" w:rsidR="005C2785" w:rsidRDefault="005C2785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D58B482" w14:textId="77777777" w:rsidR="005C2785" w:rsidRPr="00005FD7" w:rsidRDefault="005C2785" w:rsidP="005C27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Expected result</w:t>
      </w:r>
    </w:p>
    <w:p w14:paraId="4B2A4C16" w14:textId="6A8F149D" w:rsidR="00953650" w:rsidRPr="00586929" w:rsidRDefault="00953650" w:rsidP="0095365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1, lecturer_username = "rimi", lecturer_password = "123456", lecturer_name = "rimi park", lecturer_faculty = "CAMT", lecturer_department = "SE", lecturer_email = "SE@gmail.com", lecturer_tel = "0832224425", lecturer_approvement = 1 };</w:t>
      </w:r>
    </w:p>
    <w:p w14:paraId="30B5CCC6" w14:textId="0E16BB48" w:rsidR="00953650" w:rsidRPr="00586929" w:rsidRDefault="00953650" w:rsidP="0095365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lecturer2 = new Lecturer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100, lecturer_username = "teacherone", lecturer_password = "123456", lecturer_name = "teacher one", lecturer_faculty = "CAMT", lecturer_department = "SE", lecturer_email = "SE@vr.camt.info", lecturer_tel = "0833201787", lecturer_approvement = 1 };</w:t>
      </w:r>
    </w:p>
    <w:p w14:paraId="3FFE07F2" w14:textId="79AC7563" w:rsidR="005C2785" w:rsidRDefault="00953650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List&lt;Lecturer&gt; lecListExpected = new List&lt;Lecturer&gt;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lecturer1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, lecturer2 };</w:t>
      </w:r>
    </w:p>
    <w:p w14:paraId="313A7D7F" w14:textId="77777777" w:rsidR="00953650" w:rsidRPr="009C2F35" w:rsidRDefault="00953650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678421B" w14:textId="77777777" w:rsidR="005C2785" w:rsidRDefault="005C2785" w:rsidP="005C2785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C2785" w:rsidRPr="00344AC4" w14:paraId="53E7A614" w14:textId="77777777" w:rsidTr="00B95D02">
        <w:trPr>
          <w:trHeight w:val="610"/>
        </w:trPr>
        <w:tc>
          <w:tcPr>
            <w:tcW w:w="568" w:type="dxa"/>
          </w:tcPr>
          <w:p w14:paraId="0E8CF35B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5060B2F7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28BE7D75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2EDFAF2C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564FF144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5C2785" w:rsidRPr="00344AC4" w14:paraId="50CEB2FD" w14:textId="77777777" w:rsidTr="00B95D02">
        <w:trPr>
          <w:trHeight w:val="465"/>
        </w:trPr>
        <w:tc>
          <w:tcPr>
            <w:tcW w:w="568" w:type="dxa"/>
          </w:tcPr>
          <w:p w14:paraId="78DB2813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16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0A9D66CE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Lecturer list 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Lecturer approval equal true.</w:t>
            </w:r>
          </w:p>
        </w:tc>
        <w:tc>
          <w:tcPr>
            <w:tcW w:w="2551" w:type="dxa"/>
          </w:tcPr>
          <w:p w14:paraId="537D90BA" w14:textId="77777777" w:rsidR="005C2785" w:rsidRPr="00344AC4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2127" w:type="dxa"/>
          </w:tcPr>
          <w:p w14:paraId="132609A3" w14:textId="38DCFF7A" w:rsidR="005C2785" w:rsidRPr="00832915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="00953650"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lecListExpected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354C726E" w14:textId="214FBD6D" w:rsidR="005C2785" w:rsidRPr="00832915" w:rsidRDefault="00953650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lecListExpected</w:t>
            </w:r>
          </w:p>
        </w:tc>
      </w:tr>
    </w:tbl>
    <w:p w14:paraId="24B56343" w14:textId="77777777" w:rsidR="005C2785" w:rsidRDefault="005C2785" w:rsidP="005C2785"/>
    <w:p w14:paraId="5DADC287" w14:textId="77777777" w:rsidR="005C2785" w:rsidRDefault="005C2785" w:rsidP="005C2785"/>
    <w:p w14:paraId="6E0C8FEE" w14:textId="77777777" w:rsidR="005C2785" w:rsidRDefault="005C2785" w:rsidP="005C2785"/>
    <w:p w14:paraId="72FA83F6" w14:textId="77777777" w:rsidR="005C2785" w:rsidRDefault="005C2785" w:rsidP="005C2785"/>
    <w:p w14:paraId="0FA560CB" w14:textId="77777777" w:rsidR="005C2785" w:rsidRDefault="005C2785" w:rsidP="005C2785"/>
    <w:p w14:paraId="567EF8ED" w14:textId="77777777" w:rsidR="005C2785" w:rsidRDefault="005C2785" w:rsidP="005C2785"/>
    <w:p w14:paraId="60208A3E" w14:textId="77777777" w:rsidR="005C2785" w:rsidRDefault="005C2785" w:rsidP="005C2785"/>
    <w:p w14:paraId="5B6446D0" w14:textId="77777777" w:rsidR="005C2785" w:rsidRDefault="005C2785" w:rsidP="005C2785"/>
    <w:p w14:paraId="30FD6EAF" w14:textId="77777777" w:rsidR="005C2785" w:rsidRDefault="005C2785" w:rsidP="005C2785"/>
    <w:p w14:paraId="058BF03E" w14:textId="77777777" w:rsidR="005C2785" w:rsidRDefault="005C2785" w:rsidP="005C2785"/>
    <w:p w14:paraId="648C24A2" w14:textId="77777777" w:rsidR="005C2785" w:rsidRDefault="005C2785" w:rsidP="005C2785"/>
    <w:p w14:paraId="6F6637D6" w14:textId="77777777" w:rsidR="005C2785" w:rsidRDefault="005C2785" w:rsidP="005C2785"/>
    <w:p w14:paraId="3F78F68B" w14:textId="77777777" w:rsidR="005C2785" w:rsidRDefault="005C2785" w:rsidP="005C2785"/>
    <w:p w14:paraId="1E96F842" w14:textId="77777777" w:rsidR="005C2785" w:rsidRDefault="005C2785" w:rsidP="005C2785"/>
    <w:p w14:paraId="20BEB393" w14:textId="77777777" w:rsidR="005C2785" w:rsidRDefault="005C2785" w:rsidP="005C2785"/>
    <w:p w14:paraId="4EFBDFB3" w14:textId="77777777" w:rsidR="005C2785" w:rsidRDefault="005C2785" w:rsidP="005C2785"/>
    <w:p w14:paraId="2FC1B2F1" w14:textId="77777777" w:rsidR="005C2785" w:rsidRDefault="005C2785" w:rsidP="005C2785"/>
    <w:p w14:paraId="314A5B42" w14:textId="77777777" w:rsidR="005C2785" w:rsidRDefault="005C2785" w:rsidP="005C2785"/>
    <w:p w14:paraId="0C9BCE78" w14:textId="77777777" w:rsidR="005C2785" w:rsidRPr="00DB7EAA" w:rsidRDefault="005C2785" w:rsidP="005C2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99" w:name="_Toc3945779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UTC-17</w:t>
      </w:r>
      <w:r w:rsidRPr="005F0C6C">
        <w:t xml:space="preserve"> </w:t>
      </w:r>
      <w:proofErr w:type="gramStart"/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viewLecturer</w:t>
      </w:r>
      <w:r w:rsidRPr="00B974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ByUsernamePassword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lecUsername : string, lecPassword : string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Lecturer</w:t>
      </w:r>
      <w:bookmarkEnd w:id="99"/>
    </w:p>
    <w:p w14:paraId="504C7CC0" w14:textId="77777777" w:rsidR="005C2785" w:rsidRDefault="005C2785" w:rsidP="005C2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15AC391" w14:textId="77777777" w:rsidR="005C2785" w:rsidRPr="00A36DEA" w:rsidRDefault="005C2785" w:rsidP="005C2785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20D6825" w14:textId="77777777" w:rsidR="005C2785" w:rsidRPr="00A36DEA" w:rsidRDefault="005C2785" w:rsidP="005C2785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47611E72" w14:textId="38E06D95" w:rsidR="005C2785" w:rsidRPr="00832915" w:rsidRDefault="005C2785" w:rsidP="005C2785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100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101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02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103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04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05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</w:t>
        </w:r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10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: int, lecUsername : string,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107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: int, lecUsername : string,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73D9CE6F" w14:textId="331DB601" w:rsidR="005C2785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108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0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10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11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112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 the Lecturer information in the database by Username and Password.</w:t>
      </w:r>
    </w:p>
    <w:p w14:paraId="05D15C0F" w14:textId="77777777" w:rsidR="005C2785" w:rsidRPr="00A36DEA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4BC555EF" w14:textId="77777777" w:rsidR="005C2785" w:rsidRDefault="005C2785" w:rsidP="005C2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80E665E" w14:textId="572CF94F" w:rsidR="005C2785" w:rsidRDefault="00953650" w:rsidP="0058692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1-1</w:t>
      </w:r>
    </w:p>
    <w:p w14:paraId="1DE9C85F" w14:textId="77777777" w:rsidR="004E38DC" w:rsidRPr="00586929" w:rsidRDefault="004E38DC" w:rsidP="0058692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E8783AA" w14:textId="0F687F8F" w:rsidR="005C2785" w:rsidRDefault="005C2785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5FD2F742" w14:textId="61389180" w:rsidR="005C2785" w:rsidRDefault="00953650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3650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953650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Lecturer </w:t>
      </w:r>
      <w:proofErr w:type="gramStart"/>
      <w:r w:rsidRPr="00953650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953650">
        <w:rPr>
          <w:rFonts w:ascii="Times New Roman" w:hAnsi="Times New Roman" w:cs="Times New Roman"/>
          <w:color w:val="000000" w:themeColor="text1"/>
          <w:sz w:val="19"/>
          <w:szCs w:val="19"/>
        </w:rPr>
        <w:t>_id = 1, lecturer_username = "rimi", lecturer_password = "123456", lecturer_name = "rimi park", lecturer_faculty = "CAMT", lecturer_department = "SE", lecturer_email = "SE@gmail.com", lecturer_tel = "0832224425", lecturer_approvement = 1 };</w:t>
      </w:r>
    </w:p>
    <w:p w14:paraId="5710F351" w14:textId="781100D6" w:rsidR="00953650" w:rsidRDefault="00953650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3650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953650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</w:t>
      </w:r>
      <w:proofErr w:type="gramStart"/>
      <w:r w:rsidRPr="00953650">
        <w:rPr>
          <w:rFonts w:ascii="Times New Roman" w:hAnsi="Times New Roman" w:cs="Times New Roman"/>
          <w:color w:val="000000" w:themeColor="text1"/>
          <w:sz w:val="19"/>
          <w:szCs w:val="19"/>
        </w:rPr>
        <w:t>Lecturer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3B648B66" w14:textId="77777777" w:rsidR="005C2785" w:rsidRPr="009C2F35" w:rsidRDefault="005C2785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B449B87" w14:textId="77777777" w:rsidR="005C2785" w:rsidRDefault="005C2785" w:rsidP="005C2785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C2785" w:rsidRPr="00344AC4" w14:paraId="53261A8E" w14:textId="77777777" w:rsidTr="00B95D02">
        <w:trPr>
          <w:trHeight w:val="610"/>
        </w:trPr>
        <w:tc>
          <w:tcPr>
            <w:tcW w:w="568" w:type="dxa"/>
          </w:tcPr>
          <w:p w14:paraId="320F4ADB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0FB791F9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1067ABD7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74381B4A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277BCAF7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5C2785" w:rsidRPr="00344AC4" w14:paraId="531299BD" w14:textId="77777777" w:rsidTr="00B95D02">
        <w:trPr>
          <w:trHeight w:val="1412"/>
        </w:trPr>
        <w:tc>
          <w:tcPr>
            <w:tcW w:w="568" w:type="dxa"/>
          </w:tcPr>
          <w:p w14:paraId="77D59598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17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57D8EA85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lecuturer_username and lecturer_password are existed in.</w:t>
            </w:r>
          </w:p>
        </w:tc>
        <w:tc>
          <w:tcPr>
            <w:tcW w:w="2551" w:type="dxa"/>
          </w:tcPr>
          <w:p w14:paraId="37A9C55C" w14:textId="77777777" w:rsidR="005C2785" w:rsidRPr="005F0C6C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lecuturer_username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= "rimi"</w:t>
            </w:r>
          </w:p>
          <w:p w14:paraId="07053A7C" w14:textId="77777777" w:rsidR="005C2785" w:rsidRPr="00344AC4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lecturer_password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= "123456"</w:t>
            </w:r>
          </w:p>
        </w:tc>
        <w:tc>
          <w:tcPr>
            <w:tcW w:w="2127" w:type="dxa"/>
          </w:tcPr>
          <w:p w14:paraId="6EA15546" w14:textId="36F25104" w:rsidR="005C2785" w:rsidRPr="00832915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="00953650" w:rsidRP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 w:rsid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3E516168" w14:textId="091AD10C" w:rsidR="005C2785" w:rsidRPr="00832915" w:rsidRDefault="00953650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5C2785" w:rsidRPr="00344AC4" w14:paraId="50CF2EE7" w14:textId="77777777" w:rsidTr="00B95D02">
        <w:trPr>
          <w:trHeight w:val="465"/>
        </w:trPr>
        <w:tc>
          <w:tcPr>
            <w:tcW w:w="568" w:type="dxa"/>
          </w:tcPr>
          <w:p w14:paraId="0BA0C207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17.2</w:t>
            </w:r>
          </w:p>
        </w:tc>
        <w:tc>
          <w:tcPr>
            <w:tcW w:w="2410" w:type="dxa"/>
          </w:tcPr>
          <w:p w14:paraId="31403C45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lecuturer_username and lecturer_password are not existed in.</w:t>
            </w:r>
          </w:p>
        </w:tc>
        <w:tc>
          <w:tcPr>
            <w:tcW w:w="2551" w:type="dxa"/>
          </w:tcPr>
          <w:p w14:paraId="0854DF9D" w14:textId="77777777" w:rsidR="005C2785" w:rsidRPr="005F0C6C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lecuturer_username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= “</w:t>
            </w:r>
            <w:r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eiei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”</w:t>
            </w:r>
          </w:p>
          <w:p w14:paraId="3B133485" w14:textId="77777777" w:rsidR="005C2785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lecturer_password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= "123456"</w:t>
            </w:r>
          </w:p>
        </w:tc>
        <w:tc>
          <w:tcPr>
            <w:tcW w:w="2127" w:type="dxa"/>
          </w:tcPr>
          <w:p w14:paraId="6AD2ABC7" w14:textId="64D27932" w:rsidR="005C2785" w:rsidRPr="00344AC4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="00953650" w:rsidRP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 w:rsid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2F14ECDA" w14:textId="79806A12" w:rsidR="005C2785" w:rsidRPr="00832915" w:rsidRDefault="00953650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</w:tr>
    </w:tbl>
    <w:p w14:paraId="66BF2765" w14:textId="77777777" w:rsidR="005C2785" w:rsidRDefault="005C2785" w:rsidP="005C2785"/>
    <w:p w14:paraId="58C507D0" w14:textId="77777777" w:rsidR="005C2785" w:rsidRPr="00DB7EAA" w:rsidRDefault="005C2785" w:rsidP="005C2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13" w:name="_Toc3945779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UTC-18</w:t>
      </w:r>
      <w:r w:rsidRPr="005F0C6C">
        <w:t xml:space="preserve"> </w:t>
      </w:r>
      <w:proofErr w:type="gramStart"/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viewLecturer</w:t>
      </w:r>
      <w:r w:rsidRPr="00B974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ByUsername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lecUsername : string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Lecturer</w:t>
      </w:r>
      <w:bookmarkEnd w:id="113"/>
    </w:p>
    <w:p w14:paraId="19C9992C" w14:textId="77777777" w:rsidR="005C2785" w:rsidRDefault="005C2785" w:rsidP="005C2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605E1F5" w14:textId="77777777" w:rsidR="005C2785" w:rsidRPr="00A36DEA" w:rsidRDefault="005C2785" w:rsidP="005C2785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ABA5DF5" w14:textId="77777777" w:rsidR="005C2785" w:rsidRPr="00A36DEA" w:rsidRDefault="005C2785" w:rsidP="005C2785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2AB32D56" w14:textId="0B11FCAF" w:rsidR="005C2785" w:rsidRPr="00832915" w:rsidRDefault="005C2785" w:rsidP="005C2785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114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115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16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117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1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1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</w:t>
        </w:r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120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121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36DF11F6" w14:textId="3CF04CF7" w:rsidR="005C2785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122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2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24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25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126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 the Lecturer information in the database.</w:t>
      </w:r>
    </w:p>
    <w:p w14:paraId="26C0DC6A" w14:textId="77777777" w:rsidR="005C2785" w:rsidRPr="00A36DEA" w:rsidRDefault="005C2785" w:rsidP="005C2785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2B47962" w14:textId="77777777" w:rsidR="00953650" w:rsidRDefault="00953650" w:rsidP="009536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0A14724" w14:textId="77777777" w:rsidR="00953650" w:rsidRPr="00586929" w:rsidRDefault="00953650" w:rsidP="0058692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1-1</w:t>
      </w:r>
    </w:p>
    <w:p w14:paraId="2633262B" w14:textId="77777777" w:rsidR="00953650" w:rsidRDefault="00953650" w:rsidP="0095365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68B33E76" w14:textId="4ACD4E30" w:rsidR="00953650" w:rsidRDefault="00953650" w:rsidP="0095365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gramEnd"/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lecturer</w:t>
      </w:r>
      <w:r w:rsidRPr="00B9743E">
        <w:rPr>
          <w:rFonts w:ascii="Times New Roman" w:hAnsi="Times New Roman" w:cs="Times New Roman"/>
          <w:color w:val="000000" w:themeColor="text1"/>
          <w:sz w:val="19"/>
          <w:szCs w:val="19"/>
        </w:rPr>
        <w:t>IdExpected1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= 1;</w:t>
      </w:r>
    </w:p>
    <w:p w14:paraId="5CFC015E" w14:textId="0C176A28" w:rsidR="00953650" w:rsidRDefault="00953650" w:rsidP="0095365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gramEnd"/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lecturerIdExpected2 = 0;</w:t>
      </w:r>
    </w:p>
    <w:p w14:paraId="4E5731A5" w14:textId="77777777" w:rsidR="005C2785" w:rsidRDefault="005C2785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F211163" w14:textId="77777777" w:rsidR="005C2785" w:rsidRDefault="005C2785" w:rsidP="005C2785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C2785" w:rsidRPr="00344AC4" w14:paraId="2228732F" w14:textId="77777777" w:rsidTr="00B95D02">
        <w:trPr>
          <w:trHeight w:val="610"/>
        </w:trPr>
        <w:tc>
          <w:tcPr>
            <w:tcW w:w="568" w:type="dxa"/>
          </w:tcPr>
          <w:p w14:paraId="22A4DDEE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29E2BA92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7A1C34F9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27292EAB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71F0137C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5C2785" w:rsidRPr="00344AC4" w14:paraId="015AE346" w14:textId="77777777" w:rsidTr="00B95D02">
        <w:trPr>
          <w:trHeight w:val="465"/>
        </w:trPr>
        <w:tc>
          <w:tcPr>
            <w:tcW w:w="568" w:type="dxa"/>
          </w:tcPr>
          <w:p w14:paraId="04D7A4B9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18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5FD70E18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, which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lecturer_username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are existed in. </w:t>
            </w:r>
          </w:p>
        </w:tc>
        <w:tc>
          <w:tcPr>
            <w:tcW w:w="2551" w:type="dxa"/>
          </w:tcPr>
          <w:p w14:paraId="58449418" w14:textId="77777777" w:rsidR="005C2785" w:rsidRPr="005F0C6C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lecturer_username = "rimi"</w:t>
            </w:r>
          </w:p>
          <w:p w14:paraId="59F253B4" w14:textId="77777777" w:rsidR="005C2785" w:rsidRPr="00344AC4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127" w:type="dxa"/>
          </w:tcPr>
          <w:p w14:paraId="40820B50" w14:textId="558ED35B" w:rsidR="005C2785" w:rsidRPr="00832915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="00953650" w:rsidRPr="00B974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IdExpected1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57F8DD9E" w14:textId="77777777" w:rsidR="005C2785" w:rsidRPr="00832915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B974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IdExpected1</w:t>
            </w:r>
          </w:p>
        </w:tc>
      </w:tr>
      <w:tr w:rsidR="005C2785" w:rsidRPr="00344AC4" w14:paraId="117EA2EC" w14:textId="77777777" w:rsidTr="00B95D02">
        <w:trPr>
          <w:trHeight w:val="465"/>
        </w:trPr>
        <w:tc>
          <w:tcPr>
            <w:tcW w:w="568" w:type="dxa"/>
          </w:tcPr>
          <w:p w14:paraId="16CDA4FC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18.2</w:t>
            </w:r>
          </w:p>
        </w:tc>
        <w:tc>
          <w:tcPr>
            <w:tcW w:w="2410" w:type="dxa"/>
          </w:tcPr>
          <w:p w14:paraId="6A3F25FF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, which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lecturer_username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are not existed in.</w:t>
            </w:r>
          </w:p>
        </w:tc>
        <w:tc>
          <w:tcPr>
            <w:tcW w:w="2551" w:type="dxa"/>
          </w:tcPr>
          <w:p w14:paraId="13A193CC" w14:textId="77777777" w:rsidR="005C2785" w:rsidRPr="005F0C6C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lecturer_username = “</w:t>
            </w:r>
            <w:r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eiei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”</w:t>
            </w:r>
          </w:p>
          <w:p w14:paraId="38AFC756" w14:textId="77777777" w:rsidR="005C2785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127" w:type="dxa"/>
          </w:tcPr>
          <w:p w14:paraId="4A7EF9FF" w14:textId="634F241F" w:rsidR="005C2785" w:rsidRPr="00344AC4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lecturerIdExpected2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0449779E" w14:textId="77777777" w:rsidR="005C2785" w:rsidRPr="00832915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lecturerIdExpected2</w:t>
            </w:r>
          </w:p>
        </w:tc>
      </w:tr>
    </w:tbl>
    <w:p w14:paraId="423CE5E4" w14:textId="77777777" w:rsidR="005C2785" w:rsidRDefault="005C2785" w:rsidP="005C2785"/>
    <w:p w14:paraId="354C3179" w14:textId="77777777" w:rsidR="005C2785" w:rsidRDefault="005C2785" w:rsidP="005C2785"/>
    <w:p w14:paraId="4712BA09" w14:textId="77777777" w:rsidR="005C2785" w:rsidRDefault="005C2785" w:rsidP="005C2785"/>
    <w:p w14:paraId="3477C542" w14:textId="77777777" w:rsidR="005C2785" w:rsidRDefault="005C2785" w:rsidP="005C2785"/>
    <w:p w14:paraId="67756696" w14:textId="77777777" w:rsidR="005C2785" w:rsidRDefault="005C2785" w:rsidP="005C2785"/>
    <w:p w14:paraId="1DED889F" w14:textId="77777777" w:rsidR="005C2785" w:rsidRPr="00DB7EAA" w:rsidRDefault="005C2785" w:rsidP="005C2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27" w:name="_Toc3945779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UTC-19</w:t>
      </w:r>
      <w:r w:rsidRPr="005F0C6C">
        <w:t xml:space="preserve"> </w:t>
      </w:r>
      <w:proofErr w:type="gramStart"/>
      <w:r w:rsidRPr="00231A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deleteLecturer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lecturerId : int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127"/>
    </w:p>
    <w:p w14:paraId="3C9F0677" w14:textId="77777777" w:rsidR="005C2785" w:rsidRDefault="005C2785" w:rsidP="005C2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BC7E0BE" w14:textId="77777777" w:rsidR="005C2785" w:rsidRPr="00A36DEA" w:rsidRDefault="005C2785" w:rsidP="005C2785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E05A6DF" w14:textId="77777777" w:rsidR="005C2785" w:rsidRPr="00A36DEA" w:rsidRDefault="005C2785" w:rsidP="005C2785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39DFAEA6" w14:textId="2952A8D4" w:rsidR="005C2785" w:rsidRPr="00832915" w:rsidRDefault="005C2785" w:rsidP="005C2785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128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12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30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131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3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3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</w:t>
        </w:r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134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135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553BF709" w14:textId="423B0867" w:rsidR="005C2785" w:rsidRDefault="005C2785" w:rsidP="005C2785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136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3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38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39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140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</w:rPr>
        <w:t xml:space="preserve"> the Lecturer information from the database.</w:t>
      </w:r>
    </w:p>
    <w:p w14:paraId="78810136" w14:textId="77777777" w:rsidR="005C2785" w:rsidRPr="00A36DEA" w:rsidRDefault="005C2785" w:rsidP="005C2785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81878DF" w14:textId="77777777" w:rsidR="005C2785" w:rsidRDefault="005C2785" w:rsidP="005C2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tbl>
      <w:tblPr>
        <w:tblW w:w="616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2320"/>
        <w:gridCol w:w="2320"/>
      </w:tblGrid>
      <w:tr w:rsidR="005C2785" w:rsidRPr="00845995" w14:paraId="56B947BC" w14:textId="77777777" w:rsidTr="00B95D02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1A70E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285B9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0E88A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5EA46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value</w:t>
            </w:r>
          </w:p>
        </w:tc>
      </w:tr>
      <w:tr w:rsidR="005C2785" w:rsidRPr="00845995" w14:paraId="48F4DD84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DC01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CAA2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9281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lecturerId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16D6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100</w:t>
            </w:r>
          </w:p>
        </w:tc>
      </w:tr>
      <w:tr w:rsidR="005C2785" w:rsidRPr="00845995" w14:paraId="53978C02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FF9F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5B7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2C2DE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lectuerUsername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81F0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teacherone</w:t>
            </w:r>
          </w:p>
        </w:tc>
      </w:tr>
      <w:tr w:rsidR="005C2785" w:rsidRPr="00845995" w14:paraId="3D42F7DA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0EED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09102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7DDC1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lectuerPassword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21C3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123456</w:t>
            </w:r>
          </w:p>
        </w:tc>
      </w:tr>
      <w:tr w:rsidR="005C2785" w:rsidRPr="00845995" w14:paraId="3B3224D8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4102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C943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D984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7966B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 one</w:t>
            </w:r>
          </w:p>
        </w:tc>
      </w:tr>
      <w:tr w:rsidR="005C2785" w:rsidRPr="00845995" w14:paraId="1DCA7A2F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3F20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6986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E450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lectuerFaculty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B87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CAMT</w:t>
            </w:r>
          </w:p>
        </w:tc>
      </w:tr>
      <w:tr w:rsidR="005C2785" w:rsidRPr="00845995" w14:paraId="56D9AEA7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2574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FBED0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80C2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lectuerDepartment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FECD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</w:t>
            </w:r>
          </w:p>
        </w:tc>
      </w:tr>
      <w:tr w:rsidR="005C2785" w:rsidRPr="00845995" w14:paraId="467110FA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0EA3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4787A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C481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lectuerEmail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536B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SE@vr.camt.info</w:t>
            </w:r>
          </w:p>
        </w:tc>
      </w:tr>
      <w:tr w:rsidR="005C2785" w:rsidRPr="00845995" w14:paraId="6E88FC4E" w14:textId="77777777" w:rsidTr="00B95D02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2274" w14:textId="77777777" w:rsidR="005C2785" w:rsidRPr="00845995" w:rsidRDefault="005C2785" w:rsidP="00B9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7C1F7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E418" w14:textId="77777777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lectuerTel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32B82" w14:textId="7F765B89" w:rsidR="005C2785" w:rsidRPr="00845995" w:rsidRDefault="005C2785" w:rsidP="00B95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0</w:t>
            </w: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833201787</w:t>
            </w:r>
          </w:p>
        </w:tc>
      </w:tr>
    </w:tbl>
    <w:p w14:paraId="184433A0" w14:textId="77777777" w:rsidR="005C2785" w:rsidRDefault="005C2785" w:rsidP="005C2785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B7D3B33" w14:textId="77777777" w:rsidR="005C2785" w:rsidRDefault="005C2785" w:rsidP="005C2785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C2785" w:rsidRPr="00344AC4" w14:paraId="60EE5906" w14:textId="77777777" w:rsidTr="00B95D02">
        <w:trPr>
          <w:trHeight w:val="610"/>
        </w:trPr>
        <w:tc>
          <w:tcPr>
            <w:tcW w:w="568" w:type="dxa"/>
          </w:tcPr>
          <w:p w14:paraId="5E54BE3C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7412F22A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15E12474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79403EE5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30B9BF58" w14:textId="77777777" w:rsidR="005C2785" w:rsidRPr="00344AC4" w:rsidRDefault="005C2785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5C2785" w:rsidRPr="00344AC4" w14:paraId="69AB8F8D" w14:textId="77777777" w:rsidTr="00B95D02">
        <w:trPr>
          <w:trHeight w:val="465"/>
        </w:trPr>
        <w:tc>
          <w:tcPr>
            <w:tcW w:w="568" w:type="dxa"/>
          </w:tcPr>
          <w:p w14:paraId="32DA3504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19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78309B43" w14:textId="77777777" w:rsidR="005C2785" w:rsidRPr="00344AC4" w:rsidRDefault="005C2785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delete the 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information in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. </w:t>
            </w:r>
          </w:p>
        </w:tc>
        <w:tc>
          <w:tcPr>
            <w:tcW w:w="2551" w:type="dxa"/>
          </w:tcPr>
          <w:p w14:paraId="7BC15E1C" w14:textId="77777777" w:rsidR="005C2785" w:rsidRPr="00344AC4" w:rsidRDefault="005C2785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100</w:t>
            </w:r>
          </w:p>
        </w:tc>
        <w:tc>
          <w:tcPr>
            <w:tcW w:w="2127" w:type="dxa"/>
          </w:tcPr>
          <w:p w14:paraId="44445347" w14:textId="77777777" w:rsidR="005C2785" w:rsidRPr="00832915" w:rsidRDefault="005C2785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0C3BB56B" w14:textId="77777777" w:rsidR="005C2785" w:rsidRPr="00832915" w:rsidRDefault="005C2785" w:rsidP="00B95D02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</w:tbl>
    <w:p w14:paraId="5C090850" w14:textId="77777777" w:rsidR="005C2785" w:rsidRDefault="005C2785" w:rsidP="00586929"/>
    <w:p w14:paraId="6190C93D" w14:textId="77777777" w:rsidR="005C2785" w:rsidRDefault="005C2785" w:rsidP="00586929"/>
    <w:p w14:paraId="46ADAA18" w14:textId="77777777" w:rsidR="005C2785" w:rsidRDefault="005C2785" w:rsidP="00586929"/>
    <w:p w14:paraId="6EAC56D1" w14:textId="77777777" w:rsidR="005C2785" w:rsidRDefault="005C2785" w:rsidP="00586929"/>
    <w:p w14:paraId="6FCD1E97" w14:textId="77777777" w:rsidR="00B95D02" w:rsidRPr="00DB7EAA" w:rsidRDefault="00B95D02" w:rsidP="00B95D0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41" w:name="_Toc3945779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UTC-20</w:t>
      </w:r>
      <w:r w:rsidRPr="005F0C6C">
        <w:t xml:space="preserve"> </w:t>
      </w:r>
      <w:proofErr w:type="gramStart"/>
      <w:r w:rsidRPr="00231A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viewAdminByUsernamePassword(</w:t>
      </w:r>
      <w:proofErr w:type="gramEnd"/>
      <w:r w:rsidRPr="00231A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adminUsername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231A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adminPassword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string) : Admin</w:t>
      </w:r>
      <w:bookmarkEnd w:id="141"/>
    </w:p>
    <w:p w14:paraId="2B1B887C" w14:textId="77777777" w:rsidR="00B95D02" w:rsidRDefault="00B95D02" w:rsidP="00B95D02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A4FB9D0" w14:textId="77777777" w:rsidR="00B95D02" w:rsidRPr="00A36DEA" w:rsidRDefault="00B95D02" w:rsidP="00B95D02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F984651" w14:textId="77777777" w:rsidR="00B95D02" w:rsidRPr="00A36DEA" w:rsidRDefault="00B95D02" w:rsidP="00B95D02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Administrator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4FCE5E87" w14:textId="030B1B06" w:rsidR="00B95D02" w:rsidRPr="00832915" w:rsidRDefault="00B95D02" w:rsidP="00B95D02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142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14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44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145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4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4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</w:t>
        </w:r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14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4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lecUsername : string,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150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lecUsername : string,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3B0D375C" w14:textId="09A0D8F5" w:rsidR="00B95D02" w:rsidRDefault="00B95D02" w:rsidP="00B95D02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151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5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53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54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155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Administrator information via Username and Password from</w:t>
      </w:r>
      <w:r>
        <w:rPr>
          <w:rFonts w:ascii="Times New Roman" w:hAnsi="Times New Roman" w:cs="Times New Roman"/>
        </w:rPr>
        <w:t xml:space="preserve"> the database.</w:t>
      </w:r>
    </w:p>
    <w:p w14:paraId="0511A7DB" w14:textId="77777777" w:rsidR="00B95D02" w:rsidRPr="00A36DEA" w:rsidRDefault="00B95D02" w:rsidP="00B95D02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11613176" w14:textId="77777777" w:rsidR="00B95D02" w:rsidRDefault="00B95D02" w:rsidP="00B95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BA0FBCB" w14:textId="783EC23B" w:rsidR="00953650" w:rsidRPr="00586929" w:rsidRDefault="00953650" w:rsidP="0058692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3-1</w:t>
      </w:r>
    </w:p>
    <w:p w14:paraId="58B3387C" w14:textId="77777777" w:rsidR="00B95D02" w:rsidRDefault="00B95D02" w:rsidP="00B95D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2844D22F" w14:textId="5945B43F" w:rsidR="00953650" w:rsidRDefault="00953650" w:rsidP="0095365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Admin adminExpected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Admin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admin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1, admin_username = "admin", admin_password = "123456", admin_name = "admin camt" };</w:t>
      </w:r>
    </w:p>
    <w:p w14:paraId="176342D6" w14:textId="45D70EE0" w:rsidR="00953650" w:rsidRPr="00B62F09" w:rsidRDefault="00953650" w:rsidP="0095365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Admin adminExpected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</w:t>
      </w:r>
      <w:proofErr w:type="gramStart"/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Admin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7AA7EE06" w14:textId="77777777" w:rsidR="00953650" w:rsidRPr="00586929" w:rsidRDefault="00953650" w:rsidP="0095365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654E4F4" w14:textId="77777777" w:rsidR="00B95D02" w:rsidRDefault="00B95D02" w:rsidP="00B95D02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B95D02" w:rsidRPr="00344AC4" w14:paraId="4724A53D" w14:textId="77777777" w:rsidTr="00B95D02">
        <w:trPr>
          <w:trHeight w:val="610"/>
        </w:trPr>
        <w:tc>
          <w:tcPr>
            <w:tcW w:w="568" w:type="dxa"/>
          </w:tcPr>
          <w:p w14:paraId="51E01558" w14:textId="77777777" w:rsidR="00B95D02" w:rsidRPr="00344AC4" w:rsidRDefault="00B95D02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1C9FAD5C" w14:textId="77777777" w:rsidR="00B95D02" w:rsidRPr="00344AC4" w:rsidRDefault="00B95D02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34CA547A" w14:textId="77777777" w:rsidR="00B95D02" w:rsidRPr="00344AC4" w:rsidRDefault="00B95D02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51178CAF" w14:textId="77777777" w:rsidR="00B95D02" w:rsidRPr="00344AC4" w:rsidRDefault="00B95D02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0F7CF08A" w14:textId="77777777" w:rsidR="00B95D02" w:rsidRPr="00344AC4" w:rsidRDefault="00B95D02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B95D02" w:rsidRPr="00344AC4" w14:paraId="0330A6F3" w14:textId="77777777" w:rsidTr="00B95D02">
        <w:trPr>
          <w:trHeight w:val="1412"/>
        </w:trPr>
        <w:tc>
          <w:tcPr>
            <w:tcW w:w="568" w:type="dxa"/>
          </w:tcPr>
          <w:p w14:paraId="63E3FD75" w14:textId="77777777" w:rsidR="00B95D02" w:rsidRPr="00344AC4" w:rsidRDefault="00B95D02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C7F6BB6" w14:textId="77777777" w:rsidR="00B95D02" w:rsidRPr="00344AC4" w:rsidRDefault="00B95D02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Administrator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admin_username and admin_password are existed in.</w:t>
            </w:r>
          </w:p>
        </w:tc>
        <w:tc>
          <w:tcPr>
            <w:tcW w:w="2551" w:type="dxa"/>
          </w:tcPr>
          <w:p w14:paraId="3348C8AC" w14:textId="6B0A9132" w:rsidR="00953650" w:rsidRPr="00B62F09" w:rsidRDefault="00953650" w:rsidP="0095365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admin_username = "admin";</w:t>
            </w:r>
          </w:p>
          <w:p w14:paraId="0A47440E" w14:textId="0F710947" w:rsidR="00953650" w:rsidRPr="00B62F09" w:rsidRDefault="00953650" w:rsidP="0095365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admin_password = "123456";</w:t>
            </w:r>
          </w:p>
          <w:p w14:paraId="55E15DBC" w14:textId="514F5376" w:rsidR="00B95D02" w:rsidRPr="00344AC4" w:rsidRDefault="00B95D02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127" w:type="dxa"/>
          </w:tcPr>
          <w:p w14:paraId="41D5CBFD" w14:textId="77777777" w:rsidR="00B95D02" w:rsidRPr="00832915" w:rsidRDefault="00B95D02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adminListExpected1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41FF88D2" w14:textId="77777777" w:rsidR="00B95D02" w:rsidRPr="00832915" w:rsidRDefault="00B95D02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adminListExpected1</w:t>
            </w:r>
          </w:p>
        </w:tc>
      </w:tr>
      <w:tr w:rsidR="00B95D02" w:rsidRPr="00344AC4" w14:paraId="6314FB14" w14:textId="77777777" w:rsidTr="00B95D02">
        <w:trPr>
          <w:trHeight w:val="465"/>
        </w:trPr>
        <w:tc>
          <w:tcPr>
            <w:tcW w:w="568" w:type="dxa"/>
          </w:tcPr>
          <w:p w14:paraId="7C8176C4" w14:textId="77777777" w:rsidR="00B95D02" w:rsidRPr="00344AC4" w:rsidRDefault="00B95D02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20.2</w:t>
            </w:r>
          </w:p>
        </w:tc>
        <w:tc>
          <w:tcPr>
            <w:tcW w:w="2410" w:type="dxa"/>
          </w:tcPr>
          <w:p w14:paraId="0DB629C8" w14:textId="77777777" w:rsidR="00B95D02" w:rsidRPr="00344AC4" w:rsidRDefault="00B95D02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Administrator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admin_username and admin_password are not existed in.</w:t>
            </w:r>
          </w:p>
        </w:tc>
        <w:tc>
          <w:tcPr>
            <w:tcW w:w="2551" w:type="dxa"/>
          </w:tcPr>
          <w:p w14:paraId="79EA362E" w14:textId="3C1A1787" w:rsidR="00953650" w:rsidRPr="00B62F09" w:rsidRDefault="00953650" w:rsidP="0095365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admin_username = "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eiei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";</w:t>
            </w:r>
          </w:p>
          <w:p w14:paraId="292D8A1C" w14:textId="77777777" w:rsidR="00953650" w:rsidRPr="00B62F09" w:rsidRDefault="00953650" w:rsidP="0095365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admin_password = "123456";</w:t>
            </w:r>
          </w:p>
          <w:p w14:paraId="253AA47A" w14:textId="02385859" w:rsidR="00B95D02" w:rsidRDefault="00B95D02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127" w:type="dxa"/>
          </w:tcPr>
          <w:p w14:paraId="55C495F0" w14:textId="77777777" w:rsidR="00B95D02" w:rsidRPr="00344AC4" w:rsidRDefault="00B95D02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adminListExpected2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71B90C2C" w14:textId="77777777" w:rsidR="00B95D02" w:rsidRPr="00832915" w:rsidRDefault="00B95D02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adminListExpected2</w:t>
            </w:r>
          </w:p>
        </w:tc>
      </w:tr>
    </w:tbl>
    <w:p w14:paraId="36F11B4A" w14:textId="77777777" w:rsidR="00B95D02" w:rsidRDefault="00B95D02" w:rsidP="00B95D02"/>
    <w:p w14:paraId="0F508F4B" w14:textId="77777777" w:rsidR="00B95D02" w:rsidRDefault="00B95D02" w:rsidP="00B95D02"/>
    <w:p w14:paraId="2095DC02" w14:textId="77777777" w:rsidR="00B95D02" w:rsidRPr="00DB7EAA" w:rsidRDefault="00B95D02" w:rsidP="00B95D0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56" w:name="_Toc39457796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UTC-21</w:t>
      </w:r>
      <w:r w:rsidRPr="005F0C6C">
        <w:t xml:space="preserve"> </w:t>
      </w:r>
      <w:proofErr w:type="gramStart"/>
      <w:r w:rsidRPr="00231A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viewAdminByUsername(</w:t>
      </w:r>
      <w:proofErr w:type="gramEnd"/>
      <w:r w:rsidRPr="00231A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adminUsername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string) : Admin</w:t>
      </w:r>
      <w:bookmarkEnd w:id="156"/>
    </w:p>
    <w:p w14:paraId="3025EF33" w14:textId="77777777" w:rsidR="00B95D02" w:rsidRDefault="00B95D02" w:rsidP="00B95D02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A565364" w14:textId="77777777" w:rsidR="00B95D02" w:rsidRPr="00A36DEA" w:rsidRDefault="00B95D02" w:rsidP="00B95D02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CC9F155" w14:textId="77777777" w:rsidR="00B95D02" w:rsidRPr="00A36DEA" w:rsidRDefault="00B95D02" w:rsidP="00B95D02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Administrator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0A3C00BB" w14:textId="17EED293" w:rsidR="00B95D02" w:rsidRPr="00832915" w:rsidRDefault="00B95D02" w:rsidP="00B95D02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157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15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59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160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61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6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</w:t>
        </w:r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16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164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3AF4B7E9" w14:textId="06C30D92" w:rsidR="00B95D02" w:rsidRDefault="00B95D02" w:rsidP="00B95D02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165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6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67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68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169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Administrator information via Username from</w:t>
      </w:r>
      <w:r>
        <w:rPr>
          <w:rFonts w:ascii="Times New Roman" w:hAnsi="Times New Roman" w:cs="Times New Roman"/>
        </w:rPr>
        <w:t xml:space="preserve"> the database.</w:t>
      </w:r>
    </w:p>
    <w:p w14:paraId="59404567" w14:textId="77777777" w:rsidR="00B95D02" w:rsidRPr="00A36DEA" w:rsidRDefault="00B95D02" w:rsidP="00B95D02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11B35F81" w14:textId="77777777" w:rsidR="00B95D02" w:rsidRDefault="00B95D02" w:rsidP="00B95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D256476" w14:textId="2645C170" w:rsidR="00953650" w:rsidRDefault="00953650" w:rsidP="0058692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3-1</w:t>
      </w:r>
    </w:p>
    <w:p w14:paraId="3DA9AB18" w14:textId="77777777" w:rsidR="00586929" w:rsidRPr="00586929" w:rsidRDefault="00586929" w:rsidP="0058692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9639E99" w14:textId="77777777" w:rsidR="00B95D02" w:rsidRDefault="00B95D02" w:rsidP="00B95D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6DC8190A" w14:textId="77777777" w:rsidR="00B95D02" w:rsidRPr="00231A6A" w:rsidRDefault="00B95D02" w:rsidP="00B95D0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31A6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 parameter form.</w:t>
      </w:r>
    </w:p>
    <w:p w14:paraId="30757D16" w14:textId="77777777" w:rsidR="00B95D02" w:rsidRPr="00231A6A" w:rsidRDefault="00B95D02" w:rsidP="00B95D0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31A6A">
        <w:rPr>
          <w:rFonts w:ascii="Times New Roman" w:hAnsi="Times New Roman" w:cs="Times New Roman"/>
          <w:color w:val="000000" w:themeColor="text1"/>
          <w:sz w:val="20"/>
          <w:szCs w:val="20"/>
        </w:rPr>
        <w:t>Administrator (admin_id, admin_username, admin_password, admin_name);</w:t>
      </w:r>
    </w:p>
    <w:p w14:paraId="264C7090" w14:textId="77777777" w:rsidR="00B95D02" w:rsidRPr="00231A6A" w:rsidRDefault="00B95D02" w:rsidP="00B95D0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87074C" w14:textId="77777777" w:rsidR="00B95D02" w:rsidRPr="00A1756F" w:rsidRDefault="00B95D02" w:rsidP="00B95D0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1756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 Object result.</w:t>
      </w:r>
    </w:p>
    <w:p w14:paraId="202FD749" w14:textId="77777777" w:rsidR="00B95D02" w:rsidRDefault="00B95D02" w:rsidP="00B95D0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adminIdExpected</w:t>
      </w:r>
      <w:r w:rsidRPr="00231A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 =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  <w:t>adminIdExpected2 = 0</w:t>
      </w:r>
    </w:p>
    <w:p w14:paraId="6662DBD7" w14:textId="77777777" w:rsidR="00B95D02" w:rsidRDefault="00B95D02" w:rsidP="00B95D02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B95D02" w:rsidRPr="00344AC4" w14:paraId="6435E4E9" w14:textId="77777777" w:rsidTr="00B95D02">
        <w:trPr>
          <w:trHeight w:val="610"/>
        </w:trPr>
        <w:tc>
          <w:tcPr>
            <w:tcW w:w="568" w:type="dxa"/>
          </w:tcPr>
          <w:p w14:paraId="7998BC84" w14:textId="77777777" w:rsidR="00B95D02" w:rsidRPr="00344AC4" w:rsidRDefault="00B95D02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738505FE" w14:textId="77777777" w:rsidR="00B95D02" w:rsidRPr="00344AC4" w:rsidRDefault="00B95D02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143CCCB" w14:textId="77777777" w:rsidR="00B95D02" w:rsidRPr="00344AC4" w:rsidRDefault="00B95D02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31147AC3" w14:textId="77777777" w:rsidR="00B95D02" w:rsidRPr="00344AC4" w:rsidRDefault="00B95D02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79B65DB5" w14:textId="77777777" w:rsidR="00B95D02" w:rsidRPr="00344AC4" w:rsidRDefault="00B95D02" w:rsidP="00B95D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B95D02" w:rsidRPr="00344AC4" w14:paraId="070A5910" w14:textId="77777777" w:rsidTr="00B95D02">
        <w:trPr>
          <w:trHeight w:val="465"/>
        </w:trPr>
        <w:tc>
          <w:tcPr>
            <w:tcW w:w="568" w:type="dxa"/>
          </w:tcPr>
          <w:p w14:paraId="029B97BD" w14:textId="77777777" w:rsidR="00B95D02" w:rsidRPr="00344AC4" w:rsidRDefault="00B95D02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21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2618E004" w14:textId="77777777" w:rsidR="00B95D02" w:rsidRPr="00344AC4" w:rsidRDefault="00B95D02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administrator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admin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_username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are existed in. </w:t>
            </w:r>
          </w:p>
        </w:tc>
        <w:tc>
          <w:tcPr>
            <w:tcW w:w="2551" w:type="dxa"/>
          </w:tcPr>
          <w:p w14:paraId="2356AF55" w14:textId="46A1F6B8" w:rsidR="00B95D02" w:rsidRPr="005F0C6C" w:rsidRDefault="00B95D02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admin_username = "</w:t>
            </w:r>
            <w:r w:rsid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4F910AFF" w14:textId="77777777" w:rsidR="00B95D02" w:rsidRPr="00344AC4" w:rsidRDefault="00B95D02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127" w:type="dxa"/>
          </w:tcPr>
          <w:p w14:paraId="0A5FBE8B" w14:textId="77777777" w:rsidR="00B95D02" w:rsidRPr="00832915" w:rsidRDefault="00B95D02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adminIdExpected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161D8F2C" w14:textId="77777777" w:rsidR="00B95D02" w:rsidRPr="00832915" w:rsidRDefault="00B95D02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adminIdExpected</w:t>
            </w:r>
            <w:r w:rsidRPr="00B974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B95D02" w:rsidRPr="00344AC4" w14:paraId="4ECA82C9" w14:textId="77777777" w:rsidTr="00B95D02">
        <w:trPr>
          <w:trHeight w:val="465"/>
        </w:trPr>
        <w:tc>
          <w:tcPr>
            <w:tcW w:w="568" w:type="dxa"/>
          </w:tcPr>
          <w:p w14:paraId="330778A1" w14:textId="77777777" w:rsidR="00B95D02" w:rsidRPr="00344AC4" w:rsidRDefault="00B95D02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21.2</w:t>
            </w:r>
          </w:p>
        </w:tc>
        <w:tc>
          <w:tcPr>
            <w:tcW w:w="2410" w:type="dxa"/>
          </w:tcPr>
          <w:p w14:paraId="40AB8CB5" w14:textId="77777777" w:rsidR="00B95D02" w:rsidRPr="00344AC4" w:rsidRDefault="00B95D02" w:rsidP="00B95D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administrator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admin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_username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are existed in.</w:t>
            </w:r>
          </w:p>
        </w:tc>
        <w:tc>
          <w:tcPr>
            <w:tcW w:w="2551" w:type="dxa"/>
          </w:tcPr>
          <w:p w14:paraId="1041DBE4" w14:textId="77777777" w:rsidR="00B95D02" w:rsidRPr="005F0C6C" w:rsidRDefault="00B95D02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admin_username = “</w:t>
            </w:r>
            <w:r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eiei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”</w:t>
            </w:r>
          </w:p>
          <w:p w14:paraId="499D6F07" w14:textId="77777777" w:rsidR="00B95D02" w:rsidRDefault="00B95D02" w:rsidP="00B95D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127" w:type="dxa"/>
          </w:tcPr>
          <w:p w14:paraId="37B93809" w14:textId="77777777" w:rsidR="00B95D02" w:rsidRPr="00344AC4" w:rsidRDefault="00B95D02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adminIdExpected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57A7789A" w14:textId="77777777" w:rsidR="00B95D02" w:rsidRPr="00832915" w:rsidRDefault="00B95D02" w:rsidP="00B95D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adminIdExpected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</w:tr>
    </w:tbl>
    <w:p w14:paraId="5BD4CF86" w14:textId="77777777" w:rsidR="00B95D02" w:rsidRDefault="00B95D02" w:rsidP="00586929"/>
    <w:p w14:paraId="371B46F5" w14:textId="77777777" w:rsidR="00B95D02" w:rsidRDefault="00B95D02" w:rsidP="00586929"/>
    <w:p w14:paraId="07F67138" w14:textId="77777777" w:rsidR="0034214E" w:rsidRPr="00DB7EAA" w:rsidRDefault="0034214E" w:rsidP="0034214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70" w:name="_Toc3945779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UTC-22</w:t>
      </w:r>
      <w:r w:rsidRPr="005F0C6C">
        <w:t xml:space="preserve"> </w:t>
      </w:r>
      <w:proofErr w:type="gramStart"/>
      <w:r w:rsidRPr="00A17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viewSemesterInfo(</w:t>
      </w:r>
      <w:proofErr w:type="gramEnd"/>
      <w:r w:rsidRPr="00A17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 semId)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Semester</w:t>
      </w:r>
      <w:bookmarkEnd w:id="170"/>
    </w:p>
    <w:p w14:paraId="146238D4" w14:textId="77777777" w:rsidR="0034214E" w:rsidRDefault="0034214E" w:rsidP="0034214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72ADB6F" w14:textId="77777777" w:rsidR="0034214E" w:rsidRPr="00A36DEA" w:rsidRDefault="0034214E" w:rsidP="0034214E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230F090" w14:textId="77777777" w:rsidR="0034214E" w:rsidRPr="00A36DEA" w:rsidRDefault="0034214E" w:rsidP="0034214E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0A89A9D8" w14:textId="202A3F52" w:rsidR="0034214E" w:rsidRPr="00832915" w:rsidRDefault="0034214E" w:rsidP="0034214E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171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17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73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174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75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7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</w:t>
        </w:r>
        <w:r w:rsidR="00780710" w:rsidRPr="00780710">
          <w:rPr>
            <w:rFonts w:ascii="Times New Roman" w:hAnsi="Times New Roman" w:cs="Times New Roman"/>
            <w:color w:val="000000" w:themeColor="text1"/>
            <w:sz w:val="24"/>
            <w:szCs w:val="24"/>
            <w:rPrChange w:id="17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: 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int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178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: 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int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5E457BAA" w14:textId="7D7EFA49" w:rsidR="0034214E" w:rsidRDefault="0034214E" w:rsidP="0034214E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179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80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81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82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183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Semester information from</w:t>
      </w:r>
      <w:r>
        <w:rPr>
          <w:rFonts w:ascii="Times New Roman" w:hAnsi="Times New Roman" w:cs="Times New Roman"/>
        </w:rPr>
        <w:t xml:space="preserve"> the database.</w:t>
      </w:r>
    </w:p>
    <w:p w14:paraId="2AA60B71" w14:textId="77777777" w:rsidR="0034214E" w:rsidRPr="00A36DEA" w:rsidRDefault="0034214E" w:rsidP="0034214E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F11A9FE" w14:textId="77777777" w:rsidR="0034214E" w:rsidRDefault="0034214E" w:rsidP="0034214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FAF9E1E" w14:textId="51A01CB4" w:rsidR="0034214E" w:rsidRDefault="000509AE" w:rsidP="0058692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4-1</w:t>
      </w:r>
    </w:p>
    <w:p w14:paraId="31158678" w14:textId="77777777" w:rsidR="00586929" w:rsidRPr="00586929" w:rsidRDefault="00586929" w:rsidP="0058692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F51EAF2" w14:textId="77777777" w:rsidR="0034214E" w:rsidRDefault="0034214E" w:rsidP="0034214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6F860D2E" w14:textId="16AB4215" w:rsidR="000509AE" w:rsidRPr="00586929" w:rsidRDefault="000509AE" w:rsidP="0034214E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semesterExpected1 = new Semester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1, academic_year = "1/2556" };</w:t>
      </w:r>
    </w:p>
    <w:p w14:paraId="59CC88DC" w14:textId="45C86D6F" w:rsidR="000509AE" w:rsidRPr="00586929" w:rsidRDefault="000509AE" w:rsidP="000509AE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semesterExpected2 = new 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();</w:t>
      </w:r>
    </w:p>
    <w:p w14:paraId="31F9DE29" w14:textId="77777777" w:rsidR="000509AE" w:rsidRPr="00586929" w:rsidRDefault="000509AE" w:rsidP="00342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49DC4" w14:textId="77777777" w:rsidR="000509AE" w:rsidRDefault="000509AE" w:rsidP="0034214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7E16026" w14:textId="77777777" w:rsidR="0034214E" w:rsidRDefault="0034214E" w:rsidP="0034214E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34214E" w:rsidRPr="00344AC4" w14:paraId="7F3020C4" w14:textId="77777777" w:rsidTr="00E40C21">
        <w:trPr>
          <w:trHeight w:val="610"/>
        </w:trPr>
        <w:tc>
          <w:tcPr>
            <w:tcW w:w="568" w:type="dxa"/>
          </w:tcPr>
          <w:p w14:paraId="6C3256D0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62394E90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4B87E4D2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37622574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4B43B2D3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34214E" w:rsidRPr="00344AC4" w14:paraId="02186A51" w14:textId="77777777" w:rsidTr="00E40C21">
        <w:trPr>
          <w:trHeight w:val="465"/>
        </w:trPr>
        <w:tc>
          <w:tcPr>
            <w:tcW w:w="568" w:type="dxa"/>
          </w:tcPr>
          <w:p w14:paraId="7465F06B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22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05C52466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Semester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2551" w:type="dxa"/>
          </w:tcPr>
          <w:p w14:paraId="77120357" w14:textId="77777777" w:rsidR="0034214E" w:rsidRPr="00344AC4" w:rsidRDefault="0034214E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 = 1</w:t>
            </w:r>
          </w:p>
        </w:tc>
        <w:tc>
          <w:tcPr>
            <w:tcW w:w="2127" w:type="dxa"/>
          </w:tcPr>
          <w:p w14:paraId="091719D8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rExpected, actual);</w:t>
            </w:r>
          </w:p>
        </w:tc>
        <w:tc>
          <w:tcPr>
            <w:tcW w:w="2400" w:type="dxa"/>
          </w:tcPr>
          <w:p w14:paraId="5647230C" w14:textId="2E7797FC" w:rsidR="0034214E" w:rsidRPr="00344AC4" w:rsidRDefault="000509AE" w:rsidP="00E40C21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11</w:t>
            </w:r>
          </w:p>
        </w:tc>
      </w:tr>
      <w:tr w:rsidR="0034214E" w:rsidRPr="00344AC4" w14:paraId="566C6BB5" w14:textId="77777777" w:rsidTr="00E40C21">
        <w:trPr>
          <w:trHeight w:val="465"/>
        </w:trPr>
        <w:tc>
          <w:tcPr>
            <w:tcW w:w="568" w:type="dxa"/>
          </w:tcPr>
          <w:p w14:paraId="7DB34890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22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61F3C3C9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Semester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2551" w:type="dxa"/>
          </w:tcPr>
          <w:p w14:paraId="5FAAD028" w14:textId="77777777" w:rsidR="0034214E" w:rsidRPr="00344AC4" w:rsidRDefault="0034214E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 = 1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00</w:t>
            </w:r>
          </w:p>
        </w:tc>
        <w:tc>
          <w:tcPr>
            <w:tcW w:w="2127" w:type="dxa"/>
          </w:tcPr>
          <w:p w14:paraId="37007C14" w14:textId="77777777" w:rsidR="0034214E" w:rsidRPr="00344AC4" w:rsidRDefault="0034214E" w:rsidP="00E40C21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rExpected, actual);</w:t>
            </w:r>
          </w:p>
        </w:tc>
        <w:tc>
          <w:tcPr>
            <w:tcW w:w="2400" w:type="dxa"/>
          </w:tcPr>
          <w:p w14:paraId="28A4D42C" w14:textId="3D0E7C22" w:rsidR="0034214E" w:rsidRPr="00344AC4" w:rsidRDefault="000509A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</w:tr>
    </w:tbl>
    <w:p w14:paraId="186CE2C9" w14:textId="77777777" w:rsidR="0034214E" w:rsidRDefault="0034214E" w:rsidP="0034214E"/>
    <w:p w14:paraId="2444FF4E" w14:textId="77777777" w:rsidR="0034214E" w:rsidRDefault="0034214E" w:rsidP="0034214E"/>
    <w:p w14:paraId="0603155A" w14:textId="77777777" w:rsidR="0034214E" w:rsidRDefault="0034214E" w:rsidP="0034214E"/>
    <w:p w14:paraId="678F77C0" w14:textId="77777777" w:rsidR="000509AE" w:rsidRDefault="000509AE" w:rsidP="0034214E"/>
    <w:p w14:paraId="3F56D225" w14:textId="77777777" w:rsidR="0034214E" w:rsidRPr="00DB7EAA" w:rsidRDefault="0034214E" w:rsidP="0034214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84" w:name="_Toc3945779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UTC-23</w:t>
      </w:r>
      <w:r w:rsidRPr="005F0C6C">
        <w:t xml:space="preserve"> </w:t>
      </w:r>
      <w:proofErr w:type="gramStart"/>
      <w:r w:rsidRPr="00A17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All</w:t>
      </w:r>
      <w:r w:rsidRPr="00A17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Semester(</w:t>
      </w:r>
      <w:proofErr w:type="gramEnd"/>
      <w:r w:rsidRPr="00A17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List&lt;Semester&gt;</w:t>
      </w:r>
      <w:bookmarkEnd w:id="184"/>
    </w:p>
    <w:p w14:paraId="00C8B4FB" w14:textId="77777777" w:rsidR="0034214E" w:rsidRDefault="0034214E" w:rsidP="0034214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ED3A500" w14:textId="77777777" w:rsidR="0034214E" w:rsidRPr="00A36DEA" w:rsidRDefault="0034214E" w:rsidP="0034214E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86DC41A" w14:textId="77777777" w:rsidR="0034214E" w:rsidRPr="00A36DEA" w:rsidRDefault="0034214E" w:rsidP="0034214E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7608C2EA" w14:textId="4051EC06" w:rsidR="0034214E" w:rsidRPr="00832915" w:rsidRDefault="0034214E" w:rsidP="0034214E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185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18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87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188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8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90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int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191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int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492A8CAC" w14:textId="3DB173EC" w:rsidR="0034214E" w:rsidRDefault="0034214E" w:rsidP="0034214E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192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19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194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95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196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All Semester information from</w:t>
      </w:r>
      <w:r>
        <w:rPr>
          <w:rFonts w:ascii="Times New Roman" w:hAnsi="Times New Roman" w:cs="Times New Roman"/>
        </w:rPr>
        <w:t xml:space="preserve"> the database.</w:t>
      </w:r>
    </w:p>
    <w:p w14:paraId="006375E2" w14:textId="77777777" w:rsidR="0034214E" w:rsidRPr="00A36DEA" w:rsidRDefault="0034214E" w:rsidP="0034214E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2AE18F3" w14:textId="77777777" w:rsidR="0034214E" w:rsidRDefault="0034214E" w:rsidP="0034214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8FF273B" w14:textId="33F56ABD" w:rsidR="000509AE" w:rsidRDefault="000509AE" w:rsidP="0058692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4-1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,4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-2,4-3,4-4</w:t>
      </w:r>
    </w:p>
    <w:p w14:paraId="687E5880" w14:textId="77777777" w:rsidR="00586929" w:rsidRPr="00586929" w:rsidRDefault="00586929" w:rsidP="0058692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BFFDE72" w14:textId="77777777" w:rsidR="0034214E" w:rsidRDefault="0034214E" w:rsidP="0034214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46CF36A4" w14:textId="77777777" w:rsidR="000509AE" w:rsidRPr="00586929" w:rsidRDefault="000509AE" w:rsidP="000509AE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1, academic_year = "1/2556" };</w:t>
      </w:r>
    </w:p>
    <w:p w14:paraId="167000B5" w14:textId="55EEDF1C" w:rsidR="000509AE" w:rsidRPr="00586929" w:rsidRDefault="000509AE" w:rsidP="000509AE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semester2 = new Semester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2, academic_year = "2/2556" };</w:t>
      </w:r>
    </w:p>
    <w:p w14:paraId="61D7CC09" w14:textId="47F225CA" w:rsidR="000509AE" w:rsidRPr="00586929" w:rsidRDefault="000509AE" w:rsidP="000509AE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semester3 = new Semester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3, academic_year = "1/2557" };</w:t>
      </w:r>
    </w:p>
    <w:p w14:paraId="2EBB5C86" w14:textId="3DD24BFE" w:rsidR="000509AE" w:rsidRPr="00586929" w:rsidRDefault="000509AE" w:rsidP="000509AE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semester4 = new Semester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4, academic_year = "2/2557" };</w:t>
      </w:r>
    </w:p>
    <w:p w14:paraId="768CAD25" w14:textId="47BA1C4D" w:rsidR="000509AE" w:rsidRDefault="000509AE" w:rsidP="000509AE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List&lt;Semester&gt; semesterListExpected = new List&lt;Semester&gt;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semester1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, semester2, semester3, semester4 };</w:t>
      </w:r>
    </w:p>
    <w:p w14:paraId="24DC57FA" w14:textId="77777777" w:rsidR="000509AE" w:rsidRPr="00586929" w:rsidRDefault="000509AE" w:rsidP="000509AE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048D37E" w14:textId="77777777" w:rsidR="0034214E" w:rsidRDefault="0034214E" w:rsidP="0034214E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34214E" w:rsidRPr="00344AC4" w14:paraId="26E8DD72" w14:textId="77777777" w:rsidTr="00E40C21">
        <w:trPr>
          <w:trHeight w:val="610"/>
        </w:trPr>
        <w:tc>
          <w:tcPr>
            <w:tcW w:w="568" w:type="dxa"/>
          </w:tcPr>
          <w:p w14:paraId="34E66FA7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07561C48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0D87BBFE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2B43BDD7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60D6AE48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34214E" w:rsidRPr="00344AC4" w14:paraId="3CE50941" w14:textId="77777777" w:rsidTr="00E40C21">
        <w:trPr>
          <w:trHeight w:val="465"/>
        </w:trPr>
        <w:tc>
          <w:tcPr>
            <w:tcW w:w="568" w:type="dxa"/>
          </w:tcPr>
          <w:p w14:paraId="4E84175C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23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C81000F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Semester list 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Lecturer approval equal true.</w:t>
            </w:r>
          </w:p>
        </w:tc>
        <w:tc>
          <w:tcPr>
            <w:tcW w:w="2551" w:type="dxa"/>
          </w:tcPr>
          <w:p w14:paraId="3BEC1EE9" w14:textId="77777777" w:rsidR="0034214E" w:rsidRPr="00344AC4" w:rsidRDefault="0034214E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2127" w:type="dxa"/>
          </w:tcPr>
          <w:p w14:paraId="6C6A93DA" w14:textId="0F77380E" w:rsidR="0034214E" w:rsidRPr="00832915" w:rsidRDefault="0034214E" w:rsidP="00E40C21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="000509AE"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semesterListExpected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4FB70FC6" w14:textId="132D94F2" w:rsidR="0034214E" w:rsidRPr="00832915" w:rsidRDefault="000509AE" w:rsidP="00E40C21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semesterListExpected</w:t>
            </w:r>
          </w:p>
        </w:tc>
      </w:tr>
    </w:tbl>
    <w:p w14:paraId="39A0D2CA" w14:textId="77777777" w:rsidR="0034214E" w:rsidRDefault="0034214E" w:rsidP="0034214E"/>
    <w:p w14:paraId="69C3507E" w14:textId="77777777" w:rsidR="0034214E" w:rsidRDefault="0034214E" w:rsidP="0034214E"/>
    <w:p w14:paraId="04F3EC0F" w14:textId="77777777" w:rsidR="0034214E" w:rsidRDefault="0034214E" w:rsidP="0034214E"/>
    <w:p w14:paraId="1CB3BFB6" w14:textId="77777777" w:rsidR="0034214E" w:rsidRDefault="0034214E" w:rsidP="0034214E"/>
    <w:p w14:paraId="3427DE53" w14:textId="77777777" w:rsidR="000509AE" w:rsidRDefault="000509AE" w:rsidP="0034214E"/>
    <w:p w14:paraId="7275FBA5" w14:textId="77777777" w:rsidR="0034214E" w:rsidRPr="00DB7EAA" w:rsidRDefault="0034214E" w:rsidP="0034214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97" w:name="_Toc39457797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UTC-24</w:t>
      </w:r>
      <w:r w:rsidRPr="005F0C6C">
        <w:t xml:space="preserve"> </w:t>
      </w:r>
      <w:proofErr w:type="gramStart"/>
      <w:r w:rsidRPr="009512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insertSemester(</w:t>
      </w:r>
      <w:proofErr w:type="gramEnd"/>
      <w:r w:rsidRPr="009512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academicYear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9512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197"/>
    </w:p>
    <w:p w14:paraId="3343EBD8" w14:textId="77777777" w:rsidR="0034214E" w:rsidRDefault="0034214E" w:rsidP="0034214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FBB7D88" w14:textId="77777777" w:rsidR="0034214E" w:rsidRPr="00A36DEA" w:rsidRDefault="0034214E" w:rsidP="0034214E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6CBAFDB" w14:textId="77777777" w:rsidR="0034214E" w:rsidRPr="00A36DEA" w:rsidRDefault="0034214E" w:rsidP="0034214E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2F266284" w14:textId="67E1CEDF" w:rsidR="0034214E" w:rsidRPr="00832915" w:rsidRDefault="0034214E" w:rsidP="0034214E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198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19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00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201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0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0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204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6E9E2264" w14:textId="443FB6E4" w:rsidR="0034214E" w:rsidRDefault="0034214E" w:rsidP="0034214E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205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0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07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08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209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F2A49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insert</w:t>
      </w:r>
      <w:r w:rsidRPr="000F2A49">
        <w:rPr>
          <w:rFonts w:ascii="Times New Roman" w:hAnsi="Times New Roman" w:cs="Times New Roman"/>
          <w:sz w:val="24"/>
          <w:szCs w:val="24"/>
        </w:rPr>
        <w:t xml:space="preserve"> Semester information </w:t>
      </w:r>
      <w:r>
        <w:rPr>
          <w:rFonts w:ascii="Times New Roman" w:hAnsi="Times New Roman" w:cs="Times New Roman"/>
          <w:sz w:val="24"/>
          <w:szCs w:val="24"/>
        </w:rPr>
        <w:t>into</w:t>
      </w:r>
      <w:r w:rsidRPr="000F2A49">
        <w:rPr>
          <w:rFonts w:ascii="Times New Roman" w:hAnsi="Times New Roman" w:cs="Times New Roman"/>
          <w:sz w:val="24"/>
          <w:szCs w:val="24"/>
        </w:rPr>
        <w:t xml:space="preserve"> the database</w:t>
      </w:r>
      <w:r>
        <w:rPr>
          <w:rFonts w:ascii="Times New Roman" w:hAnsi="Times New Roman" w:cs="Times New Roman"/>
        </w:rPr>
        <w:t>.</w:t>
      </w:r>
    </w:p>
    <w:p w14:paraId="439A3842" w14:textId="77777777" w:rsidR="0034214E" w:rsidRPr="00A36DEA" w:rsidRDefault="0034214E" w:rsidP="0034214E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E6D2567" w14:textId="77777777" w:rsidR="0034214E" w:rsidRDefault="0034214E" w:rsidP="0034214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14:paraId="0C40A9B4" w14:textId="77777777" w:rsidR="0034214E" w:rsidRDefault="0034214E" w:rsidP="0034214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EA32B5">
        <w:rPr>
          <w:rFonts w:ascii="Times New Roman" w:hAnsi="Times New Roman" w:cs="Times New Roman"/>
          <w:color w:val="000000" w:themeColor="text1"/>
          <w:sz w:val="20"/>
          <w:szCs w:val="20"/>
        </w:rPr>
        <w:t>:None</w:t>
      </w:r>
      <w:proofErr w:type="gramEnd"/>
    </w:p>
    <w:p w14:paraId="661EEA67" w14:textId="77777777" w:rsidR="000509AE" w:rsidRDefault="000509AE" w:rsidP="0034214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1233EE" w14:textId="77777777" w:rsidR="000509AE" w:rsidRDefault="000509AE" w:rsidP="000509A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4B135E37" w14:textId="725F0407" w:rsidR="000509AE" w:rsidRDefault="000509AE" w:rsidP="000509A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19"/>
          <w:szCs w:val="19"/>
        </w:rPr>
        <w:t>True, False</w:t>
      </w:r>
    </w:p>
    <w:p w14:paraId="422A8730" w14:textId="77777777" w:rsidR="000509AE" w:rsidRPr="00EA32B5" w:rsidRDefault="000509AE" w:rsidP="000509A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BB043B" w14:textId="77777777" w:rsidR="0034214E" w:rsidRDefault="0034214E" w:rsidP="0034214E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p w14:paraId="684C19E2" w14:textId="6874DBBE" w:rsidR="000509AE" w:rsidRPr="00586929" w:rsidRDefault="000509AE" w:rsidP="0034214E">
      <w:pPr>
        <w:rPr>
          <w:rFonts w:ascii="Times New Roman" w:hAnsi="Times New Roman" w:cs="Times New Roman"/>
          <w:sz w:val="19"/>
          <w:szCs w:val="19"/>
        </w:rPr>
      </w:pP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34214E" w:rsidRPr="00344AC4" w14:paraId="3B318AD1" w14:textId="77777777" w:rsidTr="00E40C21">
        <w:trPr>
          <w:trHeight w:val="610"/>
        </w:trPr>
        <w:tc>
          <w:tcPr>
            <w:tcW w:w="568" w:type="dxa"/>
          </w:tcPr>
          <w:p w14:paraId="4C9E1ADB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68793213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0C830009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18A519C9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10DAF68F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34214E" w:rsidRPr="00344AC4" w14:paraId="52707192" w14:textId="77777777" w:rsidTr="00E40C21">
        <w:trPr>
          <w:trHeight w:val="465"/>
        </w:trPr>
        <w:tc>
          <w:tcPr>
            <w:tcW w:w="568" w:type="dxa"/>
          </w:tcPr>
          <w:p w14:paraId="76A7369C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07E6F1D7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Semester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  successfully. Test for a successful case.   </w:t>
            </w:r>
          </w:p>
        </w:tc>
        <w:tc>
          <w:tcPr>
            <w:tcW w:w="2551" w:type="dxa"/>
          </w:tcPr>
          <w:p w14:paraId="41D87FA0" w14:textId="77777777" w:rsidR="0034214E" w:rsidRPr="00344AC4" w:rsidRDefault="0034214E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A32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 = "1/2558"</w:t>
            </w:r>
          </w:p>
        </w:tc>
        <w:tc>
          <w:tcPr>
            <w:tcW w:w="2127" w:type="dxa"/>
          </w:tcPr>
          <w:p w14:paraId="29A4F1A5" w14:textId="77777777" w:rsidR="0034214E" w:rsidRPr="00832915" w:rsidRDefault="0034214E" w:rsidP="00E40C21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37D71C96" w14:textId="77777777" w:rsidR="0034214E" w:rsidRPr="00832915" w:rsidRDefault="0034214E" w:rsidP="00E40C21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34214E" w:rsidRPr="00344AC4" w14:paraId="5245C21E" w14:textId="77777777" w:rsidTr="00E40C21">
        <w:trPr>
          <w:trHeight w:val="465"/>
        </w:trPr>
        <w:tc>
          <w:tcPr>
            <w:tcW w:w="568" w:type="dxa"/>
          </w:tcPr>
          <w:p w14:paraId="3EC1C807" w14:textId="77777777" w:rsidR="0034214E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24.2</w:t>
            </w:r>
          </w:p>
        </w:tc>
        <w:tc>
          <w:tcPr>
            <w:tcW w:w="2410" w:type="dxa"/>
          </w:tcPr>
          <w:p w14:paraId="2B239427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Semester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successfully. Test for an unsuccessful case: providing duplicate studentId in the database.   </w:t>
            </w:r>
          </w:p>
        </w:tc>
        <w:tc>
          <w:tcPr>
            <w:tcW w:w="2551" w:type="dxa"/>
          </w:tcPr>
          <w:p w14:paraId="0EF76D52" w14:textId="77777777" w:rsidR="0034214E" w:rsidRDefault="0034214E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 = null</w:t>
            </w:r>
          </w:p>
        </w:tc>
        <w:tc>
          <w:tcPr>
            <w:tcW w:w="2127" w:type="dxa"/>
          </w:tcPr>
          <w:p w14:paraId="45298B66" w14:textId="77777777" w:rsidR="0034214E" w:rsidRPr="00344AC4" w:rsidRDefault="0034214E" w:rsidP="00E40C21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Assert.IsFalse(actual)</w:t>
            </w:r>
          </w:p>
        </w:tc>
        <w:tc>
          <w:tcPr>
            <w:tcW w:w="2400" w:type="dxa"/>
          </w:tcPr>
          <w:p w14:paraId="65D5B320" w14:textId="56B7B3BF" w:rsidR="0034214E" w:rsidRDefault="000509AE" w:rsidP="00E40C21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</w:tr>
    </w:tbl>
    <w:p w14:paraId="5934DD87" w14:textId="77777777" w:rsidR="0034214E" w:rsidRDefault="0034214E" w:rsidP="0034214E"/>
    <w:p w14:paraId="5C235BB5" w14:textId="77777777" w:rsidR="0034214E" w:rsidRDefault="0034214E" w:rsidP="0034214E"/>
    <w:p w14:paraId="53821C86" w14:textId="77777777" w:rsidR="0034214E" w:rsidRDefault="0034214E" w:rsidP="0034214E"/>
    <w:p w14:paraId="418D1E7D" w14:textId="77777777" w:rsidR="0034214E" w:rsidRDefault="0034214E" w:rsidP="0034214E"/>
    <w:p w14:paraId="5F713264" w14:textId="77777777" w:rsidR="0034214E" w:rsidRDefault="0034214E" w:rsidP="0034214E"/>
    <w:p w14:paraId="14A6FD2C" w14:textId="60778A31" w:rsidR="0034214E" w:rsidRPr="00DB7EAA" w:rsidRDefault="0034214E" w:rsidP="0034214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10" w:name="_Toc3945779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UTC-25</w:t>
      </w:r>
      <w:r w:rsidRPr="005F0C6C"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updateSemester(</w:t>
      </w:r>
      <w:proofErr w:type="gramEnd"/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semesterId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academicYear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210"/>
    </w:p>
    <w:p w14:paraId="654B4877" w14:textId="77777777" w:rsidR="0034214E" w:rsidRDefault="0034214E" w:rsidP="0034214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427E203" w14:textId="77777777" w:rsidR="0034214E" w:rsidRPr="00A36DEA" w:rsidRDefault="0034214E" w:rsidP="0034214E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9164C54" w14:textId="77777777" w:rsidR="0034214E" w:rsidRPr="00A36DEA" w:rsidRDefault="0034214E" w:rsidP="0034214E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477B180B" w14:textId="1BE3039B" w:rsidR="0034214E" w:rsidRPr="00832915" w:rsidRDefault="0034214E" w:rsidP="0034214E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211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21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13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214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15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1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1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lecUsername : string,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218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lecUsername : string,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58563C8E" w14:textId="429733AA" w:rsidR="0034214E" w:rsidRDefault="0034214E" w:rsidP="0034214E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219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20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21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22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223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update Semester information in</w:t>
      </w:r>
      <w:r>
        <w:rPr>
          <w:rFonts w:ascii="Times New Roman" w:hAnsi="Times New Roman" w:cs="Times New Roman"/>
        </w:rPr>
        <w:t xml:space="preserve"> the database.</w:t>
      </w:r>
    </w:p>
    <w:p w14:paraId="7F5DF643" w14:textId="77777777" w:rsidR="0034214E" w:rsidRPr="00A36DEA" w:rsidRDefault="0034214E" w:rsidP="0034214E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52BD7102" w14:textId="77777777" w:rsidR="0034214E" w:rsidRDefault="0034214E" w:rsidP="0034214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80408E9" w14:textId="3C90360B" w:rsidR="004E38DC" w:rsidRPr="00586929" w:rsidRDefault="004E38DC" w:rsidP="0034214E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4-4</w:t>
      </w:r>
    </w:p>
    <w:p w14:paraId="3FE688D1" w14:textId="77777777" w:rsidR="004E38DC" w:rsidRDefault="004E38DC" w:rsidP="0034214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D299F1" w14:textId="77777777" w:rsidR="004E38DC" w:rsidRDefault="004E38DC" w:rsidP="004E38D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5068A783" w14:textId="77777777" w:rsidR="004E38DC" w:rsidRDefault="004E38DC" w:rsidP="004E38D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19"/>
          <w:szCs w:val="19"/>
        </w:rPr>
        <w:t>True, False</w:t>
      </w:r>
    </w:p>
    <w:p w14:paraId="0A1B9292" w14:textId="77777777" w:rsidR="004E38DC" w:rsidRDefault="004E38DC" w:rsidP="0034214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83FEA9" w14:textId="77777777" w:rsidR="0034214E" w:rsidRDefault="0034214E" w:rsidP="0034214E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127"/>
        <w:gridCol w:w="2835"/>
        <w:gridCol w:w="2141"/>
        <w:gridCol w:w="1393"/>
      </w:tblGrid>
      <w:tr w:rsidR="0034214E" w:rsidRPr="00ED4789" w14:paraId="35B33AFF" w14:textId="77777777" w:rsidTr="00E40C21">
        <w:trPr>
          <w:trHeight w:val="610"/>
        </w:trPr>
        <w:tc>
          <w:tcPr>
            <w:tcW w:w="1134" w:type="dxa"/>
          </w:tcPr>
          <w:p w14:paraId="10CD453B" w14:textId="77777777" w:rsidR="0034214E" w:rsidRPr="00ED4789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2127" w:type="dxa"/>
          </w:tcPr>
          <w:p w14:paraId="2DE5A5E0" w14:textId="77777777" w:rsidR="0034214E" w:rsidRPr="00ED4789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835" w:type="dxa"/>
          </w:tcPr>
          <w:p w14:paraId="5E195A1D" w14:textId="77777777" w:rsidR="0034214E" w:rsidRPr="00ED4789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2141" w:type="dxa"/>
          </w:tcPr>
          <w:p w14:paraId="0DA2FF47" w14:textId="77777777" w:rsidR="0034214E" w:rsidRPr="00ED4789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393" w:type="dxa"/>
          </w:tcPr>
          <w:p w14:paraId="4127FA1E" w14:textId="77777777" w:rsidR="0034214E" w:rsidRPr="00ED4789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</w:tr>
      <w:tr w:rsidR="0034214E" w:rsidRPr="00ED4789" w14:paraId="4F9C9639" w14:textId="77777777" w:rsidTr="00E40C21">
        <w:trPr>
          <w:trHeight w:val="465"/>
        </w:trPr>
        <w:tc>
          <w:tcPr>
            <w:tcW w:w="1134" w:type="dxa"/>
          </w:tcPr>
          <w:p w14:paraId="37EB2A45" w14:textId="77777777" w:rsidR="0034214E" w:rsidRPr="00ED4789" w:rsidRDefault="0034214E" w:rsidP="00E40C2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2127" w:type="dxa"/>
          </w:tcPr>
          <w:p w14:paraId="53C1668B" w14:textId="77777777" w:rsidR="0034214E" w:rsidRPr="00ED4789" w:rsidRDefault="0034214E" w:rsidP="00E40C21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Semester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2835" w:type="dxa"/>
          </w:tcPr>
          <w:p w14:paraId="3D87B54B" w14:textId="77777777" w:rsidR="0034214E" w:rsidRDefault="0034214E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4</w:t>
            </w:r>
          </w:p>
          <w:p w14:paraId="1A42CD13" w14:textId="77777777" w:rsidR="0034214E" w:rsidRPr="00344AC4" w:rsidRDefault="0034214E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A32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 = "1/2558"</w:t>
            </w:r>
          </w:p>
        </w:tc>
        <w:tc>
          <w:tcPr>
            <w:tcW w:w="2141" w:type="dxa"/>
          </w:tcPr>
          <w:p w14:paraId="0FC208AE" w14:textId="77777777" w:rsidR="0034214E" w:rsidRPr="00ED4789" w:rsidRDefault="0034214E" w:rsidP="00E40C21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21D3A639" w14:textId="77777777" w:rsidR="0034214E" w:rsidRPr="00ED4789" w:rsidRDefault="0034214E" w:rsidP="00E40C21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34214E" w:rsidRPr="00A36503" w14:paraId="19BEB1F6" w14:textId="77777777" w:rsidTr="00E40C21">
        <w:trPr>
          <w:trHeight w:val="465"/>
        </w:trPr>
        <w:tc>
          <w:tcPr>
            <w:tcW w:w="1134" w:type="dxa"/>
          </w:tcPr>
          <w:p w14:paraId="453BE76B" w14:textId="77777777" w:rsidR="0034214E" w:rsidRPr="00ED4789" w:rsidRDefault="0034214E" w:rsidP="00E40C2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  <w:r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2127" w:type="dxa"/>
          </w:tcPr>
          <w:p w14:paraId="2629BE20" w14:textId="77777777" w:rsidR="0034214E" w:rsidRPr="00ED4789" w:rsidRDefault="0034214E" w:rsidP="00E40C21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Semester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>providing studentId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2835" w:type="dxa"/>
          </w:tcPr>
          <w:p w14:paraId="2A6FABB1" w14:textId="77777777" w:rsidR="0034214E" w:rsidRDefault="0034214E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4</w:t>
            </w:r>
          </w:p>
          <w:p w14:paraId="191A6584" w14:textId="77777777" w:rsidR="0034214E" w:rsidRDefault="0034214E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 = null</w:t>
            </w:r>
          </w:p>
        </w:tc>
        <w:tc>
          <w:tcPr>
            <w:tcW w:w="2141" w:type="dxa"/>
          </w:tcPr>
          <w:p w14:paraId="24B545FB" w14:textId="77777777" w:rsidR="0034214E" w:rsidRPr="00ED4789" w:rsidRDefault="0034214E" w:rsidP="00E40C21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594A7D88" w14:textId="652E0FDF" w:rsidR="0034214E" w:rsidRPr="00ED4789" w:rsidRDefault="004E38DC" w:rsidP="00E40C2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</w:tbl>
    <w:p w14:paraId="43BDDEE4" w14:textId="77777777" w:rsidR="0034214E" w:rsidRDefault="0034214E" w:rsidP="0034214E"/>
    <w:p w14:paraId="478593E7" w14:textId="77777777" w:rsidR="00406700" w:rsidRDefault="00406700" w:rsidP="0034214E"/>
    <w:p w14:paraId="197A5E68" w14:textId="77777777" w:rsidR="0034214E" w:rsidRPr="00DB7EAA" w:rsidRDefault="0034214E" w:rsidP="0034214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24" w:name="_Toc3945779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UTC-26</w:t>
      </w:r>
      <w:r w:rsidRPr="005F0C6C">
        <w:t xml:space="preserve"> </w:t>
      </w:r>
      <w:proofErr w:type="gramStart"/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deleteSemester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semesterId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224"/>
    </w:p>
    <w:p w14:paraId="06848849" w14:textId="77777777" w:rsidR="0034214E" w:rsidRDefault="0034214E" w:rsidP="0034214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56D1D75" w14:textId="77777777" w:rsidR="0034214E" w:rsidRPr="00A36DEA" w:rsidRDefault="0034214E" w:rsidP="0034214E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60FC92C" w14:textId="77777777" w:rsidR="0034214E" w:rsidRPr="00A36DEA" w:rsidRDefault="0034214E" w:rsidP="0034214E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06A59B9E" w14:textId="5E68BECB" w:rsidR="0034214E" w:rsidRPr="00832915" w:rsidRDefault="0034214E" w:rsidP="0034214E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225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22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27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228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2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30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231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1A4FAED4" w14:textId="12B11CC0" w:rsidR="0034214E" w:rsidRDefault="0034214E" w:rsidP="0034214E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232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3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34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35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236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 xml:space="preserve">delete Semester information </w:t>
      </w:r>
      <w:r w:rsidR="00E40C2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</w:rPr>
        <w:t xml:space="preserve"> the database.</w:t>
      </w:r>
    </w:p>
    <w:p w14:paraId="7DF2B7DB" w14:textId="77777777" w:rsidR="0034214E" w:rsidRPr="00A36DEA" w:rsidRDefault="0034214E" w:rsidP="0034214E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63843947" w14:textId="77777777" w:rsidR="0034214E" w:rsidRDefault="0034214E" w:rsidP="0034214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F987A79" w14:textId="05643DB1" w:rsidR="004E38DC" w:rsidRPr="00586929" w:rsidRDefault="004E38DC" w:rsidP="004E38D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4-1</w:t>
      </w:r>
    </w:p>
    <w:p w14:paraId="2AE22FE3" w14:textId="77777777" w:rsidR="004E38DC" w:rsidRDefault="004E38DC" w:rsidP="004E38D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D7D664" w14:textId="77777777" w:rsidR="004E38DC" w:rsidRDefault="004E38DC" w:rsidP="004E38D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6A649441" w14:textId="40AC2BCF" w:rsidR="004E38DC" w:rsidRPr="00586929" w:rsidRDefault="004E38DC" w:rsidP="0034214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19"/>
          <w:szCs w:val="19"/>
        </w:rPr>
        <w:t>True</w:t>
      </w:r>
    </w:p>
    <w:p w14:paraId="02CA02BE" w14:textId="77777777" w:rsidR="004E38DC" w:rsidRDefault="004E38DC" w:rsidP="0034214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DB83C9" w14:textId="77777777" w:rsidR="0034214E" w:rsidRDefault="0034214E" w:rsidP="0034214E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34214E" w:rsidRPr="00344AC4" w14:paraId="71198805" w14:textId="77777777" w:rsidTr="00E40C21">
        <w:trPr>
          <w:trHeight w:val="610"/>
        </w:trPr>
        <w:tc>
          <w:tcPr>
            <w:tcW w:w="568" w:type="dxa"/>
          </w:tcPr>
          <w:p w14:paraId="0F5B9063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46BEDBB0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22FED1D8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24C51C52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38DC28E4" w14:textId="77777777" w:rsidR="0034214E" w:rsidRPr="00344AC4" w:rsidRDefault="0034214E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34214E" w:rsidRPr="00344AC4" w14:paraId="06B97B93" w14:textId="77777777" w:rsidTr="00E40C21">
        <w:trPr>
          <w:trHeight w:val="465"/>
        </w:trPr>
        <w:tc>
          <w:tcPr>
            <w:tcW w:w="568" w:type="dxa"/>
          </w:tcPr>
          <w:p w14:paraId="7B8415CF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154598EB" w14:textId="77777777" w:rsidR="0034214E" w:rsidRPr="00344AC4" w:rsidRDefault="0034214E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delete the Semester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information in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. </w:t>
            </w:r>
          </w:p>
        </w:tc>
        <w:tc>
          <w:tcPr>
            <w:tcW w:w="2551" w:type="dxa"/>
          </w:tcPr>
          <w:p w14:paraId="2A082672" w14:textId="77777777" w:rsidR="0034214E" w:rsidRPr="00344AC4" w:rsidRDefault="0034214E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11</w:t>
            </w:r>
          </w:p>
        </w:tc>
        <w:tc>
          <w:tcPr>
            <w:tcW w:w="2127" w:type="dxa"/>
          </w:tcPr>
          <w:p w14:paraId="15B7AA4D" w14:textId="77777777" w:rsidR="0034214E" w:rsidRPr="00832915" w:rsidRDefault="0034214E" w:rsidP="00E40C21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420CF901" w14:textId="77777777" w:rsidR="0034214E" w:rsidRPr="00832915" w:rsidRDefault="0034214E" w:rsidP="00E40C21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</w:tbl>
    <w:p w14:paraId="14C67293" w14:textId="77777777" w:rsidR="0034214E" w:rsidRDefault="0034214E" w:rsidP="0034214E"/>
    <w:p w14:paraId="1C261F69" w14:textId="77777777" w:rsidR="0034214E" w:rsidRDefault="0034214E" w:rsidP="0034214E"/>
    <w:p w14:paraId="4310766E" w14:textId="77777777" w:rsidR="00E40C21" w:rsidRDefault="00E40C21" w:rsidP="0034214E"/>
    <w:p w14:paraId="699C410F" w14:textId="77777777" w:rsidR="00E40C21" w:rsidRDefault="00E40C21" w:rsidP="0034214E"/>
    <w:p w14:paraId="2A78DA41" w14:textId="77777777" w:rsidR="00E40C21" w:rsidRDefault="00E40C21" w:rsidP="0034214E"/>
    <w:p w14:paraId="7959C87A" w14:textId="77777777" w:rsidR="00E40C21" w:rsidRDefault="00E40C21" w:rsidP="0034214E"/>
    <w:p w14:paraId="046CDA7F" w14:textId="77777777" w:rsidR="00E40C21" w:rsidRDefault="00E40C21" w:rsidP="0034214E"/>
    <w:p w14:paraId="52160642" w14:textId="77777777" w:rsidR="00586929" w:rsidRDefault="00586929" w:rsidP="0034214E"/>
    <w:p w14:paraId="4A12FAD4" w14:textId="77777777" w:rsidR="00E40C21" w:rsidRDefault="00E40C21" w:rsidP="0034214E"/>
    <w:p w14:paraId="00516823" w14:textId="7681FFBB" w:rsidR="00E40C21" w:rsidRDefault="00E40C21" w:rsidP="005869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237" w:name="_Toc3945779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UTC-27</w:t>
      </w:r>
      <w:r w:rsidRPr="005F0C6C">
        <w:t xml:space="preserve"> </w:t>
      </w:r>
      <w:r w:rsidRPr="005869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viewCourseInfoByLecturerId</w:t>
      </w:r>
      <w:r w:rsidRPr="00E40C21">
        <w:t xml:space="preserve"> </w:t>
      </w:r>
      <w:r w:rsidRPr="00E40C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Start"/>
      <w:r w:rsidRPr="00E40C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lecId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40C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int, semesterId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E40C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List&lt;Course&gt;</w:t>
      </w:r>
      <w:bookmarkEnd w:id="237"/>
    </w:p>
    <w:p w14:paraId="604B09B9" w14:textId="77777777" w:rsidR="00E40C21" w:rsidRPr="00586929" w:rsidRDefault="00E40C21" w:rsidP="00586929">
      <w:pPr>
        <w:rPr>
          <w:lang w:eastAsia="ja-JP" w:bidi="ar-SA"/>
        </w:rPr>
      </w:pPr>
    </w:p>
    <w:p w14:paraId="4E14B877" w14:textId="77777777" w:rsidR="00E40C21" w:rsidRPr="00A36DEA" w:rsidRDefault="00E40C21" w:rsidP="00E40C21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BF59E74" w14:textId="00A5F0B5" w:rsidR="00E40C21" w:rsidRPr="00A36DEA" w:rsidRDefault="00E40C21" w:rsidP="00E40C21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68CC753F" w14:textId="48DB1D28" w:rsidR="00E40C21" w:rsidRPr="00832915" w:rsidRDefault="00E40C21" w:rsidP="00E40C21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="004758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27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475819" w:rsidRPr="00475819">
        <w:rPr>
          <w:rFonts w:ascii="Times New Roman" w:hAnsi="Times New Roman" w:cs="Times New Roman"/>
          <w:color w:val="000000" w:themeColor="text1"/>
          <w:sz w:val="24"/>
          <w:szCs w:val="24"/>
        </w:rPr>
        <w:t>viewCourseInfoByLecturerId (</w:t>
      </w:r>
      <w:proofErr w:type="gramStart"/>
      <w:r w:rsidR="00475819" w:rsidRPr="00475819">
        <w:rPr>
          <w:rFonts w:ascii="Times New Roman" w:hAnsi="Times New Roman" w:cs="Times New Roman"/>
          <w:color w:val="000000" w:themeColor="text1"/>
          <w:sz w:val="24"/>
          <w:szCs w:val="24"/>
        </w:rPr>
        <w:t>lecId :</w:t>
      </w:r>
      <w:proofErr w:type="gramEnd"/>
      <w:r w:rsidR="00475819" w:rsidRPr="004758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int, semesterId : int)</w:t>
      </w:r>
    </w:p>
    <w:p w14:paraId="06BAD911" w14:textId="33B3DC3C" w:rsidR="00E40C21" w:rsidRDefault="00E40C21" w:rsidP="00E40C21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E40C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viewCourseInfoByLecturerId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list of course from the database by using lecturer id for searching.</w:t>
      </w:r>
    </w:p>
    <w:p w14:paraId="49261939" w14:textId="77777777" w:rsidR="00E40C21" w:rsidRPr="00A36DEA" w:rsidRDefault="00E40C21" w:rsidP="00E40C21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79B0D99" w14:textId="77777777" w:rsidR="00C836E0" w:rsidRDefault="00C836E0" w:rsidP="00C836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265867D" w14:textId="4DDAA1A9" w:rsidR="00C836E0" w:rsidRPr="00586929" w:rsidRDefault="00C836E0" w:rsidP="00C836E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1-2, 4-4, 5-4</w:t>
      </w:r>
    </w:p>
    <w:p w14:paraId="11354456" w14:textId="77777777" w:rsidR="00475819" w:rsidRDefault="00475819" w:rsidP="00E40C2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6E78C2" w14:textId="77777777" w:rsidR="00C303DC" w:rsidRPr="00832915" w:rsidRDefault="00C303DC" w:rsidP="00C303D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5E74C2D4" w14:textId="77777777" w:rsidR="00C836E0" w:rsidRPr="00586929" w:rsidRDefault="00C836E0" w:rsidP="00C836E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14:paraId="40631628" w14:textId="77777777" w:rsidR="00C836E0" w:rsidRPr="00586929" w:rsidRDefault="00C836E0" w:rsidP="00C836E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4, academic_year = "2/2557" };</w:t>
      </w:r>
    </w:p>
    <w:p w14:paraId="3455DFE3" w14:textId="77777777" w:rsidR="00C836E0" w:rsidRPr="00586929" w:rsidRDefault="00C836E0" w:rsidP="00C836E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Course course1 = new Course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course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9, lecturer_id = lecturer1, semester_id = semester1, course_name = "Test", course_description = "Test na ja", course_credit = 3 };</w:t>
      </w:r>
    </w:p>
    <w:p w14:paraId="5D7ADBC2" w14:textId="77777777" w:rsidR="00C836E0" w:rsidRPr="00586929" w:rsidRDefault="00C836E0" w:rsidP="00C836E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List&lt;Course&gt; courseListExpected1 = new List&lt;Course&gt;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course1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};</w:t>
      </w:r>
    </w:p>
    <w:p w14:paraId="4D4D8894" w14:textId="77777777" w:rsidR="00C836E0" w:rsidRPr="00586929" w:rsidRDefault="00C836E0" w:rsidP="00C83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List&lt;Course&gt; courseListExpected12 = new List&lt;Course&gt; ();</w:t>
      </w:r>
    </w:p>
    <w:p w14:paraId="448DEA9E" w14:textId="77777777" w:rsidR="00C303DC" w:rsidRDefault="00C303DC" w:rsidP="00E40C2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2FF0A2" w14:textId="77777777" w:rsidR="00E40C21" w:rsidRDefault="00E40C21" w:rsidP="00E40C21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E40C21" w:rsidRPr="00344AC4" w14:paraId="33F6A61C" w14:textId="77777777" w:rsidTr="00E40C21">
        <w:trPr>
          <w:trHeight w:val="610"/>
        </w:trPr>
        <w:tc>
          <w:tcPr>
            <w:tcW w:w="568" w:type="dxa"/>
          </w:tcPr>
          <w:p w14:paraId="1A2F2FBA" w14:textId="77777777" w:rsidR="00E40C21" w:rsidRPr="00344AC4" w:rsidRDefault="00E40C21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1F46A0E1" w14:textId="77777777" w:rsidR="00E40C21" w:rsidRPr="00344AC4" w:rsidRDefault="00E40C21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739694F4" w14:textId="77777777" w:rsidR="00E40C21" w:rsidRPr="00344AC4" w:rsidRDefault="00E40C21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72DD3DD6" w14:textId="77777777" w:rsidR="00E40C21" w:rsidRPr="00344AC4" w:rsidRDefault="00E40C21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2C9A3BD8" w14:textId="77777777" w:rsidR="00E40C21" w:rsidRPr="00344AC4" w:rsidRDefault="00E40C21" w:rsidP="00E40C21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E40C21" w:rsidRPr="00344AC4" w14:paraId="559B6C5C" w14:textId="77777777" w:rsidTr="00E40C21">
        <w:trPr>
          <w:trHeight w:val="465"/>
        </w:trPr>
        <w:tc>
          <w:tcPr>
            <w:tcW w:w="568" w:type="dxa"/>
          </w:tcPr>
          <w:p w14:paraId="184F5571" w14:textId="2598773C" w:rsidR="00E40C21" w:rsidRPr="00344AC4" w:rsidRDefault="00C303DC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  <w:r w:rsidR="00E40C21"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68D9EA7" w14:textId="529EB43D" w:rsidR="00E40C21" w:rsidRPr="00586929" w:rsidRDefault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This case tests to</w:t>
            </w: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C303DC" w:rsidRPr="00586929">
              <w:rPr>
                <w:rFonts w:ascii="Times New Roman" w:hAnsi="Times New Roman" w:cs="Times New Roman"/>
                <w:sz w:val="19"/>
                <w:szCs w:val="19"/>
              </w:rPr>
              <w:t>view a list of course object from</w:t>
            </w: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 w:rsidR="00F20EF8"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by using lecturer id for searching</w:t>
            </w: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 xml:space="preserve">. </w:t>
            </w:r>
            <w:r w:rsidR="00C303DC" w:rsidRPr="0060479D">
              <w:rPr>
                <w:rFonts w:ascii="Times New Roman" w:hAnsi="Times New Roman" w:cs="Times New Roman"/>
                <w:sz w:val="19"/>
                <w:szCs w:val="19"/>
              </w:rPr>
              <w:t xml:space="preserve"> (Exist course information in the database)</w:t>
            </w:r>
          </w:p>
        </w:tc>
        <w:tc>
          <w:tcPr>
            <w:tcW w:w="2551" w:type="dxa"/>
          </w:tcPr>
          <w:p w14:paraId="6F5D9783" w14:textId="10B459C9" w:rsidR="00C303DC" w:rsidRPr="00C303DC" w:rsidRDefault="00C303DC" w:rsidP="00C303D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2;</w:t>
            </w:r>
          </w:p>
          <w:p w14:paraId="720C34E5" w14:textId="01484C5F" w:rsidR="00E40C21" w:rsidRPr="00344AC4" w:rsidRDefault="00C303DC" w:rsidP="00C303D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emester_id = 4;</w:t>
            </w:r>
          </w:p>
        </w:tc>
        <w:tc>
          <w:tcPr>
            <w:tcW w:w="2127" w:type="dxa"/>
          </w:tcPr>
          <w:p w14:paraId="5956394A" w14:textId="4FCF771C" w:rsidR="00E40C21" w:rsidRPr="00832915" w:rsidRDefault="00C303DC" w:rsidP="00E40C21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</w:t>
            </w:r>
            <w:r w:rsidR="0062719A"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</w:t>
            </w:r>
            <w:r w:rsidR="0062719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5BE0AEB6" w14:textId="3D70574B" w:rsidR="00E40C21" w:rsidRPr="00832915" w:rsidRDefault="00C836E0" w:rsidP="00E40C21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courseListExpected1</w:t>
            </w:r>
          </w:p>
        </w:tc>
      </w:tr>
      <w:tr w:rsidR="00C303DC" w:rsidRPr="00344AC4" w14:paraId="687F32E0" w14:textId="77777777" w:rsidTr="00E40C21">
        <w:trPr>
          <w:trHeight w:val="465"/>
        </w:trPr>
        <w:tc>
          <w:tcPr>
            <w:tcW w:w="568" w:type="dxa"/>
          </w:tcPr>
          <w:p w14:paraId="7A777417" w14:textId="6522F7A9" w:rsidR="00C303DC" w:rsidRDefault="00C303DC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27.2</w:t>
            </w:r>
          </w:p>
        </w:tc>
        <w:tc>
          <w:tcPr>
            <w:tcW w:w="2410" w:type="dxa"/>
          </w:tcPr>
          <w:p w14:paraId="53AD7CDB" w14:textId="42FFAF01" w:rsidR="00C303DC" w:rsidRPr="00586929" w:rsidRDefault="00C303DC" w:rsidP="00E40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This case tests to</w:t>
            </w: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view a list of course object from the database</w:t>
            </w:r>
            <w:r w:rsidR="00F20EF8"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by using lecturer id for searching</w:t>
            </w: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.  (Not Exist course i</w:t>
            </w: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>nformation in the database)</w:t>
            </w:r>
          </w:p>
        </w:tc>
        <w:tc>
          <w:tcPr>
            <w:tcW w:w="2551" w:type="dxa"/>
          </w:tcPr>
          <w:p w14:paraId="5BA29EB0" w14:textId="77777777" w:rsidR="00C303DC" w:rsidRDefault="0062719A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-1</w:t>
            </w:r>
          </w:p>
          <w:p w14:paraId="419BC9FB" w14:textId="2E8AA316" w:rsidR="0062719A" w:rsidRDefault="0062719A" w:rsidP="00E40C2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4</w:t>
            </w:r>
          </w:p>
        </w:tc>
        <w:tc>
          <w:tcPr>
            <w:tcW w:w="2127" w:type="dxa"/>
          </w:tcPr>
          <w:p w14:paraId="10A075A8" w14:textId="4099DB6E" w:rsidR="00C303DC" w:rsidRPr="00344AC4" w:rsidRDefault="0062719A" w:rsidP="00E40C21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76CE6ED7" w14:textId="665940D1" w:rsidR="00C303DC" w:rsidRDefault="00C836E0" w:rsidP="00E40C21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courseListExpected12</w:t>
            </w:r>
          </w:p>
        </w:tc>
      </w:tr>
    </w:tbl>
    <w:p w14:paraId="78680BDB" w14:textId="3177DDB6" w:rsidR="0062719A" w:rsidRDefault="0062719A" w:rsidP="0062719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8" w:name="_Toc3945779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</w:t>
      </w:r>
      <w:r w:rsidR="00550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28</w:t>
      </w:r>
      <w:r w:rsidR="00550A9C" w:rsidRPr="00550A9C">
        <w:t xml:space="preserve"> </w:t>
      </w:r>
      <w:proofErr w:type="gramStart"/>
      <w:r w:rsidR="00550A9C" w:rsidRPr="00550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viewCourseInfoByCourseId(</w:t>
      </w:r>
      <w:proofErr w:type="gramEnd"/>
      <w:r w:rsidR="00550A9C" w:rsidRPr="00550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course_id</w:t>
      </w:r>
      <w:r w:rsidR="00550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</w:t>
      </w:r>
      <w:r w:rsidR="00550A9C" w:rsidRPr="00550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550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</w:t>
      </w:r>
      <w:bookmarkEnd w:id="238"/>
    </w:p>
    <w:p w14:paraId="4A9BBE41" w14:textId="77777777" w:rsidR="0062719A" w:rsidRPr="00832915" w:rsidRDefault="0062719A" w:rsidP="0062719A">
      <w:pPr>
        <w:rPr>
          <w:lang w:eastAsia="ja-JP" w:bidi="ar-SA"/>
        </w:rPr>
      </w:pPr>
    </w:p>
    <w:p w14:paraId="53DE9A74" w14:textId="77777777" w:rsidR="0062719A" w:rsidRPr="00A36DEA" w:rsidRDefault="0062719A" w:rsidP="0062719A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DD841FD" w14:textId="77777777" w:rsidR="0062719A" w:rsidRPr="00A36DEA" w:rsidRDefault="0062719A" w:rsidP="0062719A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0C684554" w14:textId="48D1FDC2" w:rsidR="0062719A" w:rsidRPr="00832915" w:rsidRDefault="0062719A" w:rsidP="0062719A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="00D12C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28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="00D12C84" w:rsidRPr="00D12C84">
        <w:rPr>
          <w:rFonts w:ascii="Times New Roman" w:hAnsi="Times New Roman" w:cs="Times New Roman"/>
          <w:color w:val="000000" w:themeColor="text1"/>
          <w:sz w:val="24"/>
          <w:szCs w:val="24"/>
        </w:rPr>
        <w:t>viewCourseInfoByCourseId(</w:t>
      </w:r>
      <w:proofErr w:type="gramEnd"/>
      <w:r w:rsidR="00D12C84" w:rsidRPr="00D12C84">
        <w:rPr>
          <w:rFonts w:ascii="Times New Roman" w:hAnsi="Times New Roman" w:cs="Times New Roman"/>
          <w:color w:val="000000" w:themeColor="text1"/>
          <w:sz w:val="24"/>
          <w:szCs w:val="24"/>
        </w:rPr>
        <w:t>course_id: int)</w:t>
      </w:r>
    </w:p>
    <w:p w14:paraId="173866C2" w14:textId="4243B212" w:rsidR="0062719A" w:rsidRDefault="0062719A" w:rsidP="0062719A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D12C84" w:rsidRPr="00D12C84">
        <w:rPr>
          <w:rFonts w:ascii="Times New Roman" w:hAnsi="Times New Roman" w:cs="Times New Roman"/>
          <w:color w:val="000000" w:themeColor="text1"/>
          <w:sz w:val="24"/>
          <w:szCs w:val="24"/>
        </w:rPr>
        <w:t>viewCourseInfoByCourseId</w:t>
      </w:r>
      <w:r w:rsidR="00D12C84"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course</w:t>
      </w:r>
      <w:r w:rsidR="00D12C84">
        <w:rPr>
          <w:rFonts w:ascii="Times New Roman" w:hAnsi="Times New Roman" w:cs="Times New Roman"/>
        </w:rPr>
        <w:t xml:space="preserve"> information</w:t>
      </w:r>
      <w:r>
        <w:rPr>
          <w:rFonts w:ascii="Times New Roman" w:hAnsi="Times New Roman" w:cs="Times New Roman"/>
        </w:rPr>
        <w:t xml:space="preserve"> from the database by using </w:t>
      </w:r>
      <w:r w:rsidR="00D12C84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 xml:space="preserve"> id for searching.</w:t>
      </w:r>
    </w:p>
    <w:p w14:paraId="69CADFA4" w14:textId="77777777" w:rsidR="0062719A" w:rsidRPr="00A36DEA" w:rsidRDefault="0062719A" w:rsidP="0062719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6F27524" w14:textId="77777777" w:rsidR="0062719A" w:rsidRDefault="0062719A" w:rsidP="0062719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95EF95E" w14:textId="69C11F4D" w:rsidR="0062719A" w:rsidRPr="00586929" w:rsidRDefault="00004002" w:rsidP="0062719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 xml:space="preserve">Appendix </w:t>
      </w:r>
      <w:proofErr w:type="gramStart"/>
      <w:r w:rsidRPr="00586929">
        <w:rPr>
          <w:rFonts w:ascii="Times New Roman" w:hAnsi="Times New Roman" w:cs="Times New Roman"/>
          <w:sz w:val="19"/>
          <w:szCs w:val="19"/>
        </w:rPr>
        <w:t>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="00C836E0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</w:t>
      </w:r>
      <w:proofErr w:type="gramEnd"/>
      <w:r w:rsidR="00C836E0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1-1,</w:t>
      </w:r>
      <w:r w:rsidR="00C836E0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4-2, 5-3</w:t>
      </w:r>
    </w:p>
    <w:p w14:paraId="128A09D4" w14:textId="77777777" w:rsidR="00D12C84" w:rsidRDefault="00D12C84" w:rsidP="0062719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918D25" w14:textId="77777777" w:rsidR="0062719A" w:rsidRPr="00832915" w:rsidRDefault="0062719A" w:rsidP="0062719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334AD0AC" w14:textId="77777777" w:rsidR="00C836E0" w:rsidRPr="00586929" w:rsidRDefault="00C836E0" w:rsidP="00C836E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1, lecturer_username = "rimi", lecturer_password = "123456", lecturer_name = "rimi park", lecturer_faculty = "CAMT", lecturer_department = "SE", lecturer_email = "SE@gmail.com", lecturer_tel = "0832224425", lecturer_approvement = 1 };</w:t>
      </w:r>
    </w:p>
    <w:p w14:paraId="5834387D" w14:textId="3F63DB20" w:rsidR="00C836E0" w:rsidRPr="00586929" w:rsidRDefault="00C836E0" w:rsidP="00C836E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2, academic_year = "2/2556" };</w:t>
      </w:r>
    </w:p>
    <w:p w14:paraId="397D5B48" w14:textId="57240143" w:rsidR="00C836E0" w:rsidRPr="00586929" w:rsidRDefault="00C836E0" w:rsidP="00C836E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Course courseExpected1 = new Course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course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5, lecturer_id = lecturer1, semester_id = semester1, course_name = "Computer", course_description = "Computer is easy", course_credit = 3 };</w:t>
      </w:r>
    </w:p>
    <w:p w14:paraId="4307C16A" w14:textId="77777777" w:rsidR="00C836E0" w:rsidRDefault="00C836E0" w:rsidP="00C836E0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0F627B66" w14:textId="433FBBC7" w:rsidR="00C836E0" w:rsidRPr="00B62F09" w:rsidRDefault="00C836E0" w:rsidP="00C836E0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 w:rsidRPr="00B62F09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Course courseExpected</w:t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2 = new Course ();</w:t>
      </w:r>
    </w:p>
    <w:p w14:paraId="1B93C7BE" w14:textId="77777777" w:rsidR="00C836E0" w:rsidRPr="00586929" w:rsidRDefault="00C836E0" w:rsidP="00C836E0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372EE764" w14:textId="77777777" w:rsidR="0062719A" w:rsidRDefault="0062719A" w:rsidP="0062719A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62719A" w:rsidRPr="00344AC4" w14:paraId="197CF21A" w14:textId="77777777" w:rsidTr="00004002">
        <w:trPr>
          <w:trHeight w:val="610"/>
        </w:trPr>
        <w:tc>
          <w:tcPr>
            <w:tcW w:w="568" w:type="dxa"/>
          </w:tcPr>
          <w:p w14:paraId="1D6FC358" w14:textId="77777777" w:rsidR="0062719A" w:rsidRPr="00344AC4" w:rsidRDefault="0062719A" w:rsidP="000040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63A5BC8A" w14:textId="77777777" w:rsidR="0062719A" w:rsidRPr="00344AC4" w:rsidRDefault="0062719A" w:rsidP="000040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683EF576" w14:textId="77777777" w:rsidR="0062719A" w:rsidRPr="00344AC4" w:rsidRDefault="0062719A" w:rsidP="000040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525BAF52" w14:textId="77777777" w:rsidR="0062719A" w:rsidRPr="00344AC4" w:rsidRDefault="0062719A" w:rsidP="000040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2261B582" w14:textId="77777777" w:rsidR="0062719A" w:rsidRPr="00344AC4" w:rsidRDefault="0062719A" w:rsidP="0000400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62719A" w:rsidRPr="00344AC4" w14:paraId="0F1E00B7" w14:textId="77777777" w:rsidTr="00586929">
        <w:trPr>
          <w:trHeight w:val="950"/>
        </w:trPr>
        <w:tc>
          <w:tcPr>
            <w:tcW w:w="568" w:type="dxa"/>
          </w:tcPr>
          <w:p w14:paraId="696099EC" w14:textId="4F0CC5F5" w:rsidR="0062719A" w:rsidRPr="00344AC4" w:rsidRDefault="00C836E0" w:rsidP="000040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  <w:r w:rsidR="0062719A"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9FDE1B4" w14:textId="489F2EAD" w:rsidR="0062719A" w:rsidRPr="00586929" w:rsidRDefault="0062719A" w:rsidP="000040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This case tests to</w:t>
            </w: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C836E0"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view a </w:t>
            </w: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>course object from the database</w:t>
            </w:r>
            <w:r w:rsidR="00F20EF8"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by using course id for searching</w:t>
            </w: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.  (Exist course information in the database)</w:t>
            </w:r>
          </w:p>
        </w:tc>
        <w:tc>
          <w:tcPr>
            <w:tcW w:w="2551" w:type="dxa"/>
          </w:tcPr>
          <w:p w14:paraId="38605876" w14:textId="02578BC5" w:rsidR="0062719A" w:rsidRPr="00344AC4" w:rsidRDefault="00C836E0" w:rsidP="000040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5</w:t>
            </w:r>
          </w:p>
        </w:tc>
        <w:tc>
          <w:tcPr>
            <w:tcW w:w="2127" w:type="dxa"/>
          </w:tcPr>
          <w:p w14:paraId="632E6BA6" w14:textId="678E8E03" w:rsidR="0062719A" w:rsidRPr="00832915" w:rsidRDefault="0062719A" w:rsidP="0060479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="00C836E0"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courseExpected1</w:t>
            </w: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06E4B5C5" w14:textId="359629E7" w:rsidR="0062719A" w:rsidRPr="00832915" w:rsidRDefault="00C836E0" w:rsidP="00004002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courseExpected1</w:t>
            </w:r>
          </w:p>
        </w:tc>
      </w:tr>
      <w:tr w:rsidR="0062719A" w:rsidRPr="00344AC4" w14:paraId="3BCE83AB" w14:textId="77777777" w:rsidTr="00004002">
        <w:trPr>
          <w:trHeight w:val="465"/>
        </w:trPr>
        <w:tc>
          <w:tcPr>
            <w:tcW w:w="568" w:type="dxa"/>
          </w:tcPr>
          <w:p w14:paraId="0D0E1E29" w14:textId="54984404" w:rsidR="0062719A" w:rsidRDefault="00C836E0" w:rsidP="0000400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  <w:r w:rsidR="0062719A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71A7CEC7" w14:textId="5FC67AD7" w:rsidR="0062719A" w:rsidRPr="00344AC4" w:rsidRDefault="00F20EF8" w:rsidP="00604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This case tests to view a course object from the database by using course id for searching.  (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Not 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Exist course information in the database)</w:t>
            </w:r>
          </w:p>
        </w:tc>
        <w:tc>
          <w:tcPr>
            <w:tcW w:w="2551" w:type="dxa"/>
          </w:tcPr>
          <w:p w14:paraId="2432BE99" w14:textId="2E2A996A" w:rsidR="0062719A" w:rsidRDefault="00C836E0" w:rsidP="0000400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-1</w:t>
            </w:r>
          </w:p>
        </w:tc>
        <w:tc>
          <w:tcPr>
            <w:tcW w:w="2127" w:type="dxa"/>
          </w:tcPr>
          <w:p w14:paraId="49C6A7BB" w14:textId="181E22A6" w:rsidR="0062719A" w:rsidRPr="00344AC4" w:rsidRDefault="0062719A" w:rsidP="0000400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651D9AF5" w14:textId="5170D87C" w:rsidR="0062719A" w:rsidRDefault="00C836E0" w:rsidP="00004002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courseExpected2</w:t>
            </w:r>
          </w:p>
        </w:tc>
      </w:tr>
    </w:tbl>
    <w:p w14:paraId="7C9E08B7" w14:textId="77777777" w:rsidR="0062719A" w:rsidRDefault="0062719A" w:rsidP="0062719A"/>
    <w:p w14:paraId="53B589A3" w14:textId="77777777" w:rsidR="00C836E0" w:rsidRDefault="00C836E0" w:rsidP="0034214E"/>
    <w:p w14:paraId="7ACDB8D8" w14:textId="7275B6C0" w:rsidR="00C836E0" w:rsidRDefault="00C836E0" w:rsidP="00C836E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9" w:name="_Toc3945779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UTC-29</w:t>
      </w:r>
      <w:r w:rsidRPr="00C836E0">
        <w:t xml:space="preserve"> </w:t>
      </w:r>
      <w:proofErr w:type="gramStart"/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viewCoursebySemesterId(</w:t>
      </w:r>
      <w:proofErr w:type="gramEnd"/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semId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B62F09">
        <w:rPr>
          <w:rFonts w:ascii="Times New Roman" w:hAnsi="Times New Roman" w:cs="Times New Roman"/>
          <w:b/>
          <w:bCs/>
          <w:color w:val="auto"/>
          <w:sz w:val="28"/>
          <w:szCs w:val="28"/>
        </w:rPr>
        <w:t>int</w:t>
      </w:r>
      <w:r w:rsidRPr="0060479D">
        <w:rPr>
          <w:rFonts w:ascii="Times New Roman" w:hAnsi="Times New Roman" w:cs="Times New Roman"/>
          <w:b/>
          <w:bCs/>
          <w:color w:val="auto"/>
          <w:sz w:val="28"/>
          <w:szCs w:val="28"/>
        </w:rPr>
        <w:t>): List&lt;Course&gt;</w:t>
      </w:r>
      <w:bookmarkEnd w:id="239"/>
    </w:p>
    <w:p w14:paraId="41393120" w14:textId="77777777" w:rsidR="00C836E0" w:rsidRPr="00832915" w:rsidRDefault="00C836E0" w:rsidP="00C836E0">
      <w:pPr>
        <w:rPr>
          <w:lang w:eastAsia="ja-JP" w:bidi="ar-SA"/>
        </w:rPr>
      </w:pPr>
    </w:p>
    <w:p w14:paraId="4A1E7FCD" w14:textId="77777777" w:rsidR="00C836E0" w:rsidRPr="00A36DEA" w:rsidRDefault="00C836E0" w:rsidP="00C836E0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F19B9E3" w14:textId="77777777" w:rsidR="00C836E0" w:rsidRPr="00A36DEA" w:rsidRDefault="00C836E0" w:rsidP="00C836E0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68FCE7D8" w14:textId="41B1BC9F" w:rsidR="00C836E0" w:rsidRPr="00832915" w:rsidRDefault="00C836E0" w:rsidP="00C836E0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="00F20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29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="00F20EF8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C836E0">
        <w:rPr>
          <w:rFonts w:ascii="Times New Roman" w:hAnsi="Times New Roman" w:cs="Times New Roman"/>
          <w:color w:val="000000" w:themeColor="text1"/>
          <w:sz w:val="24"/>
          <w:szCs w:val="24"/>
        </w:rPr>
        <w:t>iewCoursebySemesterId(</w:t>
      </w:r>
      <w:proofErr w:type="gramEnd"/>
      <w:r w:rsidRPr="00C836E0">
        <w:rPr>
          <w:rFonts w:ascii="Times New Roman" w:hAnsi="Times New Roman" w:cs="Times New Roman"/>
          <w:color w:val="000000" w:themeColor="text1"/>
          <w:sz w:val="24"/>
          <w:szCs w:val="24"/>
        </w:rPr>
        <w:t>semId : int)</w:t>
      </w:r>
    </w:p>
    <w:p w14:paraId="49573404" w14:textId="72DB4700" w:rsidR="00C836E0" w:rsidRDefault="00C836E0" w:rsidP="00C836E0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F20EF8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F20EF8" w:rsidRPr="00C836E0">
        <w:rPr>
          <w:rFonts w:ascii="Times New Roman" w:hAnsi="Times New Roman" w:cs="Times New Roman"/>
          <w:color w:val="000000" w:themeColor="text1"/>
          <w:sz w:val="24"/>
          <w:szCs w:val="24"/>
        </w:rPr>
        <w:t>iewCoursebySemesterId</w:t>
      </w:r>
      <w:r w:rsidR="00F20EF8"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 xml:space="preserve">viewing </w:t>
      </w:r>
      <w:r w:rsidR="00F20EF8">
        <w:rPr>
          <w:rFonts w:ascii="Times New Roman" w:hAnsi="Times New Roman" w:cs="Times New Roman"/>
        </w:rPr>
        <w:t xml:space="preserve">a list of </w:t>
      </w:r>
      <w:r>
        <w:rPr>
          <w:rFonts w:ascii="Times New Roman" w:hAnsi="Times New Roman" w:cs="Times New Roman"/>
        </w:rPr>
        <w:t xml:space="preserve">course information from the database by using </w:t>
      </w:r>
      <w:r w:rsidR="00F20EF8"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</w:rPr>
        <w:t xml:space="preserve"> id for searching.</w:t>
      </w:r>
    </w:p>
    <w:p w14:paraId="31736288" w14:textId="77777777" w:rsidR="00C836E0" w:rsidRPr="00A36DEA" w:rsidRDefault="00C836E0" w:rsidP="00C836E0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297D685" w14:textId="77777777" w:rsidR="00C836E0" w:rsidRDefault="00C836E0" w:rsidP="00C836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49ADF3F" w14:textId="77777777" w:rsidR="00F20EF8" w:rsidRPr="00586929" w:rsidRDefault="00F20EF8" w:rsidP="00F20EF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1-2, 4-4, 5-4</w:t>
      </w:r>
    </w:p>
    <w:p w14:paraId="2405CE07" w14:textId="77777777" w:rsidR="00C836E0" w:rsidRDefault="00C836E0" w:rsidP="00C836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BD986B" w14:textId="77777777" w:rsidR="00C836E0" w:rsidRPr="00832915" w:rsidRDefault="00C836E0" w:rsidP="00C836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6337F4D3" w14:textId="77777777" w:rsidR="00F20EF8" w:rsidRPr="00586929" w:rsidRDefault="00F20EF8" w:rsidP="00F20EF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14:paraId="74B82FD2" w14:textId="010E984F" w:rsidR="00F20EF8" w:rsidRPr="00586929" w:rsidRDefault="00F20EF8" w:rsidP="00F20EF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4, academic_year = "2/2557" };</w:t>
      </w:r>
    </w:p>
    <w:p w14:paraId="590F7E14" w14:textId="7B9B91F1" w:rsidR="00F20EF8" w:rsidRPr="00586929" w:rsidRDefault="00F20EF8" w:rsidP="00F20EF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Course course1 = new Course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course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9, lecturer_id = lecturer1, semester_id = semester1, course_name = "Test", course_description = "Test na ja", course_credit = 3 };</w:t>
      </w:r>
    </w:p>
    <w:p w14:paraId="1AB25B4F" w14:textId="77777777" w:rsidR="00F20EF8" w:rsidRPr="00586929" w:rsidRDefault="00F20EF8" w:rsidP="00F20EF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List&lt;Course&gt; courseListExpected1= new List&lt;Course&gt; {course1};</w:t>
      </w:r>
    </w:p>
    <w:p w14:paraId="1939E0A4" w14:textId="47659880" w:rsidR="00C836E0" w:rsidRPr="00586929" w:rsidRDefault="00C836E0" w:rsidP="00F20E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List&lt;Course&gt; courseListExpected12 = new List&lt;Course&gt; ();</w:t>
      </w:r>
    </w:p>
    <w:p w14:paraId="5C6BC3AD" w14:textId="77777777" w:rsidR="00C836E0" w:rsidRDefault="00C836E0" w:rsidP="00C836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3EA45B" w14:textId="77777777" w:rsidR="00C836E0" w:rsidRDefault="00C836E0" w:rsidP="00C836E0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C836E0" w:rsidRPr="00586929" w14:paraId="71287AF7" w14:textId="77777777" w:rsidTr="006A5568">
        <w:trPr>
          <w:trHeight w:val="610"/>
        </w:trPr>
        <w:tc>
          <w:tcPr>
            <w:tcW w:w="568" w:type="dxa"/>
          </w:tcPr>
          <w:p w14:paraId="57340F19" w14:textId="77777777" w:rsidR="00C836E0" w:rsidRPr="0060479D" w:rsidRDefault="00C836E0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03341C56" w14:textId="77777777" w:rsidR="00C836E0" w:rsidRPr="00586929" w:rsidRDefault="00C836E0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012FB217" w14:textId="77777777" w:rsidR="00C836E0" w:rsidRPr="00586929" w:rsidRDefault="00C836E0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1DCFBB3B" w14:textId="77777777" w:rsidR="00C836E0" w:rsidRPr="00586929" w:rsidRDefault="00C836E0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454E8A9D" w14:textId="77777777" w:rsidR="00C836E0" w:rsidRPr="00586929" w:rsidRDefault="00C836E0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C836E0" w:rsidRPr="00586929" w14:paraId="16F26C22" w14:textId="77777777" w:rsidTr="006A5568">
        <w:trPr>
          <w:trHeight w:val="465"/>
        </w:trPr>
        <w:tc>
          <w:tcPr>
            <w:tcW w:w="568" w:type="dxa"/>
          </w:tcPr>
          <w:p w14:paraId="39025AA7" w14:textId="0153C840" w:rsidR="00C836E0" w:rsidRPr="0060479D" w:rsidRDefault="0060479D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29</w:t>
            </w:r>
            <w:r w:rsidR="00C836E0" w:rsidRPr="0060479D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2A5C9B80" w14:textId="06851024" w:rsidR="00C836E0" w:rsidRPr="00586929" w:rsidRDefault="00C836E0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>This case tests to view a list of course object from the database</w:t>
            </w:r>
            <w:r w:rsidR="00F20EF8"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by using semester id for searching</w:t>
            </w: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.  (Exist course information in the database)</w:t>
            </w:r>
          </w:p>
        </w:tc>
        <w:tc>
          <w:tcPr>
            <w:tcW w:w="2551" w:type="dxa"/>
          </w:tcPr>
          <w:p w14:paraId="7AAD31D2" w14:textId="2D2995DF" w:rsidR="00C836E0" w:rsidRPr="0060479D" w:rsidRDefault="00F20EF8" w:rsidP="006A556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=4</w:t>
            </w:r>
          </w:p>
        </w:tc>
        <w:tc>
          <w:tcPr>
            <w:tcW w:w="2127" w:type="dxa"/>
          </w:tcPr>
          <w:p w14:paraId="615D4078" w14:textId="77777777" w:rsidR="00C836E0" w:rsidRPr="00586929" w:rsidRDefault="00C836E0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CollectionAssert.AreEqual(courseListExpected1, actual);</w:t>
            </w:r>
          </w:p>
        </w:tc>
        <w:tc>
          <w:tcPr>
            <w:tcW w:w="2400" w:type="dxa"/>
          </w:tcPr>
          <w:p w14:paraId="517F2D1C" w14:textId="1386479C" w:rsidR="00C836E0" w:rsidRPr="00586929" w:rsidRDefault="00F20EF8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courseListExpected</w:t>
            </w: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C836E0" w:rsidRPr="00586929" w14:paraId="604F8F58" w14:textId="77777777" w:rsidTr="006A5568">
        <w:trPr>
          <w:trHeight w:val="465"/>
        </w:trPr>
        <w:tc>
          <w:tcPr>
            <w:tcW w:w="568" w:type="dxa"/>
          </w:tcPr>
          <w:p w14:paraId="6D2B0979" w14:textId="6128DEA9" w:rsidR="00C836E0" w:rsidRPr="0060479D" w:rsidRDefault="0060479D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29</w:t>
            </w:r>
            <w:r w:rsidR="00C836E0" w:rsidRPr="0060479D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27175ED8" w14:textId="6ACDC9EC" w:rsidR="00C836E0" w:rsidRPr="00586929" w:rsidRDefault="00C836E0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>This case tests to view a list of course object from the database</w:t>
            </w:r>
            <w:r w:rsidR="00F20EF8"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by using semester id for searching</w:t>
            </w: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.  (Not Exist course information in the database)</w:t>
            </w:r>
          </w:p>
        </w:tc>
        <w:tc>
          <w:tcPr>
            <w:tcW w:w="2551" w:type="dxa"/>
          </w:tcPr>
          <w:p w14:paraId="426CE734" w14:textId="5483B619" w:rsidR="00C836E0" w:rsidRPr="0060479D" w:rsidRDefault="00F20EF8" w:rsidP="006A556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-1</w:t>
            </w:r>
          </w:p>
        </w:tc>
        <w:tc>
          <w:tcPr>
            <w:tcW w:w="2127" w:type="dxa"/>
          </w:tcPr>
          <w:p w14:paraId="66EE80E4" w14:textId="77777777" w:rsidR="00C836E0" w:rsidRPr="00586929" w:rsidRDefault="00C836E0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CollectionAssert.AreEqual(courseListExpected2, actual);</w:t>
            </w:r>
          </w:p>
        </w:tc>
        <w:tc>
          <w:tcPr>
            <w:tcW w:w="2400" w:type="dxa"/>
          </w:tcPr>
          <w:p w14:paraId="66D3A436" w14:textId="2BD285BB" w:rsidR="00C836E0" w:rsidRPr="0060479D" w:rsidRDefault="00F20EF8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04002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courseListExpected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12</w:t>
            </w:r>
          </w:p>
        </w:tc>
      </w:tr>
    </w:tbl>
    <w:p w14:paraId="07194BB7" w14:textId="64A832CB" w:rsidR="00F42B01" w:rsidRDefault="00F42B01" w:rsidP="00F42B0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0" w:name="_Toc3945779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UTC-30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gramStart"/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insertCourse(</w:t>
      </w:r>
      <w:proofErr w:type="gramEnd"/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lecturerId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semesterId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courseName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string, courseCredit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courseDescription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string)</w:t>
      </w:r>
      <w:r w:rsidRPr="00B62F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bool</w:t>
      </w:r>
      <w:bookmarkEnd w:id="240"/>
    </w:p>
    <w:p w14:paraId="707A71FC" w14:textId="77777777" w:rsidR="00F42B01" w:rsidRPr="00832915" w:rsidRDefault="00F42B01" w:rsidP="00F42B01">
      <w:pPr>
        <w:rPr>
          <w:lang w:eastAsia="ja-JP" w:bidi="ar-SA"/>
        </w:rPr>
      </w:pPr>
    </w:p>
    <w:p w14:paraId="2473CDD4" w14:textId="77777777" w:rsidR="00F42B01" w:rsidRPr="00A36DEA" w:rsidRDefault="00F42B01" w:rsidP="00F42B01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9AC0C78" w14:textId="77777777" w:rsidR="00F42B01" w:rsidRPr="00A36DEA" w:rsidRDefault="00F42B01" w:rsidP="00F42B01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286711E4" w14:textId="06536C87" w:rsidR="00F42B01" w:rsidRPr="00832915" w:rsidRDefault="00F42B01" w:rsidP="00F42B01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Case-30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Pr="00F42B01">
        <w:rPr>
          <w:rFonts w:ascii="Times New Roman" w:hAnsi="Times New Roman" w:cs="Times New Roman"/>
          <w:color w:val="000000" w:themeColor="text1"/>
          <w:sz w:val="24"/>
          <w:szCs w:val="24"/>
        </w:rPr>
        <w:t>insertCourse(</w:t>
      </w:r>
      <w:proofErr w:type="gramEnd"/>
      <w:r w:rsidRPr="00F42B01">
        <w:rPr>
          <w:rFonts w:ascii="Times New Roman" w:hAnsi="Times New Roman" w:cs="Times New Roman"/>
          <w:color w:val="000000" w:themeColor="text1"/>
          <w:sz w:val="24"/>
          <w:szCs w:val="24"/>
        </w:rPr>
        <w:t>lecturerId: int, semesterId : int, courseName : string, courseCredit :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nt, courseDescription : string)</w:t>
      </w:r>
    </w:p>
    <w:p w14:paraId="15261772" w14:textId="6D3D5892" w:rsidR="00F42B01" w:rsidRDefault="00F42B01" w:rsidP="00F42B01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60479D" w:rsidRPr="00604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insertCourse </w:t>
      </w:r>
      <w:r w:rsidR="00604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gramEnd"/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inserting course information to the database.</w:t>
      </w:r>
    </w:p>
    <w:p w14:paraId="715E2C0E" w14:textId="77777777" w:rsidR="00F42B01" w:rsidRPr="00A36DEA" w:rsidRDefault="00F42B01" w:rsidP="00F42B01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44CD0567" w14:textId="77777777" w:rsidR="00F42B01" w:rsidRDefault="00F42B01" w:rsidP="00F42B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57B1507" w14:textId="02FEB98D" w:rsidR="00F42B01" w:rsidRDefault="00586929" w:rsidP="00F42B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None</w:t>
      </w:r>
    </w:p>
    <w:p w14:paraId="0120F552" w14:textId="77777777" w:rsidR="00586929" w:rsidRDefault="00586929" w:rsidP="00F42B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E274F4" w14:textId="77777777" w:rsidR="00F42B01" w:rsidRPr="00832915" w:rsidRDefault="00F42B01" w:rsidP="00F42B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29780E9A" w14:textId="16B70DF0" w:rsidR="00F42B01" w:rsidRDefault="0060479D" w:rsidP="00F42B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True, False</w:t>
      </w:r>
    </w:p>
    <w:p w14:paraId="68700CE0" w14:textId="77777777" w:rsidR="00586929" w:rsidRDefault="00586929" w:rsidP="00F42B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D4FBC3" w14:textId="77777777" w:rsidR="00F42B01" w:rsidRDefault="00F42B01" w:rsidP="00F42B01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42B01" w:rsidRPr="00B62F09" w14:paraId="44618DFF" w14:textId="77777777" w:rsidTr="006A5568">
        <w:trPr>
          <w:trHeight w:val="610"/>
        </w:trPr>
        <w:tc>
          <w:tcPr>
            <w:tcW w:w="568" w:type="dxa"/>
          </w:tcPr>
          <w:p w14:paraId="6ECB7587" w14:textId="77777777" w:rsidR="00F42B01" w:rsidRPr="00B62F09" w:rsidRDefault="00F42B01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0E68A878" w14:textId="77777777" w:rsidR="00F42B01" w:rsidRPr="00B62F09" w:rsidRDefault="00F42B01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6013B0C6" w14:textId="77777777" w:rsidR="00F42B01" w:rsidRPr="00B62F09" w:rsidRDefault="00F42B01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6E718A12" w14:textId="77777777" w:rsidR="00F42B01" w:rsidRPr="00B62F09" w:rsidRDefault="00F42B01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14CAD532" w14:textId="77777777" w:rsidR="00F42B01" w:rsidRPr="00B62F09" w:rsidRDefault="00F42B01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42B01" w:rsidRPr="00B62F09" w14:paraId="223FCAC8" w14:textId="77777777" w:rsidTr="006A5568">
        <w:trPr>
          <w:trHeight w:val="465"/>
        </w:trPr>
        <w:tc>
          <w:tcPr>
            <w:tcW w:w="568" w:type="dxa"/>
          </w:tcPr>
          <w:p w14:paraId="6D913744" w14:textId="72CD312D" w:rsidR="00F42B01" w:rsidRPr="00B62F09" w:rsidRDefault="0060479D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  <w:r w:rsidR="00F42B01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77021E6A" w14:textId="09443ED2" w:rsidR="00F42B01" w:rsidRPr="00B62F09" w:rsidRDefault="00F42B01" w:rsidP="00604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 w:rsidR="0060479D">
              <w:rPr>
                <w:rFonts w:ascii="Times New Roman" w:hAnsi="Times New Roman" w:cs="Times New Roman"/>
                <w:sz w:val="19"/>
                <w:szCs w:val="19"/>
              </w:rPr>
              <w:t>insert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60479D">
              <w:rPr>
                <w:rFonts w:ascii="Times New Roman" w:hAnsi="Times New Roman" w:cs="Times New Roman"/>
                <w:sz w:val="19"/>
                <w:szCs w:val="19"/>
              </w:rPr>
              <w:t>course information to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 w:rsidR="0060479D">
              <w:rPr>
                <w:rFonts w:ascii="Times New Roman" w:hAnsi="Times New Roman" w:cs="Times New Roman"/>
                <w:sz w:val="19"/>
                <w:szCs w:val="19"/>
              </w:rPr>
              <w:t>. (successful)</w:t>
            </w:r>
          </w:p>
        </w:tc>
        <w:tc>
          <w:tcPr>
            <w:tcW w:w="2551" w:type="dxa"/>
          </w:tcPr>
          <w:p w14:paraId="723DBFBC" w14:textId="024B87DC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1;</w:t>
            </w:r>
          </w:p>
          <w:p w14:paraId="45F18562" w14:textId="26A7A8C3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2;</w:t>
            </w:r>
          </w:p>
          <w:p w14:paraId="5D96E4A1" w14:textId="09021045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 = "C++ langguage";</w:t>
            </w:r>
          </w:p>
          <w:p w14:paraId="00CDE123" w14:textId="2F36DFDD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 = 3;</w:t>
            </w:r>
          </w:p>
          <w:p w14:paraId="2755CC4F" w14:textId="6736EEFC" w:rsidR="00F42B01" w:rsidRPr="00B62F09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 = "C++ is good";</w:t>
            </w:r>
          </w:p>
        </w:tc>
        <w:tc>
          <w:tcPr>
            <w:tcW w:w="2127" w:type="dxa"/>
          </w:tcPr>
          <w:p w14:paraId="218BB9A9" w14:textId="09F81499" w:rsidR="00F42B01" w:rsidRPr="00B62F09" w:rsidRDefault="0060479D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085E3C66" w14:textId="3ABF1FAE" w:rsidR="00F42B01" w:rsidRPr="00B62F09" w:rsidRDefault="0060479D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F42B01" w:rsidRPr="00B62F09" w14:paraId="55851A75" w14:textId="77777777" w:rsidTr="006A5568">
        <w:trPr>
          <w:trHeight w:val="465"/>
        </w:trPr>
        <w:tc>
          <w:tcPr>
            <w:tcW w:w="568" w:type="dxa"/>
          </w:tcPr>
          <w:p w14:paraId="04531734" w14:textId="0CBC6991" w:rsidR="00F42B01" w:rsidRPr="00B62F09" w:rsidRDefault="0060479D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  <w:r w:rsidR="00F42B01" w:rsidRPr="00B62F09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02ADD061" w14:textId="760BDA2E" w:rsidR="00F42B01" w:rsidRPr="00B62F09" w:rsidRDefault="0060479D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insert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course information to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(un successful)</w:t>
            </w:r>
          </w:p>
        </w:tc>
        <w:tc>
          <w:tcPr>
            <w:tcW w:w="2551" w:type="dxa"/>
          </w:tcPr>
          <w:p w14:paraId="58A5F6F5" w14:textId="4578EA0C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1;</w:t>
            </w:r>
          </w:p>
          <w:p w14:paraId="71FFFAAE" w14:textId="4AB79AC9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2;</w:t>
            </w:r>
          </w:p>
          <w:p w14:paraId="0440D1B6" w14:textId="00B9F55A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 = null;</w:t>
            </w:r>
          </w:p>
          <w:p w14:paraId="45B9E731" w14:textId="7906397C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 = 3;</w:t>
            </w:r>
          </w:p>
          <w:p w14:paraId="611FCC56" w14:textId="7ED8484C" w:rsidR="00F42B01" w:rsidRPr="00B62F09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 = "C++ is good";</w:t>
            </w:r>
          </w:p>
        </w:tc>
        <w:tc>
          <w:tcPr>
            <w:tcW w:w="2127" w:type="dxa"/>
          </w:tcPr>
          <w:p w14:paraId="1BEEFACE" w14:textId="54054E37" w:rsidR="00F42B01" w:rsidRPr="00B62F09" w:rsidRDefault="0060479D" w:rsidP="0060479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3A18691C" w14:textId="336D8AF0" w:rsidR="00F42B01" w:rsidRPr="00B62F09" w:rsidRDefault="0060479D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False</w:t>
            </w:r>
          </w:p>
        </w:tc>
      </w:tr>
    </w:tbl>
    <w:p w14:paraId="766E26A7" w14:textId="77777777" w:rsidR="00C836E0" w:rsidRDefault="00C836E0" w:rsidP="0034214E"/>
    <w:p w14:paraId="6B5E5476" w14:textId="77777777" w:rsidR="00E40C21" w:rsidRDefault="00E40C21" w:rsidP="0034214E"/>
    <w:p w14:paraId="5860BC49" w14:textId="77777777" w:rsidR="0060479D" w:rsidRDefault="0060479D" w:rsidP="0034214E"/>
    <w:p w14:paraId="122411A4" w14:textId="77777777" w:rsidR="0060479D" w:rsidRDefault="0060479D" w:rsidP="0034214E"/>
    <w:p w14:paraId="5065CE9F" w14:textId="77777777" w:rsidR="0060479D" w:rsidRDefault="0060479D" w:rsidP="0034214E"/>
    <w:p w14:paraId="668DC112" w14:textId="5DF0B6F1" w:rsidR="0060479D" w:rsidRDefault="0060479D" w:rsidP="0060479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1" w:name="_Toc3945779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update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Course(</w:t>
      </w:r>
      <w:proofErr w:type="gram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courseId: int,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lecturerId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semesterId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courseName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string, courseCredit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courseDescription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string)</w:t>
      </w:r>
      <w:r w:rsidRPr="00B62F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bool</w:t>
      </w:r>
      <w:bookmarkEnd w:id="241"/>
    </w:p>
    <w:p w14:paraId="6734AD92" w14:textId="77777777" w:rsidR="0060479D" w:rsidRPr="00832915" w:rsidRDefault="0060479D" w:rsidP="0060479D">
      <w:pPr>
        <w:rPr>
          <w:lang w:eastAsia="ja-JP" w:bidi="ar-SA"/>
        </w:rPr>
      </w:pPr>
    </w:p>
    <w:p w14:paraId="6AF3B8AA" w14:textId="77777777" w:rsidR="0060479D" w:rsidRPr="00A36DEA" w:rsidRDefault="0060479D" w:rsidP="0060479D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30050EA" w14:textId="77777777" w:rsidR="0060479D" w:rsidRPr="00A36DEA" w:rsidRDefault="0060479D" w:rsidP="0060479D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5E2CDDEC" w14:textId="63F122BE" w:rsidR="0060479D" w:rsidRPr="00832915" w:rsidRDefault="0060479D" w:rsidP="0060479D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Case-31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Pr="0060479D">
        <w:rPr>
          <w:rFonts w:ascii="Times New Roman" w:hAnsi="Times New Roman" w:cs="Times New Roman"/>
          <w:color w:val="000000" w:themeColor="text1"/>
          <w:sz w:val="24"/>
          <w:szCs w:val="24"/>
        </w:rPr>
        <w:t>updateCourse(</w:t>
      </w:r>
      <w:proofErr w:type="gramEnd"/>
      <w:r w:rsidRPr="0060479D">
        <w:rPr>
          <w:rFonts w:ascii="Times New Roman" w:hAnsi="Times New Roman" w:cs="Times New Roman"/>
          <w:color w:val="000000" w:themeColor="text1"/>
          <w:sz w:val="24"/>
          <w:szCs w:val="24"/>
        </w:rPr>
        <w:t>courseId: int, lecturerId: int, semesterId : int, courseName : string, courseCredit :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nt, courseDescription : string)</w:t>
      </w:r>
    </w:p>
    <w:p w14:paraId="7A4A9A6C" w14:textId="0279F390" w:rsidR="0060479D" w:rsidRDefault="0060479D" w:rsidP="0060479D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60479D">
        <w:t xml:space="preserve"> </w:t>
      </w:r>
      <w:proofErr w:type="gramStart"/>
      <w:r w:rsidRPr="0060479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updateCourse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gramEnd"/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updating course information in the database.</w:t>
      </w:r>
    </w:p>
    <w:p w14:paraId="1B130C76" w14:textId="77777777" w:rsidR="0060479D" w:rsidRPr="00A36DEA" w:rsidRDefault="0060479D" w:rsidP="0060479D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44D1BBA5" w14:textId="77777777" w:rsidR="0060479D" w:rsidRDefault="0060479D" w:rsidP="0060479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893C4BC" w14:textId="2DAAE628" w:rsidR="0060479D" w:rsidRPr="00586929" w:rsidRDefault="0060479D" w:rsidP="0060479D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5-4</w:t>
      </w:r>
      <w:r w:rsidR="00586929">
        <w:rPr>
          <w:rFonts w:ascii="Times New Roman" w:hAnsi="Times New Roman" w:cs="Times New Roman"/>
          <w:color w:val="000000" w:themeColor="text1"/>
          <w:sz w:val="19"/>
          <w:szCs w:val="19"/>
        </w:rPr>
        <w:br/>
      </w:r>
    </w:p>
    <w:p w14:paraId="71CB13E7" w14:textId="641A9238" w:rsidR="0060479D" w:rsidRPr="00832915" w:rsidRDefault="0060479D" w:rsidP="0060479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16C76C06" w14:textId="77777777" w:rsidR="0060479D" w:rsidRDefault="0060479D" w:rsidP="0060479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True, False</w:t>
      </w:r>
    </w:p>
    <w:p w14:paraId="104C4BC6" w14:textId="77777777" w:rsidR="00586929" w:rsidRDefault="00586929" w:rsidP="0060479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7D341" w14:textId="77777777" w:rsidR="0060479D" w:rsidRDefault="0060479D" w:rsidP="0060479D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60479D" w:rsidRPr="00B62F09" w14:paraId="24A3EF65" w14:textId="77777777" w:rsidTr="006A5568">
        <w:trPr>
          <w:trHeight w:val="610"/>
        </w:trPr>
        <w:tc>
          <w:tcPr>
            <w:tcW w:w="568" w:type="dxa"/>
          </w:tcPr>
          <w:p w14:paraId="24C063D8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03C3196F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6EB36122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72A23CD3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55046502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60479D" w:rsidRPr="00B62F09" w14:paraId="4055E843" w14:textId="77777777" w:rsidTr="006A5568">
        <w:trPr>
          <w:trHeight w:val="465"/>
        </w:trPr>
        <w:tc>
          <w:tcPr>
            <w:tcW w:w="568" w:type="dxa"/>
          </w:tcPr>
          <w:p w14:paraId="4023BE39" w14:textId="4A643165" w:rsidR="0060479D" w:rsidRPr="00B62F09" w:rsidRDefault="00AD39A2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  <w:r w:rsidR="0060479D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64563F4" w14:textId="1835BBFD" w:rsidR="0060479D" w:rsidRPr="00B62F09" w:rsidRDefault="0060479D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update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course information to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(successful)</w:t>
            </w:r>
          </w:p>
        </w:tc>
        <w:tc>
          <w:tcPr>
            <w:tcW w:w="2551" w:type="dxa"/>
          </w:tcPr>
          <w:p w14:paraId="5DF462E2" w14:textId="4A5A99E6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  <w:p w14:paraId="03825A30" w14:textId="10CEE400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2;</w:t>
            </w:r>
          </w:p>
          <w:p w14:paraId="3ACA9976" w14:textId="6C0D8680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4;</w:t>
            </w:r>
          </w:p>
          <w:p w14:paraId="096E1C49" w14:textId="5DEDC6AC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 = "Test";</w:t>
            </w:r>
          </w:p>
          <w:p w14:paraId="603FDCE2" w14:textId="05EB9D2A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 = 3;</w:t>
            </w:r>
          </w:p>
          <w:p w14:paraId="29DF68D9" w14:textId="6CDA480D" w:rsidR="0060479D" w:rsidRPr="00B62F09" w:rsidRDefault="0060479D" w:rsidP="0058692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string course_description = "Test na ja";</w:t>
            </w:r>
          </w:p>
        </w:tc>
        <w:tc>
          <w:tcPr>
            <w:tcW w:w="2127" w:type="dxa"/>
          </w:tcPr>
          <w:p w14:paraId="7AC62252" w14:textId="77777777" w:rsidR="0060479D" w:rsidRPr="00B62F09" w:rsidRDefault="0060479D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1E1FADA9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60479D" w:rsidRPr="00B62F09" w14:paraId="4FC9B9EE" w14:textId="77777777" w:rsidTr="006A5568">
        <w:trPr>
          <w:trHeight w:val="465"/>
        </w:trPr>
        <w:tc>
          <w:tcPr>
            <w:tcW w:w="568" w:type="dxa"/>
          </w:tcPr>
          <w:p w14:paraId="3ABC3133" w14:textId="0C93AC2F" w:rsidR="0060479D" w:rsidRPr="00B62F09" w:rsidRDefault="00AD39A2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  <w:r w:rsidR="0060479D" w:rsidRPr="00B62F09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60B849B7" w14:textId="0826747D" w:rsidR="0060479D" w:rsidRPr="00B62F09" w:rsidRDefault="0060479D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update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course information to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(un successful)</w:t>
            </w:r>
          </w:p>
        </w:tc>
        <w:tc>
          <w:tcPr>
            <w:tcW w:w="2551" w:type="dxa"/>
          </w:tcPr>
          <w:p w14:paraId="27A6EE06" w14:textId="3AF8FE38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  <w:p w14:paraId="4A062C0E" w14:textId="3A66E35F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2;</w:t>
            </w:r>
          </w:p>
          <w:p w14:paraId="69D4E0B0" w14:textId="182D78AC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4;</w:t>
            </w:r>
          </w:p>
          <w:p w14:paraId="26BCA458" w14:textId="237B2B10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 = null;</w:t>
            </w:r>
          </w:p>
          <w:p w14:paraId="2DF986BB" w14:textId="472FD0B7" w:rsidR="0060479D" w:rsidRPr="0060479D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 = 3;</w:t>
            </w:r>
          </w:p>
          <w:p w14:paraId="1E72C2E8" w14:textId="1066D666" w:rsidR="0060479D" w:rsidRPr="00B62F09" w:rsidRDefault="0060479D" w:rsidP="00604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 = "Test na ja";</w:t>
            </w:r>
          </w:p>
        </w:tc>
        <w:tc>
          <w:tcPr>
            <w:tcW w:w="2127" w:type="dxa"/>
          </w:tcPr>
          <w:p w14:paraId="33ABF4AE" w14:textId="77777777" w:rsidR="0060479D" w:rsidRPr="00B62F09" w:rsidRDefault="0060479D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66D68C1A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False</w:t>
            </w:r>
          </w:p>
        </w:tc>
      </w:tr>
    </w:tbl>
    <w:p w14:paraId="6CB4938F" w14:textId="77777777" w:rsidR="0060479D" w:rsidRDefault="0060479D" w:rsidP="0034214E"/>
    <w:p w14:paraId="1CDB32FF" w14:textId="77777777" w:rsidR="00E40C21" w:rsidRDefault="00E40C21" w:rsidP="0034214E"/>
    <w:p w14:paraId="6C8359CE" w14:textId="77777777" w:rsidR="00002AF6" w:rsidRDefault="00002AF6" w:rsidP="0034214E"/>
    <w:p w14:paraId="3A1D9F1A" w14:textId="77777777" w:rsidR="00FF35A9" w:rsidRDefault="00FF35A9" w:rsidP="0034214E"/>
    <w:p w14:paraId="0D401B4A" w14:textId="51264853" w:rsidR="00FF35A9" w:rsidRDefault="00FF35A9" w:rsidP="00FF35A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2" w:name="_Toc39457797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gramStart"/>
      <w:r w:rsidRPr="00FF35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deleteCourse(</w:t>
      </w:r>
      <w:proofErr w:type="gramEnd"/>
      <w:r w:rsidRPr="00FF35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F35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242"/>
    </w:p>
    <w:p w14:paraId="6F63A26C" w14:textId="77777777" w:rsidR="00FF35A9" w:rsidRPr="00832915" w:rsidRDefault="00FF35A9" w:rsidP="00FF35A9">
      <w:pPr>
        <w:rPr>
          <w:lang w:eastAsia="ja-JP" w:bidi="ar-SA"/>
        </w:rPr>
      </w:pPr>
    </w:p>
    <w:p w14:paraId="5C5B0072" w14:textId="77777777" w:rsidR="00FF35A9" w:rsidRPr="00A36DEA" w:rsidRDefault="00FF35A9" w:rsidP="00FF35A9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A2CEEF4" w14:textId="77777777" w:rsidR="00FF35A9" w:rsidRPr="00A36DEA" w:rsidRDefault="00FF35A9" w:rsidP="00FF35A9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18D7E2CE" w14:textId="3B732337" w:rsidR="00FF35A9" w:rsidRPr="00832915" w:rsidRDefault="00FF35A9" w:rsidP="00FF35A9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Case-31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deleteCourse(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courseId int)</w:t>
      </w:r>
    </w:p>
    <w:p w14:paraId="2D24BC59" w14:textId="1361B502" w:rsidR="00FF35A9" w:rsidRDefault="00FF35A9" w:rsidP="00FF35A9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60479D"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deleteCourse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delete course information in the database.</w:t>
      </w:r>
    </w:p>
    <w:p w14:paraId="755A6F0E" w14:textId="77777777" w:rsidR="00FF35A9" w:rsidRPr="00A36DEA" w:rsidRDefault="00FF35A9" w:rsidP="00FF35A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9636C4A" w14:textId="77777777" w:rsidR="00FF35A9" w:rsidRDefault="00FF35A9" w:rsidP="00FF35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63E24A1" w14:textId="77777777" w:rsidR="00FF35A9" w:rsidRPr="00586929" w:rsidRDefault="00FF35A9" w:rsidP="00FF35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5-4</w:t>
      </w:r>
    </w:p>
    <w:p w14:paraId="5FF8A361" w14:textId="77777777" w:rsidR="00FF35A9" w:rsidRPr="00B62F09" w:rsidRDefault="00FF35A9" w:rsidP="00FF35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014D8" w14:textId="77777777" w:rsidR="00FF35A9" w:rsidRPr="00832915" w:rsidRDefault="00FF35A9" w:rsidP="00FF35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78FC92EF" w14:textId="53AD8A7A" w:rsidR="00FF35A9" w:rsidRPr="00586929" w:rsidRDefault="00FF35A9" w:rsidP="00FF35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True</w:t>
      </w:r>
    </w:p>
    <w:p w14:paraId="43A65ADD" w14:textId="77777777" w:rsidR="00FF35A9" w:rsidRDefault="00FF35A9" w:rsidP="00FF35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9DCD65" w14:textId="77777777" w:rsidR="00FF35A9" w:rsidRDefault="00FF35A9" w:rsidP="00FF35A9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35A9" w:rsidRPr="00B62F09" w14:paraId="3DC22C9E" w14:textId="77777777" w:rsidTr="007B39AB">
        <w:trPr>
          <w:trHeight w:val="610"/>
        </w:trPr>
        <w:tc>
          <w:tcPr>
            <w:tcW w:w="568" w:type="dxa"/>
          </w:tcPr>
          <w:p w14:paraId="1CDD44D4" w14:textId="77777777" w:rsidR="00FF35A9" w:rsidRPr="00B62F09" w:rsidRDefault="00FF35A9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6FA64823" w14:textId="77777777" w:rsidR="00FF35A9" w:rsidRPr="00B62F09" w:rsidRDefault="00FF35A9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92A5FB9" w14:textId="77777777" w:rsidR="00FF35A9" w:rsidRPr="00B62F09" w:rsidRDefault="00FF35A9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49A72388" w14:textId="77777777" w:rsidR="00FF35A9" w:rsidRPr="00B62F09" w:rsidRDefault="00FF35A9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2C0B04C1" w14:textId="77777777" w:rsidR="00FF35A9" w:rsidRPr="00B62F09" w:rsidRDefault="00FF35A9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35A9" w:rsidRPr="00B62F09" w14:paraId="2B6CA58D" w14:textId="77777777" w:rsidTr="007B39AB">
        <w:trPr>
          <w:trHeight w:val="465"/>
        </w:trPr>
        <w:tc>
          <w:tcPr>
            <w:tcW w:w="568" w:type="dxa"/>
          </w:tcPr>
          <w:p w14:paraId="5D366E55" w14:textId="214D6F0D" w:rsidR="00FF35A9" w:rsidRPr="00B62F09" w:rsidRDefault="00FF35A9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0C3390EB" w14:textId="1FA4128E" w:rsidR="00FF35A9" w:rsidRPr="00B62F09" w:rsidRDefault="00FF35A9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delete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course information in the database</w:t>
            </w:r>
          </w:p>
        </w:tc>
        <w:tc>
          <w:tcPr>
            <w:tcW w:w="2551" w:type="dxa"/>
          </w:tcPr>
          <w:p w14:paraId="67534F03" w14:textId="7BEEFA62" w:rsidR="00FF35A9" w:rsidRPr="00B62F09" w:rsidRDefault="00FF35A9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course_id = 9</w:t>
            </w:r>
            <w:r w:rsidRPr="00FF35A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2127" w:type="dxa"/>
          </w:tcPr>
          <w:p w14:paraId="020B13F0" w14:textId="77777777" w:rsidR="00FF35A9" w:rsidRPr="00B62F09" w:rsidRDefault="00FF35A9" w:rsidP="007B39A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7E089C99" w14:textId="77777777" w:rsidR="00FF35A9" w:rsidRPr="00B62F09" w:rsidRDefault="00FF35A9" w:rsidP="007B39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True</w:t>
            </w:r>
          </w:p>
        </w:tc>
      </w:tr>
    </w:tbl>
    <w:p w14:paraId="1D6D82D0" w14:textId="77777777" w:rsidR="00FF35A9" w:rsidRDefault="00FF35A9" w:rsidP="0034214E"/>
    <w:p w14:paraId="3D0CE453" w14:textId="77777777" w:rsidR="00FF35A9" w:rsidRDefault="00FF35A9" w:rsidP="0034214E"/>
    <w:p w14:paraId="32A02124" w14:textId="77777777" w:rsidR="00FF35A9" w:rsidRDefault="00FF35A9" w:rsidP="0034214E"/>
    <w:p w14:paraId="44242583" w14:textId="77777777" w:rsidR="00FF35A9" w:rsidRDefault="00FF35A9" w:rsidP="0034214E"/>
    <w:p w14:paraId="39BFFEB6" w14:textId="77777777" w:rsidR="00FF35A9" w:rsidRDefault="00FF35A9" w:rsidP="0034214E"/>
    <w:p w14:paraId="159B6A15" w14:textId="77777777" w:rsidR="00FF35A9" w:rsidRDefault="00FF35A9" w:rsidP="0034214E"/>
    <w:p w14:paraId="06415291" w14:textId="77777777" w:rsidR="00FF35A9" w:rsidRDefault="00FF35A9" w:rsidP="0034214E"/>
    <w:p w14:paraId="13093B3A" w14:textId="77777777" w:rsidR="00FF35A9" w:rsidRDefault="00FF35A9" w:rsidP="0034214E"/>
    <w:p w14:paraId="6431DC89" w14:textId="77777777" w:rsidR="00FF35A9" w:rsidRDefault="00FF35A9" w:rsidP="0034214E"/>
    <w:p w14:paraId="67E66403" w14:textId="77777777" w:rsidR="00FF35A9" w:rsidRDefault="00FF35A9" w:rsidP="0034214E"/>
    <w:p w14:paraId="2DD8AE78" w14:textId="77777777" w:rsidR="0060479D" w:rsidRDefault="0060479D" w:rsidP="0034214E"/>
    <w:p w14:paraId="4F74C1CE" w14:textId="76FBC831" w:rsidR="0060479D" w:rsidRDefault="00FF35A9" w:rsidP="0060479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3" w:name="_Toc39457797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UTC-33</w:t>
      </w:r>
      <w:r w:rsidR="00AD39A2" w:rsidRPr="00AD39A2">
        <w:t xml:space="preserve"> </w:t>
      </w:r>
      <w:proofErr w:type="gramStart"/>
      <w:r w:rsidR="00AD39A2" w:rsidRPr="00AD39A2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viewPreviousCourse(</w:t>
      </w:r>
      <w:proofErr w:type="gramEnd"/>
      <w:r w:rsidR="00AD39A2" w:rsidRPr="00AD39A2">
        <w:rPr>
          <w:rFonts w:ascii="Times New Roman" w:hAnsi="Times New Roman" w:cs="Times New Roman"/>
          <w:b/>
          <w:bCs/>
          <w:color w:val="auto"/>
          <w:sz w:val="28"/>
          <w:szCs w:val="28"/>
        </w:rPr>
        <w:t>int lecturerId)</w:t>
      </w:r>
      <w:r w:rsidR="00AD39A2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r w:rsidR="006047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bool</w:t>
      </w:r>
      <w:bookmarkEnd w:id="243"/>
    </w:p>
    <w:p w14:paraId="4D3BCA23" w14:textId="77777777" w:rsidR="0060479D" w:rsidRPr="00832915" w:rsidRDefault="0060479D" w:rsidP="0060479D">
      <w:pPr>
        <w:rPr>
          <w:lang w:eastAsia="ja-JP" w:bidi="ar-SA"/>
        </w:rPr>
      </w:pPr>
    </w:p>
    <w:p w14:paraId="09C67370" w14:textId="77777777" w:rsidR="0060479D" w:rsidRPr="00A36DEA" w:rsidRDefault="0060479D" w:rsidP="0060479D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D47578C" w14:textId="77777777" w:rsidR="0060479D" w:rsidRPr="00A36DEA" w:rsidRDefault="0060479D" w:rsidP="0060479D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54F650C1" w14:textId="791EA30B" w:rsidR="0060479D" w:rsidRPr="00832915" w:rsidRDefault="00FF35A9" w:rsidP="0060479D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Case-33</w:t>
      </w:r>
      <w:r w:rsidR="0060479D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="00AD39A2" w:rsidRPr="00AD39A2">
        <w:rPr>
          <w:rFonts w:ascii="Times New Roman" w:hAnsi="Times New Roman" w:cs="Times New Roman"/>
          <w:color w:val="000000" w:themeColor="text1"/>
          <w:sz w:val="24"/>
          <w:szCs w:val="24"/>
        </w:rPr>
        <w:t>vie</w:t>
      </w:r>
      <w:r w:rsidR="00AD39A2">
        <w:rPr>
          <w:rFonts w:ascii="Times New Roman" w:hAnsi="Times New Roman" w:cs="Times New Roman"/>
          <w:color w:val="000000" w:themeColor="text1"/>
          <w:sz w:val="24"/>
          <w:szCs w:val="24"/>
        </w:rPr>
        <w:t>wPreviousCourse(</w:t>
      </w:r>
      <w:proofErr w:type="gramEnd"/>
      <w:r w:rsidR="00AD39A2">
        <w:rPr>
          <w:rFonts w:ascii="Times New Roman" w:hAnsi="Times New Roman" w:cs="Times New Roman"/>
          <w:color w:val="000000" w:themeColor="text1"/>
          <w:sz w:val="24"/>
          <w:szCs w:val="24"/>
        </w:rPr>
        <w:t>int lecturerId)</w:t>
      </w:r>
    </w:p>
    <w:p w14:paraId="0884CD1D" w14:textId="77F88742" w:rsidR="0060479D" w:rsidRDefault="0060479D" w:rsidP="0060479D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AD39A2" w:rsidRPr="00AD39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viewPreviousCourse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 w:rsidR="00AD39A2">
        <w:rPr>
          <w:rFonts w:ascii="Times New Roman" w:hAnsi="Times New Roman" w:cs="Times New Roman"/>
        </w:rPr>
        <w:t>viewing latest course information that was created by lecturer</w:t>
      </w:r>
      <w:r>
        <w:rPr>
          <w:rFonts w:ascii="Times New Roman" w:hAnsi="Times New Roman" w:cs="Times New Roman"/>
        </w:rPr>
        <w:t>.</w:t>
      </w:r>
    </w:p>
    <w:p w14:paraId="69BD9292" w14:textId="77777777" w:rsidR="0060479D" w:rsidRPr="00A36DEA" w:rsidRDefault="0060479D" w:rsidP="0060479D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8ACDE5B" w14:textId="77777777" w:rsidR="0060479D" w:rsidRDefault="0060479D" w:rsidP="0060479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8D458C3" w14:textId="77777777" w:rsidR="00AD39A2" w:rsidRPr="00586929" w:rsidRDefault="00AD39A2" w:rsidP="00AD39A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1-2, 4-4, 5-4</w:t>
      </w:r>
    </w:p>
    <w:p w14:paraId="755DF565" w14:textId="77777777" w:rsidR="00AD39A2" w:rsidRPr="00B62F09" w:rsidRDefault="00AD39A2" w:rsidP="00AD39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8E15D" w14:textId="77777777" w:rsidR="0060479D" w:rsidRPr="00832915" w:rsidRDefault="0060479D" w:rsidP="0060479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41C14045" w14:textId="77777777" w:rsidR="00AD39A2" w:rsidRPr="00586929" w:rsidRDefault="00AD39A2" w:rsidP="00AD39A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14:paraId="2DCB6239" w14:textId="541A6876" w:rsidR="00AD39A2" w:rsidRPr="00586929" w:rsidRDefault="00AD39A2" w:rsidP="00AD39A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4, academic_year = "2/2557" };</w:t>
      </w:r>
    </w:p>
    <w:p w14:paraId="12F5C3BE" w14:textId="14264878" w:rsidR="00AD39A2" w:rsidRPr="00586929" w:rsidRDefault="00AD39A2" w:rsidP="00AD39A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Course courseExpected = new Course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course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9, lecturer_id = lecturer1, semester_id = semester1, course_name = "Test", course_description = "Test na ja", course_credit = 3 };</w:t>
      </w:r>
    </w:p>
    <w:p w14:paraId="309C2B9D" w14:textId="77777777" w:rsidR="00AD39A2" w:rsidRDefault="00AD39A2" w:rsidP="00AD39A2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4AD59AD9" w14:textId="77777777" w:rsidR="0060479D" w:rsidRDefault="0060479D" w:rsidP="0060479D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60479D" w:rsidRPr="00B62F09" w14:paraId="5A782469" w14:textId="77777777" w:rsidTr="006A5568">
        <w:trPr>
          <w:trHeight w:val="610"/>
        </w:trPr>
        <w:tc>
          <w:tcPr>
            <w:tcW w:w="568" w:type="dxa"/>
          </w:tcPr>
          <w:p w14:paraId="7FA2517E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111D46BD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2B2F6CCB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556D810F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64FD0A11" w14:textId="77777777" w:rsidR="0060479D" w:rsidRPr="00B62F09" w:rsidRDefault="0060479D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60479D" w:rsidRPr="00B62F09" w14:paraId="6A206E27" w14:textId="77777777" w:rsidTr="006A5568">
        <w:trPr>
          <w:trHeight w:val="465"/>
        </w:trPr>
        <w:tc>
          <w:tcPr>
            <w:tcW w:w="568" w:type="dxa"/>
          </w:tcPr>
          <w:p w14:paraId="4E19C21C" w14:textId="425336F4" w:rsidR="0060479D" w:rsidRPr="00B62F09" w:rsidRDefault="00FF35A9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  <w:r w:rsidR="0060479D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4D389093" w14:textId="137024BF" w:rsidR="0060479D" w:rsidRPr="00B62F09" w:rsidRDefault="0060479D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 w:rsidR="00AD39A2">
              <w:rPr>
                <w:rFonts w:ascii="Times New Roman" w:hAnsi="Times New Roman" w:cs="Times New Roman"/>
                <w:sz w:val="19"/>
                <w:szCs w:val="19"/>
              </w:rPr>
              <w:t>view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AD39A2" w:rsidRPr="00AD39A2">
              <w:rPr>
                <w:rFonts w:ascii="Times New Roman" w:hAnsi="Times New Roman" w:cs="Times New Roman"/>
                <w:sz w:val="19"/>
                <w:szCs w:val="19"/>
              </w:rPr>
              <w:t>latest course information that was created by lecturer</w:t>
            </w:r>
            <w:r w:rsidR="00AD39A2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2551" w:type="dxa"/>
          </w:tcPr>
          <w:p w14:paraId="5F7DCE35" w14:textId="0081CB69" w:rsidR="0060479D" w:rsidRPr="00B62F09" w:rsidRDefault="00AD39A2" w:rsidP="004B028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2</w:t>
            </w:r>
            <w:r w:rsidR="0060479D"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2127" w:type="dxa"/>
          </w:tcPr>
          <w:p w14:paraId="785CA702" w14:textId="7C84D697" w:rsidR="0060479D" w:rsidRPr="00B62F09" w:rsidRDefault="00AD39A2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Assert.AreEqual(courseExpected, actual);</w:t>
            </w:r>
          </w:p>
        </w:tc>
        <w:tc>
          <w:tcPr>
            <w:tcW w:w="2400" w:type="dxa"/>
          </w:tcPr>
          <w:p w14:paraId="157FFD2D" w14:textId="5ED32C23" w:rsidR="0060479D" w:rsidRPr="00B62F09" w:rsidRDefault="00AD39A2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courseExpected</w:t>
            </w:r>
          </w:p>
        </w:tc>
      </w:tr>
    </w:tbl>
    <w:p w14:paraId="60DBEB22" w14:textId="77777777" w:rsidR="0060479D" w:rsidRDefault="0060479D" w:rsidP="0060479D"/>
    <w:p w14:paraId="6CA9F6FA" w14:textId="77777777" w:rsidR="0060479D" w:rsidRDefault="0060479D" w:rsidP="0034214E"/>
    <w:p w14:paraId="20402B7E" w14:textId="77777777" w:rsidR="00E40C21" w:rsidRDefault="00E40C21" w:rsidP="0034214E"/>
    <w:p w14:paraId="58D145DB" w14:textId="77777777" w:rsidR="00E40C21" w:rsidRDefault="00E40C21" w:rsidP="0034214E"/>
    <w:p w14:paraId="6F71CE87" w14:textId="77777777" w:rsidR="00E40C21" w:rsidRDefault="00E40C21" w:rsidP="0034214E"/>
    <w:p w14:paraId="7D8FC6D9" w14:textId="77777777" w:rsidR="0034214E" w:rsidRDefault="0034214E" w:rsidP="0034214E"/>
    <w:p w14:paraId="0FCC6C85" w14:textId="77777777" w:rsidR="0034214E" w:rsidRPr="00191830" w:rsidRDefault="0034214E" w:rsidP="0034214E"/>
    <w:p w14:paraId="17093E33" w14:textId="77777777" w:rsidR="005F0C6C" w:rsidRDefault="005F0C6C" w:rsidP="00586929"/>
    <w:p w14:paraId="74751228" w14:textId="6F7B6A57" w:rsidR="00D20164" w:rsidRDefault="00D20164" w:rsidP="00D2016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4" w:name="_Toc3945779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</w:t>
      </w:r>
      <w:r w:rsidR="00FF35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4</w:t>
      </w:r>
      <w:r w:rsidRPr="00AD39A2">
        <w:t xml:space="preserve"> </w:t>
      </w:r>
      <w:proofErr w:type="gramStart"/>
      <w:r w:rsidRPr="00D201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viewStudentInCourse(</w:t>
      </w:r>
      <w:proofErr w:type="gramEnd"/>
      <w:r w:rsidRPr="00D201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D201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D201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List&lt;CourseRegistration&gt;</w:t>
      </w:r>
      <w:bookmarkEnd w:id="244"/>
    </w:p>
    <w:p w14:paraId="4A466BA9" w14:textId="77777777" w:rsidR="00D20164" w:rsidRPr="00832915" w:rsidRDefault="00D20164" w:rsidP="00D20164">
      <w:pPr>
        <w:rPr>
          <w:lang w:eastAsia="ja-JP" w:bidi="ar-SA"/>
        </w:rPr>
      </w:pPr>
    </w:p>
    <w:p w14:paraId="0A9D183A" w14:textId="77777777" w:rsidR="00D20164" w:rsidRPr="00A36DEA" w:rsidRDefault="00D20164" w:rsidP="00D20164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7B716C7" w14:textId="5FD5D7F3" w:rsidR="00D20164" w:rsidRPr="00A36DEA" w:rsidRDefault="00D20164" w:rsidP="00D20164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55F1A27D" w14:textId="0925984C" w:rsidR="00D20164" w:rsidRPr="00832915" w:rsidRDefault="00D20164" w:rsidP="00D20164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="00FF35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34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Pr="00D20164">
        <w:rPr>
          <w:rFonts w:ascii="Times New Roman" w:hAnsi="Times New Roman" w:cs="Times New Roman"/>
          <w:color w:val="000000" w:themeColor="text1"/>
          <w:sz w:val="24"/>
          <w:szCs w:val="24"/>
        </w:rPr>
        <w:t>viewStudentInCourse(</w:t>
      </w:r>
      <w:proofErr w:type="gramEnd"/>
      <w:r w:rsidRPr="00D20164">
        <w:rPr>
          <w:rFonts w:ascii="Times New Roman" w:hAnsi="Times New Roman" w:cs="Times New Roman"/>
          <w:color w:val="000000" w:themeColor="text1"/>
          <w:sz w:val="24"/>
          <w:szCs w:val="24"/>
        </w:rPr>
        <w:t>courseId: 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1F37937" w14:textId="5D9D7985" w:rsidR="00D20164" w:rsidRDefault="00D20164" w:rsidP="00D20164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D20164">
        <w:rPr>
          <w:rFonts w:ascii="Times New Roman" w:hAnsi="Times New Roman" w:cs="Times New Roman"/>
          <w:color w:val="000000" w:themeColor="text1"/>
          <w:sz w:val="24"/>
          <w:szCs w:val="24"/>
        </w:rPr>
        <w:t>viewStudentInCourse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a list of student information that register in the course</w:t>
      </w:r>
    </w:p>
    <w:p w14:paraId="647E0AB8" w14:textId="77777777" w:rsidR="00D20164" w:rsidRPr="00A36DEA" w:rsidRDefault="00D20164" w:rsidP="00D20164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526E2995" w14:textId="77777777" w:rsidR="00D20164" w:rsidRDefault="00D20164" w:rsidP="00D201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73E12D1" w14:textId="76AD627D" w:rsidR="00D20164" w:rsidRPr="00586929" w:rsidRDefault="00D20164" w:rsidP="00D20164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1-2,</w:t>
      </w:r>
      <w:r w:rsidR="007A61D9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2-1, 2-2,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4-4, 5-4</w:t>
      </w:r>
      <w:r w:rsidR="007A61D9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, 6-8, 6-9</w:t>
      </w:r>
    </w:p>
    <w:p w14:paraId="5364C606" w14:textId="77777777" w:rsidR="00D20164" w:rsidRPr="00B62F09" w:rsidRDefault="00D20164" w:rsidP="00D201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0DB5CF" w14:textId="77777777" w:rsidR="00D20164" w:rsidRPr="00832915" w:rsidRDefault="00D20164" w:rsidP="00D201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71F84A5D" w14:textId="77777777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student1 = new Student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14:paraId="2DDFAD9C" w14:textId="77777777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D49C1CD" w14:textId="17136616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Student student2 = new Student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14:paraId="5AC760F6" w14:textId="77777777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62EBD02" w14:textId="5E40108A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14:paraId="79141741" w14:textId="77777777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</w:p>
    <w:p w14:paraId="6A15BBC8" w14:textId="12CD13CC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4, academic_year = "2/2557" };</w:t>
      </w:r>
    </w:p>
    <w:p w14:paraId="607D4443" w14:textId="77777777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</w:p>
    <w:p w14:paraId="5ED1E17D" w14:textId="40B09F4C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Course course1 = new Course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course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9, lecturer_id = lecturer1, semester_id = semester1, course_name = "Test", course_description = "Test na ja", course_credit = 3 };</w:t>
      </w:r>
    </w:p>
    <w:p w14:paraId="34C45F96" w14:textId="77777777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2DC0219" w14:textId="77777777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</w:p>
    <w:p w14:paraId="6C93DBE6" w14:textId="5D494A9A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CourseRegistration courseRegis1 = new CourseRegistration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CourseRegistration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12, course_id = course1, student_id = student1 };</w:t>
      </w:r>
    </w:p>
    <w:p w14:paraId="5FBFE7C3" w14:textId="77777777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</w:t>
      </w:r>
    </w:p>
    <w:p w14:paraId="7F6801A9" w14:textId="602AFA4E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CourseRegistration courseRegis2 = new CourseRegistration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CourseRegistration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13, course_id = course1, student_id = student2 };</w:t>
      </w:r>
    </w:p>
    <w:p w14:paraId="21F89026" w14:textId="77777777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4FAE228" w14:textId="57BED473" w:rsidR="00D20164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 xml:space="preserve">List&lt;CourseRegistration&gt; courseRegisListExpected1 = new List&lt;CourseRegistration&gt;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courseRegis1,courseRegis2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};</w:t>
      </w:r>
    </w:p>
    <w:p w14:paraId="3757F810" w14:textId="77777777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086FB1A" w14:textId="30AD3E4A" w:rsidR="007A61D9" w:rsidRPr="00586929" w:rsidRDefault="007A61D9" w:rsidP="007A61D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List&lt;CourseRegistration&gt; courseRegisListExpected2 = new List&lt;CourseRegistration&gt; ();</w:t>
      </w:r>
    </w:p>
    <w:p w14:paraId="44D45328" w14:textId="77777777" w:rsidR="007A61D9" w:rsidRDefault="007A61D9" w:rsidP="007A61D9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17C2E9E8" w14:textId="77777777" w:rsidR="00D20164" w:rsidRDefault="00D20164" w:rsidP="00D20164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D20164" w:rsidRPr="00B62F09" w14:paraId="1C427C1D" w14:textId="77777777" w:rsidTr="006A5568">
        <w:trPr>
          <w:trHeight w:val="610"/>
        </w:trPr>
        <w:tc>
          <w:tcPr>
            <w:tcW w:w="568" w:type="dxa"/>
          </w:tcPr>
          <w:p w14:paraId="2B9426CD" w14:textId="77777777" w:rsidR="00D20164" w:rsidRPr="00B62F09" w:rsidRDefault="00D20164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6DA13ED1" w14:textId="77777777" w:rsidR="00D20164" w:rsidRPr="00B62F09" w:rsidRDefault="00D20164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DF3C88B" w14:textId="77777777" w:rsidR="00D20164" w:rsidRPr="00B62F09" w:rsidRDefault="00D20164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6C6156A2" w14:textId="77777777" w:rsidR="00D20164" w:rsidRPr="00B62F09" w:rsidRDefault="00D20164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6D457265" w14:textId="77777777" w:rsidR="00D20164" w:rsidRPr="00B62F09" w:rsidRDefault="00D20164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D20164" w:rsidRPr="00B62F09" w14:paraId="4603FAEB" w14:textId="77777777" w:rsidTr="006A5568">
        <w:trPr>
          <w:trHeight w:val="465"/>
        </w:trPr>
        <w:tc>
          <w:tcPr>
            <w:tcW w:w="568" w:type="dxa"/>
          </w:tcPr>
          <w:p w14:paraId="3DA01BE8" w14:textId="1BA68384" w:rsidR="00D20164" w:rsidRPr="00B62F09" w:rsidRDefault="00FF35A9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  <w:r w:rsidR="00D20164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425B7609" w14:textId="045CB454" w:rsidR="00D20164" w:rsidRPr="00B62F09" w:rsidRDefault="00D20164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7A61D9" w:rsidRPr="007A61D9">
              <w:rPr>
                <w:rFonts w:ascii="Times New Roman" w:hAnsi="Times New Roman" w:cs="Times New Roman"/>
                <w:sz w:val="19"/>
                <w:szCs w:val="19"/>
              </w:rPr>
              <w:t>a list of student information that register in the course</w:t>
            </w:r>
            <w:r w:rsidR="007A61D9">
              <w:rPr>
                <w:rFonts w:ascii="Times New Roman" w:hAnsi="Times New Roman" w:cs="Times New Roman"/>
                <w:sz w:val="19"/>
                <w:szCs w:val="19"/>
              </w:rPr>
              <w:t>. (Exist data in the database)</w:t>
            </w:r>
          </w:p>
        </w:tc>
        <w:tc>
          <w:tcPr>
            <w:tcW w:w="2551" w:type="dxa"/>
          </w:tcPr>
          <w:p w14:paraId="49CC208B" w14:textId="0E651D04" w:rsidR="00D20164" w:rsidRPr="00B62F09" w:rsidRDefault="007A61D9" w:rsidP="0058692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</w:t>
            </w:r>
            <w:r w:rsidR="00D2016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_id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9</w:t>
            </w:r>
            <w:r w:rsidR="00D20164"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2127" w:type="dxa"/>
          </w:tcPr>
          <w:p w14:paraId="37095634" w14:textId="63FA1E92" w:rsidR="00D20164" w:rsidRPr="00B62F09" w:rsidRDefault="00D20164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="007A61D9"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courseRegisListExpected1</w:t>
            </w: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7C3CDD55" w14:textId="30E15A5C" w:rsidR="00D20164" w:rsidRPr="00586929" w:rsidRDefault="007A61D9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courseRegisListExpected1</w:t>
            </w:r>
          </w:p>
        </w:tc>
      </w:tr>
      <w:tr w:rsidR="007A61D9" w:rsidRPr="00B62F09" w14:paraId="4AD677CC" w14:textId="77777777" w:rsidTr="006A5568">
        <w:trPr>
          <w:trHeight w:val="465"/>
        </w:trPr>
        <w:tc>
          <w:tcPr>
            <w:tcW w:w="568" w:type="dxa"/>
          </w:tcPr>
          <w:p w14:paraId="48555899" w14:textId="2CC4B36C" w:rsidR="007A61D9" w:rsidRDefault="00FF35A9" w:rsidP="007A61D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  <w:r w:rsidR="007A61D9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0D34C378" w14:textId="587E39C3" w:rsidR="007A61D9" w:rsidRPr="00B62F09" w:rsidRDefault="007A61D9" w:rsidP="007A61D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7A61D9">
              <w:rPr>
                <w:rFonts w:ascii="Times New Roman" w:hAnsi="Times New Roman" w:cs="Times New Roman"/>
                <w:sz w:val="19"/>
                <w:szCs w:val="19"/>
              </w:rPr>
              <w:t>a list of student information that register in the course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(Not Exist data in the database)</w:t>
            </w:r>
          </w:p>
        </w:tc>
        <w:tc>
          <w:tcPr>
            <w:tcW w:w="2551" w:type="dxa"/>
          </w:tcPr>
          <w:p w14:paraId="3C3B9CEC" w14:textId="5816D9D3" w:rsidR="007A61D9" w:rsidRPr="0060479D" w:rsidRDefault="007A61D9" w:rsidP="007A61D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100</w:t>
            </w: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2127" w:type="dxa"/>
          </w:tcPr>
          <w:p w14:paraId="55FFEAC4" w14:textId="0B1F23CF" w:rsidR="007A61D9" w:rsidRPr="00AD39A2" w:rsidRDefault="007A61D9" w:rsidP="007A61D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55DE43A8" w14:textId="4CF84DA4" w:rsidR="007A61D9" w:rsidRPr="00586929" w:rsidRDefault="007A61D9" w:rsidP="007A61D9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</w:tr>
    </w:tbl>
    <w:p w14:paraId="21BDD8B9" w14:textId="77777777" w:rsidR="00D20164" w:rsidRDefault="00D20164" w:rsidP="00D20164"/>
    <w:p w14:paraId="136E11C7" w14:textId="77777777" w:rsidR="00391B1A" w:rsidRDefault="00391B1A" w:rsidP="00D20164"/>
    <w:p w14:paraId="00ACC162" w14:textId="77777777" w:rsidR="00391B1A" w:rsidRDefault="00391B1A" w:rsidP="00D20164"/>
    <w:p w14:paraId="7E838804" w14:textId="77777777" w:rsidR="00391B1A" w:rsidRDefault="00391B1A" w:rsidP="00D20164"/>
    <w:p w14:paraId="1706033C" w14:textId="77777777" w:rsidR="00391B1A" w:rsidRDefault="00391B1A" w:rsidP="00D20164"/>
    <w:p w14:paraId="5CB6C486" w14:textId="77777777" w:rsidR="00391B1A" w:rsidRDefault="00391B1A" w:rsidP="00D20164"/>
    <w:p w14:paraId="6A9E3D91" w14:textId="77777777" w:rsidR="00391B1A" w:rsidRDefault="00391B1A" w:rsidP="00D20164"/>
    <w:p w14:paraId="53ACCB4D" w14:textId="77777777" w:rsidR="00391B1A" w:rsidRDefault="00391B1A" w:rsidP="00D20164"/>
    <w:p w14:paraId="27002AD5" w14:textId="77777777" w:rsidR="00391B1A" w:rsidRDefault="00391B1A" w:rsidP="00D20164"/>
    <w:p w14:paraId="4C77E965" w14:textId="77777777" w:rsidR="00391B1A" w:rsidRDefault="00391B1A" w:rsidP="00D20164"/>
    <w:p w14:paraId="2F41B47D" w14:textId="77777777" w:rsidR="00391B1A" w:rsidRDefault="00391B1A" w:rsidP="00D20164"/>
    <w:p w14:paraId="06B5EF5D" w14:textId="77777777" w:rsidR="00391B1A" w:rsidRDefault="00391B1A" w:rsidP="00D20164"/>
    <w:p w14:paraId="0CAC6EFF" w14:textId="77777777" w:rsidR="00391B1A" w:rsidRDefault="00391B1A" w:rsidP="00D20164"/>
    <w:p w14:paraId="4E2AE68E" w14:textId="77777777" w:rsidR="00391B1A" w:rsidRDefault="00391B1A" w:rsidP="00D20164"/>
    <w:p w14:paraId="5EDBBF15" w14:textId="77777777" w:rsidR="00391B1A" w:rsidRDefault="00391B1A" w:rsidP="00D20164"/>
    <w:p w14:paraId="59AF7C7E" w14:textId="77777777" w:rsidR="00586929" w:rsidRDefault="00586929" w:rsidP="00D20164"/>
    <w:p w14:paraId="60646146" w14:textId="77777777" w:rsidR="00391B1A" w:rsidRDefault="00391B1A" w:rsidP="00D20164"/>
    <w:p w14:paraId="166CA443" w14:textId="5CEE5C90" w:rsidR="00391B1A" w:rsidRDefault="00FF35A9" w:rsidP="00391B1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5" w:name="_Toc39457798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35 </w:t>
      </w:r>
      <w:r w:rsidR="00391B1A" w:rsidRPr="00AD39A2">
        <w:t xml:space="preserve"> </w:t>
      </w:r>
      <w:r w:rsidR="00391B1A" w:rsidRPr="00391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viewCourseFromStudent</w:t>
      </w:r>
      <w:proofErr w:type="gramEnd"/>
      <w:r w:rsidR="00391B1A" w:rsidRPr="00391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(student_id</w:t>
      </w:r>
      <w:r w:rsidR="00391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91B1A" w:rsidRPr="00391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 w:rsidR="00391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91B1A" w:rsidRPr="00391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List&lt;CourseRegistration&gt;</w:t>
      </w:r>
      <w:bookmarkEnd w:id="245"/>
    </w:p>
    <w:p w14:paraId="60E65FD3" w14:textId="77777777" w:rsidR="00391B1A" w:rsidRPr="00832915" w:rsidRDefault="00391B1A" w:rsidP="00391B1A">
      <w:pPr>
        <w:rPr>
          <w:lang w:eastAsia="ja-JP" w:bidi="ar-SA"/>
        </w:rPr>
      </w:pPr>
    </w:p>
    <w:p w14:paraId="00F7186B" w14:textId="77777777" w:rsidR="00391B1A" w:rsidRPr="00A36DEA" w:rsidRDefault="00391B1A" w:rsidP="00391B1A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2707087" w14:textId="77777777" w:rsidR="00391B1A" w:rsidRPr="00A36DEA" w:rsidRDefault="00391B1A" w:rsidP="00391B1A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4E99B29A" w14:textId="273D3B61" w:rsidR="00391B1A" w:rsidRPr="00832915" w:rsidRDefault="00391B1A" w:rsidP="00391B1A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="00FF35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35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Pr="00391B1A">
        <w:rPr>
          <w:rFonts w:ascii="Times New Roman" w:hAnsi="Times New Roman" w:cs="Times New Roman"/>
          <w:color w:val="000000" w:themeColor="text1"/>
          <w:sz w:val="24"/>
          <w:szCs w:val="24"/>
        </w:rPr>
        <w:t>viewCou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rseFromStudent(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student_id: int)</w:t>
      </w:r>
    </w:p>
    <w:p w14:paraId="79658ED4" w14:textId="6516CDAC" w:rsidR="00391B1A" w:rsidRDefault="00391B1A" w:rsidP="00391B1A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391B1A">
        <w:rPr>
          <w:rFonts w:ascii="Times New Roman" w:hAnsi="Times New Roman" w:cs="Times New Roman"/>
          <w:color w:val="000000" w:themeColor="text1"/>
          <w:sz w:val="24"/>
          <w:szCs w:val="24"/>
        </w:rPr>
        <w:t>viewCou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rseFromStudent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a list of courses information that were registered in the course</w:t>
      </w:r>
    </w:p>
    <w:p w14:paraId="48254B1C" w14:textId="77777777" w:rsidR="00391B1A" w:rsidRPr="00A36DEA" w:rsidRDefault="00391B1A" w:rsidP="00391B1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59BF40D2" w14:textId="77777777" w:rsidR="00391B1A" w:rsidRDefault="00391B1A" w:rsidP="00391B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926955A" w14:textId="00047499" w:rsidR="00391B1A" w:rsidRPr="00586929" w:rsidRDefault="00391B1A" w:rsidP="00391B1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1-1, 2-4, 4-2, 5-3, 6-3</w:t>
      </w:r>
    </w:p>
    <w:p w14:paraId="783C6819" w14:textId="77777777" w:rsidR="00391B1A" w:rsidRPr="00B62F09" w:rsidRDefault="00391B1A" w:rsidP="00391B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26F15" w14:textId="77777777" w:rsidR="00391B1A" w:rsidRPr="00586929" w:rsidRDefault="00391B1A" w:rsidP="00391B1A">
      <w:pPr>
        <w:rPr>
          <w:rFonts w:ascii="Times New Roman" w:hAnsi="Times New Roman" w:cs="Times New Roman"/>
          <w:color w:val="000000" w:themeColor="text1"/>
          <w:sz w:val="19"/>
          <w:szCs w:val="19"/>
          <w:u w:val="single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  <w:u w:val="single"/>
        </w:rPr>
        <w:t>Expected result</w:t>
      </w:r>
    </w:p>
    <w:p w14:paraId="5899BAB5" w14:textId="49384D62" w:rsidR="00391B1A" w:rsidRPr="00586929" w:rsidRDefault="00391B1A" w:rsidP="00391B1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Student student1 = new Student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542115094, student_name = "elrond rivendell", student_username = "elrond", student_password = "123456", student_faculty = "CAMT", student_department = "SE", student_address = "Thailand", student_email = "SE@gmail.com", student_tel = "0823149555", student_approvement = 1 };</w:t>
      </w:r>
    </w:p>
    <w:p w14:paraId="0BB5B866" w14:textId="77777777" w:rsidR="00391B1A" w:rsidRPr="00586929" w:rsidRDefault="00391B1A" w:rsidP="00391B1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D02F3A0" w14:textId="0FFD83CB" w:rsidR="00391B1A" w:rsidRPr="00586929" w:rsidRDefault="00391B1A" w:rsidP="00391B1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1, lecturer_username = "rimi", lecturer_password = "123456", lecturer_name = "rimi park", lecturer_faculty = "CAMT", lecturer_department = "SE", lecturer_email = "SE@gmail.com", lecturer_tel = "0832224425", lecturer_approvement = 1 };</w:t>
      </w:r>
    </w:p>
    <w:p w14:paraId="3E89B375" w14:textId="77777777" w:rsidR="00391B1A" w:rsidRPr="00586929" w:rsidRDefault="00391B1A" w:rsidP="00391B1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549059C" w14:textId="556FD6A1" w:rsidR="00391B1A" w:rsidRPr="00586929" w:rsidRDefault="00391B1A" w:rsidP="00391B1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2, academic_year = "2/2556" };</w:t>
      </w:r>
    </w:p>
    <w:p w14:paraId="47D767EF" w14:textId="77777777" w:rsidR="00391B1A" w:rsidRPr="00586929" w:rsidRDefault="00391B1A" w:rsidP="00391B1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D690C42" w14:textId="43B66898" w:rsidR="00391B1A" w:rsidRPr="00586929" w:rsidRDefault="00391B1A" w:rsidP="00391B1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Course course1 = new Course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course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5, lecturer_id = lecturer1, semester_id = semester1, course_name = "Computer", course_description = "Computer is easy", course_credit = 3 };</w:t>
      </w:r>
    </w:p>
    <w:p w14:paraId="520830F8" w14:textId="77777777" w:rsidR="00391B1A" w:rsidRPr="00586929" w:rsidRDefault="00391B1A" w:rsidP="00391B1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F4B70A3" w14:textId="2DBB1810" w:rsidR="00391B1A" w:rsidRPr="00586929" w:rsidRDefault="00391B1A" w:rsidP="00391B1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CourseRegistration courseRegis1 = new CourseRegistration </w:t>
      </w: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{ CourseRegistration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_id = 6, course_id = course1, student_id = student1 };</w:t>
      </w:r>
    </w:p>
    <w:p w14:paraId="2C2CEF30" w14:textId="77777777" w:rsidR="00391B1A" w:rsidRDefault="00391B1A" w:rsidP="00391B1A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77298774" w14:textId="77777777" w:rsidR="001839AC" w:rsidRPr="00391B1A" w:rsidRDefault="001839AC" w:rsidP="00391B1A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25081EF9" w14:textId="388E3260" w:rsidR="00391B1A" w:rsidRDefault="00391B1A" w:rsidP="00391B1A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List&lt;CourseRegistration&gt; courseRegisListExpected</w:t>
      </w:r>
      <w:r w:rsidR="001839AC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1</w:t>
      </w:r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 xml:space="preserve"> = new List&lt;CourseRegistration&gt; </w:t>
      </w:r>
      <w:proofErr w:type="gramStart"/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{ courseRegis1</w:t>
      </w:r>
      <w:proofErr w:type="gramEnd"/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 xml:space="preserve"> };</w:t>
      </w:r>
    </w:p>
    <w:p w14:paraId="683DA2FE" w14:textId="53B16EDC" w:rsidR="001839AC" w:rsidRDefault="001839AC" w:rsidP="001839A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List&lt;CourseRegistration&gt; courseRegisListExpected</w:t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2</w:t>
      </w:r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 xml:space="preserve"> = new List&lt;CourseRegistration&gt; </w:t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()</w:t>
      </w:r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};</w:t>
      </w:r>
    </w:p>
    <w:p w14:paraId="0F3E688D" w14:textId="77777777" w:rsidR="001839AC" w:rsidRDefault="001839AC" w:rsidP="00391B1A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3C47DD6B" w14:textId="77777777" w:rsidR="00586929" w:rsidRDefault="00586929" w:rsidP="00391B1A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2C061E13" w14:textId="77777777" w:rsidR="00586929" w:rsidRDefault="00586929" w:rsidP="00391B1A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4398FCAA" w14:textId="77777777" w:rsidR="00391B1A" w:rsidRDefault="00391B1A" w:rsidP="00391B1A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391B1A" w:rsidRPr="00B62F09" w14:paraId="3342B733" w14:textId="77777777" w:rsidTr="006A5568">
        <w:trPr>
          <w:trHeight w:val="610"/>
        </w:trPr>
        <w:tc>
          <w:tcPr>
            <w:tcW w:w="568" w:type="dxa"/>
          </w:tcPr>
          <w:p w14:paraId="5F21E72A" w14:textId="77777777" w:rsidR="00391B1A" w:rsidRPr="00B62F09" w:rsidRDefault="00391B1A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32AE1531" w14:textId="77777777" w:rsidR="00391B1A" w:rsidRPr="00B62F09" w:rsidRDefault="00391B1A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B6FD7F5" w14:textId="77777777" w:rsidR="00391B1A" w:rsidRPr="00B62F09" w:rsidRDefault="00391B1A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6CBCC611" w14:textId="77777777" w:rsidR="00391B1A" w:rsidRPr="00B62F09" w:rsidRDefault="00391B1A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210761E1" w14:textId="77777777" w:rsidR="00391B1A" w:rsidRPr="00B62F09" w:rsidRDefault="00391B1A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391B1A" w:rsidRPr="00B62F09" w14:paraId="36CB4482" w14:textId="77777777" w:rsidTr="006A5568">
        <w:trPr>
          <w:trHeight w:val="465"/>
        </w:trPr>
        <w:tc>
          <w:tcPr>
            <w:tcW w:w="568" w:type="dxa"/>
          </w:tcPr>
          <w:p w14:paraId="217AFDCA" w14:textId="2F054086" w:rsidR="00391B1A" w:rsidRPr="00B62F09" w:rsidRDefault="00FF35A9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</w:t>
            </w:r>
            <w:r w:rsidR="00391B1A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0666F532" w14:textId="5B016117" w:rsidR="00391B1A" w:rsidRPr="00B62F09" w:rsidRDefault="00391B1A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 w:rsidR="001839AC">
              <w:rPr>
                <w:rFonts w:ascii="Times New Roman" w:hAnsi="Times New Roman" w:cs="Times New Roman"/>
                <w:sz w:val="19"/>
                <w:szCs w:val="19"/>
              </w:rPr>
              <w:t>view</w:t>
            </w:r>
            <w:r w:rsidR="001839AC" w:rsidRPr="001839AC">
              <w:rPr>
                <w:rFonts w:ascii="Times New Roman" w:hAnsi="Times New Roman" w:cs="Times New Roman"/>
                <w:sz w:val="19"/>
                <w:szCs w:val="19"/>
              </w:rPr>
              <w:t xml:space="preserve"> a list of courses information that were registered in the course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(Exist data in the database)</w:t>
            </w:r>
          </w:p>
        </w:tc>
        <w:tc>
          <w:tcPr>
            <w:tcW w:w="2551" w:type="dxa"/>
          </w:tcPr>
          <w:p w14:paraId="36D9253B" w14:textId="7FAF61E8" w:rsidR="00391B1A" w:rsidRPr="00B62F09" w:rsidRDefault="001839AC" w:rsidP="0058692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542115094</w:t>
            </w:r>
          </w:p>
        </w:tc>
        <w:tc>
          <w:tcPr>
            <w:tcW w:w="2127" w:type="dxa"/>
          </w:tcPr>
          <w:p w14:paraId="43760666" w14:textId="0FFE02A2" w:rsidR="00391B1A" w:rsidRPr="00B62F09" w:rsidRDefault="001839AC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839A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1839A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21E05937" w14:textId="77777777" w:rsidR="00391B1A" w:rsidRPr="00B62F09" w:rsidRDefault="00391B1A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courseRegisListExpected1</w:t>
            </w:r>
          </w:p>
        </w:tc>
      </w:tr>
      <w:tr w:rsidR="00391B1A" w:rsidRPr="00B62F09" w14:paraId="059C559B" w14:textId="77777777" w:rsidTr="006A5568">
        <w:trPr>
          <w:trHeight w:val="465"/>
        </w:trPr>
        <w:tc>
          <w:tcPr>
            <w:tcW w:w="568" w:type="dxa"/>
          </w:tcPr>
          <w:p w14:paraId="2F100B8A" w14:textId="6462FAA4" w:rsidR="00391B1A" w:rsidRDefault="00FF35A9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</w:t>
            </w:r>
            <w:r w:rsidR="00391B1A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15977E95" w14:textId="56670A6C" w:rsidR="00391B1A" w:rsidRPr="00B62F09" w:rsidRDefault="00391B1A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</w:t>
            </w:r>
            <w:r w:rsidR="001839AC" w:rsidRPr="001839AC">
              <w:rPr>
                <w:rFonts w:ascii="Times New Roman" w:hAnsi="Times New Roman" w:cs="Times New Roman"/>
                <w:sz w:val="19"/>
                <w:szCs w:val="19"/>
              </w:rPr>
              <w:t xml:space="preserve"> a list of courses information that were registered in the course</w:t>
            </w:r>
            <w:r w:rsidR="001839AC">
              <w:rPr>
                <w:rFonts w:ascii="Times New Roman" w:hAnsi="Times New Roman" w:cs="Times New Roman"/>
                <w:sz w:val="19"/>
                <w:szCs w:val="19"/>
              </w:rPr>
              <w:t xml:space="preserve">.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(Not Exist data in the database)</w:t>
            </w:r>
          </w:p>
        </w:tc>
        <w:tc>
          <w:tcPr>
            <w:tcW w:w="2551" w:type="dxa"/>
          </w:tcPr>
          <w:p w14:paraId="6FDFDE9C" w14:textId="064BF92C" w:rsidR="00391B1A" w:rsidRPr="0060479D" w:rsidRDefault="001839AC" w:rsidP="0058692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5000000</w:t>
            </w:r>
          </w:p>
        </w:tc>
        <w:tc>
          <w:tcPr>
            <w:tcW w:w="2127" w:type="dxa"/>
          </w:tcPr>
          <w:p w14:paraId="7A6C079F" w14:textId="58F6D2B3" w:rsidR="00391B1A" w:rsidRPr="00AD39A2" w:rsidRDefault="001839AC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839A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1839A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1D6D4FD5" w14:textId="77777777" w:rsidR="00391B1A" w:rsidRPr="00B62F09" w:rsidRDefault="00391B1A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</w:tr>
    </w:tbl>
    <w:p w14:paraId="05F4ABBA" w14:textId="77777777" w:rsidR="00391B1A" w:rsidRDefault="00391B1A" w:rsidP="00D20164"/>
    <w:p w14:paraId="79DCE82C" w14:textId="77777777" w:rsidR="00B95D02" w:rsidRDefault="00B95D02" w:rsidP="00586929"/>
    <w:p w14:paraId="36D2F2E5" w14:textId="77777777" w:rsidR="00FF35A9" w:rsidRDefault="00FF35A9" w:rsidP="00586929"/>
    <w:p w14:paraId="55BD139B" w14:textId="77777777" w:rsidR="00FF35A9" w:rsidRDefault="00FF35A9" w:rsidP="00586929"/>
    <w:p w14:paraId="51A60809" w14:textId="77777777" w:rsidR="00FF35A9" w:rsidRDefault="00FF35A9" w:rsidP="00586929"/>
    <w:p w14:paraId="698F1C3B" w14:textId="77777777" w:rsidR="00FF35A9" w:rsidRDefault="00FF35A9" w:rsidP="00586929"/>
    <w:p w14:paraId="323AF0E8" w14:textId="77777777" w:rsidR="00FF35A9" w:rsidRDefault="00FF35A9" w:rsidP="00586929"/>
    <w:p w14:paraId="1A38B639" w14:textId="77777777" w:rsidR="00FF35A9" w:rsidRDefault="00FF35A9" w:rsidP="00586929"/>
    <w:p w14:paraId="0CB35631" w14:textId="77777777" w:rsidR="00FF35A9" w:rsidRDefault="00FF35A9" w:rsidP="00586929"/>
    <w:p w14:paraId="56FE5317" w14:textId="77777777" w:rsidR="00FF35A9" w:rsidRDefault="00FF35A9" w:rsidP="00586929"/>
    <w:p w14:paraId="75C68985" w14:textId="77777777" w:rsidR="00FF35A9" w:rsidRDefault="00FF35A9" w:rsidP="00586929"/>
    <w:p w14:paraId="5C96B04C" w14:textId="77777777" w:rsidR="00FF35A9" w:rsidRDefault="00FF35A9" w:rsidP="00586929"/>
    <w:p w14:paraId="1BF62C8D" w14:textId="77777777" w:rsidR="00FF35A9" w:rsidRDefault="00FF35A9" w:rsidP="00586929"/>
    <w:p w14:paraId="4E17E800" w14:textId="77777777" w:rsidR="00FF35A9" w:rsidRDefault="00FF35A9" w:rsidP="00586929"/>
    <w:p w14:paraId="062C2C7C" w14:textId="77777777" w:rsidR="00FF35A9" w:rsidRDefault="00FF35A9" w:rsidP="00586929"/>
    <w:p w14:paraId="67B33469" w14:textId="77777777" w:rsidR="00FF35A9" w:rsidRDefault="00FF35A9" w:rsidP="00586929"/>
    <w:p w14:paraId="60EE9628" w14:textId="77777777" w:rsidR="00FF35A9" w:rsidRDefault="00FF35A9" w:rsidP="00586929"/>
    <w:p w14:paraId="3C035998" w14:textId="77777777" w:rsidR="00FF35A9" w:rsidRDefault="00FF35A9" w:rsidP="00586929"/>
    <w:p w14:paraId="01BC8E55" w14:textId="77777777" w:rsidR="00586929" w:rsidRDefault="00586929" w:rsidP="00586929"/>
    <w:p w14:paraId="39ACF4AC" w14:textId="77777777" w:rsidR="00586929" w:rsidRDefault="00586929" w:rsidP="00586929"/>
    <w:p w14:paraId="6790E69F" w14:textId="77777777" w:rsidR="00FF35A9" w:rsidRDefault="00FF35A9" w:rsidP="00586929"/>
    <w:p w14:paraId="7732381F" w14:textId="72F42D90" w:rsidR="00FF35A9" w:rsidRPr="00832915" w:rsidRDefault="00FF35A9" w:rsidP="00FF35A9">
      <w:pPr>
        <w:pStyle w:val="Heading2"/>
      </w:pPr>
      <w:bookmarkStart w:id="246" w:name="_Toc39457798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 xml:space="preserve">UTC-36 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i</w:t>
      </w:r>
      <w:r w:rsidRPr="00FF35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nsertStudentsInCourse</w:t>
      </w:r>
      <w:r w:rsidRPr="00FF35A9">
        <w:t xml:space="preserve"> 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(courseId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B62F09">
        <w:rPr>
          <w:rFonts w:ascii="Times New Roman" w:hAnsi="Times New Roman" w:cs="Times New Roman"/>
          <w:b/>
          <w:bCs/>
          <w:color w:val="auto"/>
          <w:sz w:val="28"/>
          <w:szCs w:val="28"/>
        </w:rPr>
        <w:t>int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, studentIdList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B62F09">
        <w:rPr>
          <w:rFonts w:ascii="Times New Roman" w:hAnsi="Times New Roman" w:cs="Times New Roman"/>
          <w:b/>
          <w:bCs/>
          <w:color w:val="auto"/>
          <w:sz w:val="28"/>
          <w:szCs w:val="28"/>
        </w:rPr>
        <w:t>List&lt;int&gt;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 bool</w:t>
      </w:r>
      <w:bookmarkEnd w:id="246"/>
    </w:p>
    <w:p w14:paraId="5C9FEBEE" w14:textId="77777777" w:rsidR="00FF35A9" w:rsidRPr="00A36DEA" w:rsidRDefault="00FF35A9" w:rsidP="00FF35A9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E2AEE3C" w14:textId="77777777" w:rsidR="00FF35A9" w:rsidRPr="00A36DEA" w:rsidRDefault="00FF35A9" w:rsidP="00FF35A9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4F68B288" w14:textId="5936D365" w:rsidR="00FF35A9" w:rsidRDefault="00FF35A9" w:rsidP="00FF35A9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="00C875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36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FF35A9">
        <w:rPr>
          <w:rFonts w:ascii="Times New Roman" w:hAnsi="Times New Roman" w:cs="Times New Roman"/>
          <w:color w:val="000000" w:themeColor="text1"/>
          <w:sz w:val="24"/>
          <w:szCs w:val="24"/>
        </w:rPr>
        <w:t>insertStudentsInCourse (courseId: int, studentIdList: List&lt;int&gt;)</w:t>
      </w:r>
    </w:p>
    <w:p w14:paraId="0AEC415F" w14:textId="52FD62AB" w:rsidR="00FF35A9" w:rsidRDefault="00FF35A9" w:rsidP="00FF35A9">
      <w:pPr>
        <w:ind w:left="2552" w:hanging="1843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FF3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insertStudentsInCourse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inserting a student to the course for registration in course.</w:t>
      </w:r>
    </w:p>
    <w:p w14:paraId="249491B6" w14:textId="77777777" w:rsidR="00FF35A9" w:rsidRPr="00A36DEA" w:rsidRDefault="00FF35A9" w:rsidP="00FF35A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2A6AF6F" w14:textId="77777777" w:rsidR="00FF35A9" w:rsidRDefault="00FF35A9" w:rsidP="00FF35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FA517A0" w14:textId="1016E1C7" w:rsidR="00FF35A9" w:rsidRPr="00586929" w:rsidRDefault="00FF35A9" w:rsidP="00FF35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2-4</w:t>
      </w:r>
      <w:proofErr w:type="gramStart"/>
      <w:r w:rsidR="005A76B5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,5</w:t>
      </w:r>
      <w:proofErr w:type="gramEnd"/>
      <w:r w:rsidR="005A76B5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-4</w:t>
      </w:r>
    </w:p>
    <w:p w14:paraId="7B886150" w14:textId="77777777" w:rsidR="00FF35A9" w:rsidRPr="00B62F09" w:rsidRDefault="00FF35A9" w:rsidP="00FF35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A3492" w14:textId="77777777" w:rsidR="00FF35A9" w:rsidRPr="00832915" w:rsidRDefault="00FF35A9" w:rsidP="00FF35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7D2F11DC" w14:textId="25173D6B" w:rsidR="00FF35A9" w:rsidRDefault="005A76B5" w:rsidP="00FF35A9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True/False</w:t>
      </w:r>
    </w:p>
    <w:p w14:paraId="11CD2820" w14:textId="77777777" w:rsidR="00FF35A9" w:rsidRDefault="00FF35A9" w:rsidP="00FF35A9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06890934" w14:textId="77777777" w:rsidR="00FF35A9" w:rsidRDefault="00FF35A9" w:rsidP="00FF35A9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35A9" w:rsidRPr="00B62F09" w14:paraId="03C3BDFC" w14:textId="77777777" w:rsidTr="007B39AB">
        <w:trPr>
          <w:trHeight w:val="610"/>
        </w:trPr>
        <w:tc>
          <w:tcPr>
            <w:tcW w:w="568" w:type="dxa"/>
          </w:tcPr>
          <w:p w14:paraId="5232BE7F" w14:textId="77777777" w:rsidR="00FF35A9" w:rsidRPr="00B62F09" w:rsidRDefault="00FF35A9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7FC2E739" w14:textId="77777777" w:rsidR="00FF35A9" w:rsidRPr="00B62F09" w:rsidRDefault="00FF35A9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732D74C8" w14:textId="77777777" w:rsidR="00FF35A9" w:rsidRPr="00B62F09" w:rsidRDefault="00FF35A9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31E61F42" w14:textId="77777777" w:rsidR="00FF35A9" w:rsidRPr="00B62F09" w:rsidRDefault="00FF35A9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6449F187" w14:textId="77777777" w:rsidR="00FF35A9" w:rsidRPr="00B62F09" w:rsidRDefault="00FF35A9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35A9" w:rsidRPr="00B62F09" w14:paraId="698B5B47" w14:textId="77777777" w:rsidTr="007B39AB">
        <w:trPr>
          <w:trHeight w:val="465"/>
        </w:trPr>
        <w:tc>
          <w:tcPr>
            <w:tcW w:w="568" w:type="dxa"/>
          </w:tcPr>
          <w:p w14:paraId="075C1C48" w14:textId="48C9699B" w:rsidR="00FF35A9" w:rsidRPr="00B62F09" w:rsidRDefault="005A76B5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</w:t>
            </w:r>
            <w:r w:rsidR="00FF35A9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73B59E51" w14:textId="62B9AB6B" w:rsidR="00FF35A9" w:rsidRPr="00B62F09" w:rsidRDefault="00FF35A9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 w:rsidR="005A76B5">
              <w:rPr>
                <w:rFonts w:ascii="Times New Roman" w:hAnsi="Times New Roman" w:cs="Times New Roman"/>
                <w:sz w:val="19"/>
                <w:szCs w:val="19"/>
              </w:rPr>
              <w:t xml:space="preserve">insert </w:t>
            </w:r>
            <w:r w:rsidR="005A76B5" w:rsidRPr="005A76B5">
              <w:rPr>
                <w:rFonts w:ascii="Times New Roman" w:hAnsi="Times New Roman" w:cs="Times New Roman"/>
                <w:sz w:val="19"/>
                <w:szCs w:val="19"/>
              </w:rPr>
              <w:t>a student to the course for registration in course.</w:t>
            </w:r>
            <w:r w:rsidR="005A76B5">
              <w:rPr>
                <w:rFonts w:ascii="Times New Roman" w:hAnsi="Times New Roman" w:cs="Times New Roman"/>
                <w:sz w:val="19"/>
                <w:szCs w:val="19"/>
              </w:rPr>
              <w:t xml:space="preserve"> (successful)</w:t>
            </w:r>
          </w:p>
        </w:tc>
        <w:tc>
          <w:tcPr>
            <w:tcW w:w="2551" w:type="dxa"/>
          </w:tcPr>
          <w:p w14:paraId="21AEA053" w14:textId="2BA2B213" w:rsidR="005A76B5" w:rsidRPr="005A76B5" w:rsidRDefault="005A76B5" w:rsidP="005A76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student_id1 = 542115094;</w:t>
            </w:r>
          </w:p>
          <w:p w14:paraId="43494AF9" w14:textId="705B09B0" w:rsidR="005A76B5" w:rsidRPr="005A76B5" w:rsidRDefault="005A76B5" w:rsidP="005A76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List&lt;int&gt; studentIdList = new List&lt;int&gt; { student_id1 };</w:t>
            </w:r>
          </w:p>
          <w:p w14:paraId="6DCDFC7C" w14:textId="77777777" w:rsidR="005A76B5" w:rsidRPr="005A76B5" w:rsidRDefault="005A76B5" w:rsidP="005A76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  <w:p w14:paraId="1987710E" w14:textId="6F8F9E2B" w:rsidR="00FF35A9" w:rsidRPr="00B62F09" w:rsidRDefault="005A76B5" w:rsidP="005A76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course_id = 9;</w:t>
            </w:r>
          </w:p>
        </w:tc>
        <w:tc>
          <w:tcPr>
            <w:tcW w:w="2127" w:type="dxa"/>
          </w:tcPr>
          <w:p w14:paraId="7C08E1A7" w14:textId="3506B0C6" w:rsidR="00FF35A9" w:rsidRPr="00B62F09" w:rsidRDefault="005A76B5" w:rsidP="007B39A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Assert.IsTrue(actual);</w:t>
            </w:r>
          </w:p>
        </w:tc>
        <w:tc>
          <w:tcPr>
            <w:tcW w:w="2400" w:type="dxa"/>
          </w:tcPr>
          <w:p w14:paraId="7BC5AD04" w14:textId="33AEC8F7" w:rsidR="00FF35A9" w:rsidRPr="00B62F09" w:rsidRDefault="005A76B5" w:rsidP="00586929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FF35A9" w:rsidRPr="00B62F09" w14:paraId="7FFDCD5D" w14:textId="77777777" w:rsidTr="007B39AB">
        <w:trPr>
          <w:trHeight w:val="465"/>
        </w:trPr>
        <w:tc>
          <w:tcPr>
            <w:tcW w:w="568" w:type="dxa"/>
          </w:tcPr>
          <w:p w14:paraId="22399121" w14:textId="00DFA337" w:rsidR="00FF35A9" w:rsidRDefault="005A76B5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</w:t>
            </w:r>
            <w:r w:rsidR="00FF35A9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15816CC4" w14:textId="349661DD" w:rsidR="00FF35A9" w:rsidRPr="00B62F09" w:rsidRDefault="005A76B5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insert </w:t>
            </w:r>
            <w:r w:rsidRPr="005A76B5">
              <w:rPr>
                <w:rFonts w:ascii="Times New Roman" w:hAnsi="Times New Roman" w:cs="Times New Roman"/>
                <w:sz w:val="19"/>
                <w:szCs w:val="19"/>
              </w:rPr>
              <w:t>a student to the course for registration in course.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(un successful)</w:t>
            </w:r>
          </w:p>
        </w:tc>
        <w:tc>
          <w:tcPr>
            <w:tcW w:w="2551" w:type="dxa"/>
          </w:tcPr>
          <w:p w14:paraId="26EC109D" w14:textId="77777777" w:rsidR="005A76B5" w:rsidRPr="005A76B5" w:rsidRDefault="005A76B5" w:rsidP="005A76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List&lt;int&gt; studentIdList = new List&lt;int&gt;();</w:t>
            </w:r>
          </w:p>
          <w:p w14:paraId="49462077" w14:textId="77777777" w:rsidR="005A76B5" w:rsidRPr="005A76B5" w:rsidRDefault="005A76B5" w:rsidP="005A76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  <w:p w14:paraId="21366383" w14:textId="71EF5C83" w:rsidR="00FF35A9" w:rsidRPr="0060479D" w:rsidRDefault="005A76B5" w:rsidP="0058692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</w:tc>
        <w:tc>
          <w:tcPr>
            <w:tcW w:w="2127" w:type="dxa"/>
          </w:tcPr>
          <w:p w14:paraId="3E9456EE" w14:textId="68741727" w:rsidR="00FF35A9" w:rsidRPr="00AD39A2" w:rsidRDefault="005A76B5" w:rsidP="007B39A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</w:t>
            </w: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(actual);</w:t>
            </w:r>
          </w:p>
        </w:tc>
        <w:tc>
          <w:tcPr>
            <w:tcW w:w="2400" w:type="dxa"/>
          </w:tcPr>
          <w:p w14:paraId="5BD7C718" w14:textId="353681A4" w:rsidR="00FF35A9" w:rsidRPr="00B62F09" w:rsidRDefault="005A76B5" w:rsidP="007B39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</w:tr>
    </w:tbl>
    <w:p w14:paraId="3CEC49C3" w14:textId="77777777" w:rsidR="00FF35A9" w:rsidRDefault="00FF35A9" w:rsidP="00586929"/>
    <w:p w14:paraId="1FC44A66" w14:textId="77777777" w:rsidR="001839AC" w:rsidRDefault="001839AC" w:rsidP="00586929"/>
    <w:p w14:paraId="4866DD55" w14:textId="77777777" w:rsidR="001839AC" w:rsidRDefault="001839AC" w:rsidP="00586929"/>
    <w:p w14:paraId="2D45DB26" w14:textId="77777777" w:rsidR="001839AC" w:rsidRDefault="001839AC" w:rsidP="00586929"/>
    <w:p w14:paraId="6BF50F67" w14:textId="77777777" w:rsidR="001839AC" w:rsidRDefault="001839AC" w:rsidP="00586929"/>
    <w:p w14:paraId="335CD103" w14:textId="77777777" w:rsidR="001839AC" w:rsidRDefault="001839AC" w:rsidP="00586929"/>
    <w:p w14:paraId="0ACB3DD4" w14:textId="77777777" w:rsidR="001839AC" w:rsidRDefault="001839AC" w:rsidP="00586929"/>
    <w:p w14:paraId="425F01EB" w14:textId="77777777" w:rsidR="001839AC" w:rsidRDefault="001839AC" w:rsidP="00586929"/>
    <w:p w14:paraId="1D1842C9" w14:textId="74E3E862" w:rsidR="001839AC" w:rsidRDefault="001839AC" w:rsidP="001839A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7" w:name="_Toc39457798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</w:t>
      </w:r>
      <w:r w:rsidR="005A7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7</w:t>
      </w:r>
      <w:r w:rsidRPr="00AD39A2">
        <w:t xml:space="preserve"> </w:t>
      </w:r>
      <w:r w:rsidR="009D7EB9" w:rsidRPr="009D7E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deleteStudentInCourse </w:t>
      </w:r>
      <w:r w:rsidR="009D7EB9" w:rsidRPr="00183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Pr="00183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183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studentIdList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9D7E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183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9D7E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bool</w:t>
      </w:r>
      <w:bookmarkEnd w:id="247"/>
    </w:p>
    <w:p w14:paraId="46C6C839" w14:textId="77777777" w:rsidR="001839AC" w:rsidRPr="00832915" w:rsidRDefault="001839AC" w:rsidP="001839AC">
      <w:pPr>
        <w:rPr>
          <w:lang w:eastAsia="ja-JP" w:bidi="ar-SA"/>
        </w:rPr>
      </w:pPr>
    </w:p>
    <w:p w14:paraId="52FC1D2E" w14:textId="77777777" w:rsidR="001839AC" w:rsidRPr="00A36DEA" w:rsidRDefault="001839AC" w:rsidP="001839A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CF84BD3" w14:textId="77777777" w:rsidR="001839AC" w:rsidRPr="00A36DEA" w:rsidRDefault="001839AC" w:rsidP="001839A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4C819686" w14:textId="11FBC240" w:rsidR="001839AC" w:rsidRPr="00832915" w:rsidRDefault="001839AC" w:rsidP="001839A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="00C875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37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9D7EB9" w:rsidRPr="009D7EB9">
        <w:rPr>
          <w:rFonts w:ascii="Times New Roman" w:hAnsi="Times New Roman" w:cs="Times New Roman"/>
          <w:color w:val="000000" w:themeColor="text1"/>
          <w:sz w:val="24"/>
          <w:szCs w:val="24"/>
        </w:rPr>
        <w:t>deleteStudentInCourse (cou</w:t>
      </w:r>
      <w:r w:rsidR="009D7EB9">
        <w:rPr>
          <w:rFonts w:ascii="Times New Roman" w:hAnsi="Times New Roman" w:cs="Times New Roman"/>
          <w:color w:val="000000" w:themeColor="text1"/>
          <w:sz w:val="24"/>
          <w:szCs w:val="24"/>
        </w:rPr>
        <w:t>rseId: int, studentIdList: int)</w:t>
      </w:r>
    </w:p>
    <w:p w14:paraId="2278675A" w14:textId="5A45751B" w:rsidR="001839AC" w:rsidRDefault="001839AC" w:rsidP="001839A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183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insertStudentsInCourse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</w:t>
      </w:r>
      <w:r w:rsidR="009D7EB9">
        <w:rPr>
          <w:rFonts w:ascii="Times New Roman" w:hAnsi="Times New Roman" w:cs="Times New Roman"/>
        </w:rPr>
        <w:t>deleting</w:t>
      </w:r>
      <w:r>
        <w:rPr>
          <w:rFonts w:ascii="Times New Roman" w:hAnsi="Times New Roman" w:cs="Times New Roman"/>
        </w:rPr>
        <w:t xml:space="preserve"> of a student </w:t>
      </w:r>
      <w:r w:rsidR="009D7EB9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the course</w:t>
      </w:r>
    </w:p>
    <w:p w14:paraId="0021A4EA" w14:textId="77777777" w:rsidR="001839AC" w:rsidRPr="00A36DEA" w:rsidRDefault="001839AC" w:rsidP="001839A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5C067D9" w14:textId="77777777" w:rsidR="001839AC" w:rsidRDefault="001839AC" w:rsidP="001839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15CA435" w14:textId="5722F554" w:rsidR="001839AC" w:rsidRPr="00586929" w:rsidRDefault="001839AC" w:rsidP="001839A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2-4, 5-4</w:t>
      </w:r>
    </w:p>
    <w:p w14:paraId="3A146C35" w14:textId="77777777" w:rsidR="001839AC" w:rsidRPr="00B62F09" w:rsidRDefault="001839AC" w:rsidP="001839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7F6C2" w14:textId="77777777" w:rsidR="001839AC" w:rsidRPr="00832915" w:rsidRDefault="001839AC" w:rsidP="001839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2A2906A1" w14:textId="1FF62FB6" w:rsidR="001839AC" w:rsidRDefault="009D7EB9" w:rsidP="001839A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True</w:t>
      </w:r>
    </w:p>
    <w:p w14:paraId="02F01886" w14:textId="77777777" w:rsidR="001839AC" w:rsidRDefault="001839AC" w:rsidP="001839A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4FE96B79" w14:textId="77777777" w:rsidR="001839AC" w:rsidRDefault="001839AC" w:rsidP="001839A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1839AC" w:rsidRPr="00B62F09" w14:paraId="555291B1" w14:textId="77777777" w:rsidTr="006A5568">
        <w:trPr>
          <w:trHeight w:val="610"/>
        </w:trPr>
        <w:tc>
          <w:tcPr>
            <w:tcW w:w="568" w:type="dxa"/>
          </w:tcPr>
          <w:p w14:paraId="48CCF3E6" w14:textId="77777777" w:rsidR="001839AC" w:rsidRPr="00B62F09" w:rsidRDefault="001839AC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79B5A175" w14:textId="77777777" w:rsidR="001839AC" w:rsidRPr="00B62F09" w:rsidRDefault="001839AC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47FFFCB7" w14:textId="77777777" w:rsidR="001839AC" w:rsidRPr="00B62F09" w:rsidRDefault="001839AC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428ED205" w14:textId="77777777" w:rsidR="001839AC" w:rsidRPr="00B62F09" w:rsidRDefault="001839AC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7C1BE5FA" w14:textId="77777777" w:rsidR="001839AC" w:rsidRPr="00B62F09" w:rsidRDefault="001839AC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1839AC" w:rsidRPr="00B62F09" w14:paraId="2D102F79" w14:textId="77777777" w:rsidTr="006A5568">
        <w:trPr>
          <w:trHeight w:val="465"/>
        </w:trPr>
        <w:tc>
          <w:tcPr>
            <w:tcW w:w="568" w:type="dxa"/>
          </w:tcPr>
          <w:p w14:paraId="5BAC2677" w14:textId="2E3BA06A" w:rsidR="001839AC" w:rsidRPr="00B62F09" w:rsidRDefault="005A76B5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37</w:t>
            </w:r>
            <w:r w:rsidR="001839AC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764C8409" w14:textId="4E89DC88" w:rsidR="001839AC" w:rsidRPr="00B62F09" w:rsidRDefault="001839AC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 w:rsidR="009D7EB9">
              <w:rPr>
                <w:rFonts w:ascii="Times New Roman" w:hAnsi="Times New Roman" w:cs="Times New Roman"/>
                <w:sz w:val="19"/>
                <w:szCs w:val="19"/>
              </w:rPr>
              <w:t xml:space="preserve">delete </w:t>
            </w:r>
            <w:r w:rsidR="009D7EB9" w:rsidRPr="009D7EB9">
              <w:rPr>
                <w:rFonts w:ascii="Times New Roman" w:hAnsi="Times New Roman" w:cs="Times New Roman"/>
                <w:sz w:val="19"/>
                <w:szCs w:val="19"/>
              </w:rPr>
              <w:t xml:space="preserve"> a student from the course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(successful)</w:t>
            </w:r>
          </w:p>
        </w:tc>
        <w:tc>
          <w:tcPr>
            <w:tcW w:w="2551" w:type="dxa"/>
          </w:tcPr>
          <w:p w14:paraId="24A859D7" w14:textId="06BD06FA" w:rsidR="009D7EB9" w:rsidRPr="009D7EB9" w:rsidRDefault="009D7EB9" w:rsidP="009D7EB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D7EB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542115094;</w:t>
            </w:r>
          </w:p>
          <w:p w14:paraId="7072412E" w14:textId="1CC16230" w:rsidR="001839AC" w:rsidRPr="00B62F09" w:rsidRDefault="009D7EB9" w:rsidP="009D7EB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D7EB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</w:tc>
        <w:tc>
          <w:tcPr>
            <w:tcW w:w="2127" w:type="dxa"/>
          </w:tcPr>
          <w:p w14:paraId="6A3B81E9" w14:textId="4BCCF84F" w:rsidR="001839AC" w:rsidRPr="00B62F09" w:rsidRDefault="001839AC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07F3BFC2" w14:textId="5E2B3E29" w:rsidR="001839AC" w:rsidRPr="00586929" w:rsidRDefault="001839AC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</w:tbl>
    <w:p w14:paraId="1C86E9F0" w14:textId="77777777" w:rsidR="001839AC" w:rsidRDefault="001839AC" w:rsidP="001839AC"/>
    <w:p w14:paraId="51D96C30" w14:textId="77777777" w:rsidR="001839AC" w:rsidRDefault="001839AC" w:rsidP="00586929"/>
    <w:p w14:paraId="2806E029" w14:textId="77777777" w:rsidR="006A5568" w:rsidRDefault="006A5568" w:rsidP="00586929"/>
    <w:p w14:paraId="2AD25944" w14:textId="77777777" w:rsidR="006A5568" w:rsidRDefault="006A5568" w:rsidP="00586929"/>
    <w:p w14:paraId="62B74D68" w14:textId="77777777" w:rsidR="006A5568" w:rsidRDefault="006A5568" w:rsidP="00586929"/>
    <w:p w14:paraId="2D218877" w14:textId="77777777" w:rsidR="006A5568" w:rsidRDefault="006A5568" w:rsidP="00586929"/>
    <w:p w14:paraId="7A7D1678" w14:textId="77777777" w:rsidR="006A5568" w:rsidRDefault="006A5568" w:rsidP="00586929"/>
    <w:p w14:paraId="2BD3E03F" w14:textId="77777777" w:rsidR="006A5568" w:rsidRDefault="006A5568" w:rsidP="00586929"/>
    <w:p w14:paraId="7A4EA507" w14:textId="77777777" w:rsidR="006A5568" w:rsidRDefault="006A5568" w:rsidP="00586929"/>
    <w:p w14:paraId="361DFD12" w14:textId="77777777" w:rsidR="006A5568" w:rsidRDefault="006A5568" w:rsidP="00586929"/>
    <w:p w14:paraId="37827B60" w14:textId="77777777" w:rsidR="006A5568" w:rsidRDefault="006A5568" w:rsidP="00586929"/>
    <w:p w14:paraId="2A4B6A4A" w14:textId="695D7FC5" w:rsidR="006A5568" w:rsidRDefault="005A76B5" w:rsidP="006A556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8" w:name="_Toc39457798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UTC-38</w:t>
      </w:r>
      <w:r w:rsidR="006A5568" w:rsidRPr="00AD39A2">
        <w:t xml:space="preserve"> </w:t>
      </w:r>
      <w:r w:rsidR="006A5568"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insertTesting (courseId</w:t>
      </w:r>
      <w:r w:rsid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A5568"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testing_name</w:t>
      </w:r>
      <w:r w:rsid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A5568"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testing_type</w:t>
      </w:r>
      <w:r w:rsid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A5568"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testing_amountQuestion</w:t>
      </w:r>
      <w:r w:rsid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A5568"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testing_score</w:t>
      </w:r>
      <w:r w:rsid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A5568"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double, testing_random</w:t>
      </w:r>
      <w:r w:rsid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A5568"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testing_posting</w:t>
      </w:r>
      <w:r w:rsid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A5568"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testing_student</w:t>
      </w:r>
      <w:r w:rsid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A5568"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submit_date</w:t>
      </w:r>
      <w:r w:rsid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A5568"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Nullable&lt;DateTime&gt;)</w:t>
      </w:r>
      <w:r w:rsid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248"/>
    </w:p>
    <w:p w14:paraId="2A395EB8" w14:textId="77777777" w:rsidR="006A5568" w:rsidRPr="00832915" w:rsidRDefault="006A5568" w:rsidP="006A5568">
      <w:pPr>
        <w:rPr>
          <w:lang w:eastAsia="ja-JP" w:bidi="ar-SA"/>
        </w:rPr>
      </w:pPr>
    </w:p>
    <w:p w14:paraId="75F37768" w14:textId="77777777" w:rsidR="006A5568" w:rsidRPr="00A36DEA" w:rsidRDefault="006A5568" w:rsidP="006A5568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838C453" w14:textId="1C38FFB1" w:rsidR="006A5568" w:rsidRPr="00A36DEA" w:rsidRDefault="006A5568" w:rsidP="006A5568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54D05B39" w14:textId="7B932BB5" w:rsidR="006A5568" w:rsidRPr="00832915" w:rsidRDefault="00C8757B" w:rsidP="006A5568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Case-38</w:t>
      </w:r>
      <w:r w:rsidR="006A5568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6A5568" w:rsidRPr="006A5568">
        <w:rPr>
          <w:rFonts w:ascii="Times New Roman" w:hAnsi="Times New Roman" w:cs="Times New Roman"/>
          <w:color w:val="000000" w:themeColor="text1"/>
          <w:sz w:val="24"/>
          <w:szCs w:val="24"/>
        </w:rPr>
        <w:t>insertTesting (courseId: int, testing_name: string, testing_type: string, testing_amountQuestion: int, testing_score: double, testing_random: int, testing_posting: int, testing_student: string, submit_date: Nullable&lt;Da</w:t>
      </w:r>
      <w:r w:rsidR="006A5568">
        <w:rPr>
          <w:rFonts w:ascii="Times New Roman" w:hAnsi="Times New Roman" w:cs="Times New Roman"/>
          <w:color w:val="000000" w:themeColor="text1"/>
          <w:sz w:val="24"/>
          <w:szCs w:val="24"/>
        </w:rPr>
        <w:t>teTime&gt;)</w:t>
      </w:r>
    </w:p>
    <w:p w14:paraId="584886F4" w14:textId="766B2865" w:rsidR="006A5568" w:rsidRDefault="006A5568" w:rsidP="006A5568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6A5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insertTesting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</w:t>
      </w:r>
      <w:r w:rsidR="00C8757B">
        <w:rPr>
          <w:rFonts w:ascii="Times New Roman" w:hAnsi="Times New Roman" w:cs="Times New Roman"/>
        </w:rPr>
        <w:t>inserting</w:t>
      </w:r>
      <w:r>
        <w:rPr>
          <w:rFonts w:ascii="Times New Roman" w:hAnsi="Times New Roman" w:cs="Times New Roman"/>
        </w:rPr>
        <w:t xml:space="preserve"> </w:t>
      </w:r>
      <w:r w:rsidR="00C8757B">
        <w:rPr>
          <w:rFonts w:ascii="Times New Roman" w:hAnsi="Times New Roman" w:cs="Times New Roman"/>
        </w:rPr>
        <w:t>a testing to the database.</w:t>
      </w:r>
    </w:p>
    <w:p w14:paraId="716E1208" w14:textId="77777777" w:rsidR="006A5568" w:rsidRPr="00A36DEA" w:rsidRDefault="006A5568" w:rsidP="006A5568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6B6C37B" w14:textId="77777777" w:rsidR="006A5568" w:rsidRDefault="006A5568" w:rsidP="006A556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631DC90" w14:textId="385B3221" w:rsidR="006A5568" w:rsidRPr="00B62F09" w:rsidRDefault="00586929" w:rsidP="006A55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21E76E62" w14:textId="77777777" w:rsidR="006A5568" w:rsidRPr="00832915" w:rsidRDefault="006A5568" w:rsidP="006A556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468278EC" w14:textId="40DDAEC5" w:rsidR="006A5568" w:rsidRPr="00586929" w:rsidRDefault="006A5568" w:rsidP="006A556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True</w:t>
      </w:r>
      <w:proofErr w:type="gramStart"/>
      <w:r w:rsidR="00C8757B"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,Flase</w:t>
      </w:r>
      <w:proofErr w:type="gramEnd"/>
    </w:p>
    <w:p w14:paraId="1665CEFA" w14:textId="77777777" w:rsidR="006A5568" w:rsidRDefault="006A5568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5FAE1F37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35F070C6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64233611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35DE17B9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2440DD1D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676F7142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3958D502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1FF07403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669F591A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0A2A1543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0B7E6483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0AE2BFC6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37E3BBAA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36A32D18" w14:textId="77777777" w:rsidR="00A24652" w:rsidRDefault="00A24652" w:rsidP="006A5568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5AC20D1C" w14:textId="77777777" w:rsidR="006A5568" w:rsidRDefault="006A5568" w:rsidP="006A5568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6A5568" w:rsidRPr="00B62F09" w14:paraId="175B2A15" w14:textId="77777777" w:rsidTr="006A5568">
        <w:trPr>
          <w:trHeight w:val="610"/>
        </w:trPr>
        <w:tc>
          <w:tcPr>
            <w:tcW w:w="568" w:type="dxa"/>
          </w:tcPr>
          <w:p w14:paraId="617DBF2A" w14:textId="77777777" w:rsidR="006A5568" w:rsidRPr="00B62F09" w:rsidRDefault="006A5568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301B9FDA" w14:textId="77777777" w:rsidR="006A5568" w:rsidRPr="00B62F09" w:rsidRDefault="006A5568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2ED02FC2" w14:textId="77777777" w:rsidR="006A5568" w:rsidRPr="00B62F09" w:rsidRDefault="006A5568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03C4FCD9" w14:textId="77777777" w:rsidR="006A5568" w:rsidRPr="00B62F09" w:rsidRDefault="006A5568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3724BC5E" w14:textId="77777777" w:rsidR="006A5568" w:rsidRPr="00B62F09" w:rsidRDefault="006A5568" w:rsidP="006A556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6A5568" w:rsidRPr="00B62F09" w14:paraId="5BCF9B68" w14:textId="77777777" w:rsidTr="006A5568">
        <w:trPr>
          <w:trHeight w:val="465"/>
        </w:trPr>
        <w:tc>
          <w:tcPr>
            <w:tcW w:w="568" w:type="dxa"/>
          </w:tcPr>
          <w:p w14:paraId="1F6A297E" w14:textId="565C5B32" w:rsidR="006A5568" w:rsidRPr="00B62F09" w:rsidRDefault="00A24652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38</w:t>
            </w:r>
            <w:r w:rsidR="006A5568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46C693A6" w14:textId="7852D1D8" w:rsidR="006A5568" w:rsidRPr="00B62F09" w:rsidRDefault="006A5568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 w:rsidR="00C8757B">
              <w:rPr>
                <w:rFonts w:ascii="Times New Roman" w:hAnsi="Times New Roman" w:cs="Times New Roman"/>
                <w:sz w:val="19"/>
                <w:szCs w:val="19"/>
              </w:rPr>
              <w:t>insert a testing to the database. (successful)</w:t>
            </w:r>
          </w:p>
        </w:tc>
        <w:tc>
          <w:tcPr>
            <w:tcW w:w="2551" w:type="dxa"/>
          </w:tcPr>
          <w:p w14:paraId="50E965C1" w14:textId="41E09C36" w:rsidR="00C8757B" w:rsidRPr="00C8757B" w:rsidRDefault="00C8757B" w:rsidP="00C8757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14;</w:t>
            </w:r>
          </w:p>
          <w:p w14:paraId="24F170BC" w14:textId="60D5961D" w:rsidR="00C8757B" w:rsidRPr="00C8757B" w:rsidRDefault="00C8757B" w:rsidP="00C8757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testing_name = "test1";</w:t>
            </w:r>
          </w:p>
          <w:p w14:paraId="5D7EAB0C" w14:textId="7CECAFD9" w:rsidR="00C8757B" w:rsidRPr="00C8757B" w:rsidRDefault="00C8757B" w:rsidP="00C8757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testing_type = "1";</w:t>
            </w:r>
          </w:p>
          <w:p w14:paraId="5F74C186" w14:textId="1F230574" w:rsidR="00C8757B" w:rsidRPr="00C8757B" w:rsidRDefault="00C8757B" w:rsidP="00C8757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testing_amountQuestion = 1;</w:t>
            </w:r>
          </w:p>
          <w:p w14:paraId="1D312D8A" w14:textId="1D950317" w:rsidR="00C8757B" w:rsidRPr="00C8757B" w:rsidRDefault="00C8757B" w:rsidP="00C8757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testing_score = 3;</w:t>
            </w:r>
          </w:p>
          <w:p w14:paraId="02ACC447" w14:textId="78A45BEC" w:rsidR="00C8757B" w:rsidRPr="00C8757B" w:rsidRDefault="00C8757B" w:rsidP="00C8757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testing_random = 1;</w:t>
            </w:r>
          </w:p>
          <w:p w14:paraId="38F293A9" w14:textId="54677361" w:rsidR="00C8757B" w:rsidRPr="00C8757B" w:rsidRDefault="00C8757B" w:rsidP="00C8757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testing_posting = 1;</w:t>
            </w:r>
          </w:p>
          <w:p w14:paraId="4D179941" w14:textId="1FC239D1" w:rsidR="00C8757B" w:rsidRPr="00C8757B" w:rsidRDefault="00C8757B" w:rsidP="00C8757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testing_student = "542115094";</w:t>
            </w:r>
          </w:p>
          <w:p w14:paraId="6CEA020E" w14:textId="60D4E3C6" w:rsidR="006A5568" w:rsidRPr="00B62F09" w:rsidRDefault="00C8757B" w:rsidP="00C8757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Nullable&lt;DateTime&gt; submit_date = null;</w:t>
            </w:r>
          </w:p>
        </w:tc>
        <w:tc>
          <w:tcPr>
            <w:tcW w:w="2127" w:type="dxa"/>
          </w:tcPr>
          <w:p w14:paraId="685DD396" w14:textId="77777777" w:rsidR="006A5568" w:rsidRPr="00B62F09" w:rsidRDefault="006A5568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728B0F1C" w14:textId="77777777" w:rsidR="006A5568" w:rsidRPr="00B62F09" w:rsidRDefault="006A5568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A24652" w:rsidRPr="00B62F09" w14:paraId="1E1031A1" w14:textId="77777777" w:rsidTr="006A5568">
        <w:trPr>
          <w:trHeight w:val="465"/>
        </w:trPr>
        <w:tc>
          <w:tcPr>
            <w:tcW w:w="568" w:type="dxa"/>
          </w:tcPr>
          <w:p w14:paraId="1153C68E" w14:textId="2E95476A" w:rsidR="00A24652" w:rsidRDefault="00A24652" w:rsidP="006A556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38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55F4EC48" w14:textId="50F31B4E" w:rsidR="00A24652" w:rsidRPr="00B62F09" w:rsidRDefault="00A24652" w:rsidP="00C8757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insert a testing to the database. (un successful)</w:t>
            </w:r>
          </w:p>
        </w:tc>
        <w:tc>
          <w:tcPr>
            <w:tcW w:w="2551" w:type="dxa"/>
          </w:tcPr>
          <w:p w14:paraId="2265264D" w14:textId="7930B7C7" w:rsidR="00A24652" w:rsidRPr="00A24652" w:rsidRDefault="00A24652" w:rsidP="00A246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14;</w:t>
            </w:r>
          </w:p>
          <w:p w14:paraId="1D7B2441" w14:textId="5D07379D" w:rsidR="00A24652" w:rsidRPr="00A24652" w:rsidRDefault="00A24652" w:rsidP="00A246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testing_name = null;</w:t>
            </w:r>
          </w:p>
          <w:p w14:paraId="182A81A5" w14:textId="493A4063" w:rsidR="00A24652" w:rsidRPr="00A24652" w:rsidRDefault="00A24652" w:rsidP="00A246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testing_type = "1";</w:t>
            </w:r>
          </w:p>
          <w:p w14:paraId="31BC5AFA" w14:textId="5AC4E5E9" w:rsidR="00A24652" w:rsidRPr="00A24652" w:rsidRDefault="00A24652" w:rsidP="00A246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testing_amountQuestion = 1;</w:t>
            </w:r>
          </w:p>
          <w:p w14:paraId="21FAFFF7" w14:textId="4EB51494" w:rsidR="00A24652" w:rsidRPr="00A24652" w:rsidRDefault="00A24652" w:rsidP="00A246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testing_score = 3;</w:t>
            </w:r>
          </w:p>
          <w:p w14:paraId="353A63B9" w14:textId="13E3520D" w:rsidR="00A24652" w:rsidRPr="00A24652" w:rsidRDefault="00A24652" w:rsidP="00A246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testing_random = 1;</w:t>
            </w:r>
          </w:p>
          <w:p w14:paraId="1C108481" w14:textId="12CF7FDD" w:rsidR="00A24652" w:rsidRPr="00A24652" w:rsidRDefault="00A24652" w:rsidP="00A246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testing_posting = 1;</w:t>
            </w:r>
          </w:p>
          <w:p w14:paraId="40B8099A" w14:textId="3D202258" w:rsidR="00A24652" w:rsidRPr="00A24652" w:rsidRDefault="00A24652" w:rsidP="00A246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testing_student = "542115094";</w:t>
            </w:r>
          </w:p>
          <w:p w14:paraId="301976ED" w14:textId="14D26E73" w:rsidR="00A24652" w:rsidRPr="00C8757B" w:rsidRDefault="00A24652" w:rsidP="00A246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Nullable&lt;DateTime&gt; submit_date = null;</w:t>
            </w:r>
          </w:p>
        </w:tc>
        <w:tc>
          <w:tcPr>
            <w:tcW w:w="2127" w:type="dxa"/>
          </w:tcPr>
          <w:p w14:paraId="5BF423BC" w14:textId="303479E0" w:rsidR="00A24652" w:rsidRPr="00ED4789" w:rsidRDefault="00A24652" w:rsidP="006A5568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Assert.False(actual)</w:t>
            </w:r>
          </w:p>
        </w:tc>
        <w:tc>
          <w:tcPr>
            <w:tcW w:w="2400" w:type="dxa"/>
          </w:tcPr>
          <w:p w14:paraId="400BC1A2" w14:textId="6834636F" w:rsidR="00A24652" w:rsidRDefault="00A24652" w:rsidP="006A55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</w:tr>
    </w:tbl>
    <w:p w14:paraId="4689D6E6" w14:textId="77777777" w:rsidR="006A5568" w:rsidRDefault="006A5568" w:rsidP="006A5568"/>
    <w:p w14:paraId="23C3D191" w14:textId="77777777" w:rsidR="006A5568" w:rsidRDefault="006A5568" w:rsidP="00586929"/>
    <w:p w14:paraId="2D05BE5F" w14:textId="77777777" w:rsidR="00A24652" w:rsidRDefault="00A24652" w:rsidP="00586929"/>
    <w:p w14:paraId="50651562" w14:textId="77777777" w:rsidR="00A24652" w:rsidRDefault="00A24652" w:rsidP="00586929"/>
    <w:p w14:paraId="50F22665" w14:textId="77777777" w:rsidR="00A24652" w:rsidRDefault="00A24652" w:rsidP="00586929"/>
    <w:p w14:paraId="74B7C9B4" w14:textId="77777777" w:rsidR="00A24652" w:rsidRDefault="00A24652" w:rsidP="00586929"/>
    <w:p w14:paraId="49C1F680" w14:textId="77777777" w:rsidR="00A24652" w:rsidRDefault="00A24652" w:rsidP="00586929"/>
    <w:p w14:paraId="311A6CEF" w14:textId="77777777" w:rsidR="00A24652" w:rsidRDefault="00A24652" w:rsidP="00586929"/>
    <w:p w14:paraId="5DD1DDE5" w14:textId="77777777" w:rsidR="00A24652" w:rsidRDefault="00A24652" w:rsidP="00586929"/>
    <w:p w14:paraId="573A888F" w14:textId="77777777" w:rsidR="00A24652" w:rsidRDefault="00A24652" w:rsidP="00586929"/>
    <w:p w14:paraId="7B95C524" w14:textId="77777777" w:rsidR="00A24652" w:rsidRDefault="00A24652" w:rsidP="00586929"/>
    <w:p w14:paraId="3BB8E533" w14:textId="77777777" w:rsidR="00A24652" w:rsidRDefault="00A24652" w:rsidP="00586929"/>
    <w:p w14:paraId="3F3D9764" w14:textId="77777777" w:rsidR="00A24652" w:rsidRDefault="00A24652" w:rsidP="00586929"/>
    <w:p w14:paraId="662A4E58" w14:textId="77777777" w:rsidR="00A24652" w:rsidRDefault="00A24652" w:rsidP="00586929"/>
    <w:p w14:paraId="158F1CF0" w14:textId="77777777" w:rsidR="004B0285" w:rsidRDefault="004B0285" w:rsidP="00586929"/>
    <w:p w14:paraId="145208F2" w14:textId="14E6557D" w:rsidR="00A24652" w:rsidRDefault="00A24652" w:rsidP="00A2465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9" w:name="_Toc3945779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UTC-39</w:t>
      </w:r>
      <w:r w:rsidRPr="00AD39A2">
        <w:t xml:space="preserve"> </w:t>
      </w:r>
      <w:proofErr w:type="gramStart"/>
      <w:r w:rsidRPr="00A246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viewPreviousTestingId(</w:t>
      </w:r>
      <w:proofErr w:type="gramEnd"/>
      <w:r w:rsidRPr="00A246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246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int</w:t>
      </w:r>
      <w:bookmarkEnd w:id="249"/>
    </w:p>
    <w:p w14:paraId="2A2DF6FE" w14:textId="77777777" w:rsidR="00A24652" w:rsidRPr="00832915" w:rsidRDefault="00A24652" w:rsidP="00A24652">
      <w:pPr>
        <w:rPr>
          <w:lang w:eastAsia="ja-JP" w:bidi="ar-SA"/>
        </w:rPr>
      </w:pPr>
    </w:p>
    <w:p w14:paraId="40694843" w14:textId="77777777" w:rsidR="00A24652" w:rsidRPr="00A36DEA" w:rsidRDefault="00A24652" w:rsidP="00A24652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20611F3" w14:textId="77777777" w:rsidR="00A24652" w:rsidRPr="00A36DEA" w:rsidRDefault="00A24652" w:rsidP="00A24652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5DEB686C" w14:textId="243D2A04" w:rsidR="00A24652" w:rsidRPr="00832915" w:rsidRDefault="00A24652" w:rsidP="00A24652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Case-39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Pr="00A24652">
        <w:rPr>
          <w:rFonts w:ascii="Times New Roman" w:hAnsi="Times New Roman" w:cs="Times New Roman"/>
          <w:color w:val="000000" w:themeColor="text1"/>
          <w:sz w:val="24"/>
          <w:szCs w:val="24"/>
        </w:rPr>
        <w:t>viewP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reviousTestingId(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courseId: int)</w:t>
      </w:r>
    </w:p>
    <w:p w14:paraId="2B11EC93" w14:textId="26521FC8" w:rsidR="00A24652" w:rsidRDefault="00A24652" w:rsidP="00A24652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24652">
        <w:rPr>
          <w:rFonts w:ascii="Times New Roman" w:hAnsi="Times New Roman" w:cs="Times New Roman"/>
          <w:color w:val="000000" w:themeColor="text1"/>
          <w:sz w:val="24"/>
          <w:szCs w:val="24"/>
        </w:rPr>
        <w:t>viewP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reviousTestingId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viewing a latest testing that was created in course.</w:t>
      </w:r>
    </w:p>
    <w:p w14:paraId="69AD881C" w14:textId="77777777" w:rsidR="00A24652" w:rsidRPr="00A36DEA" w:rsidRDefault="00A24652" w:rsidP="00A24652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414B89AA" w14:textId="77777777" w:rsidR="00A24652" w:rsidRDefault="00A24652" w:rsidP="00A246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CEAD884" w14:textId="73AB7922" w:rsidR="00A24652" w:rsidRDefault="00A24652" w:rsidP="00A24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sz w:val="24"/>
          <w:szCs w:val="24"/>
        </w:rPr>
        <w:t>Appendix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5-4, </w:t>
      </w:r>
      <w:r w:rsidR="00956F27">
        <w:rPr>
          <w:rFonts w:ascii="Times New Roman" w:hAnsi="Times New Roman" w:cs="Times New Roman"/>
          <w:color w:val="000000" w:themeColor="text1"/>
          <w:sz w:val="24"/>
          <w:szCs w:val="24"/>
        </w:rPr>
        <w:t>7.7</w:t>
      </w:r>
    </w:p>
    <w:p w14:paraId="74596B37" w14:textId="77777777" w:rsidR="00956F27" w:rsidRDefault="00956F27" w:rsidP="00A24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364A1" w14:textId="77777777" w:rsidR="00A24652" w:rsidRPr="00832915" w:rsidRDefault="00A24652" w:rsidP="00A246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100E5BCA" w14:textId="19C13B71" w:rsidR="00A24652" w:rsidRPr="00586929" w:rsidRDefault="00956F27" w:rsidP="00A2465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testingIdExpected1 = 11;</w:t>
      </w:r>
    </w:p>
    <w:p w14:paraId="25121F51" w14:textId="5DCC92C4" w:rsidR="00956F27" w:rsidRDefault="00956F27" w:rsidP="00A2465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gramStart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gramEnd"/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testingIdExpected2 = 0;</w:t>
      </w:r>
    </w:p>
    <w:p w14:paraId="25730F19" w14:textId="77777777" w:rsidR="00956F27" w:rsidRPr="00586929" w:rsidRDefault="00956F27" w:rsidP="00A2465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1E417BF" w14:textId="77777777" w:rsidR="00A24652" w:rsidRDefault="00A24652" w:rsidP="00A24652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A24652" w:rsidRPr="00B62F09" w14:paraId="0741FDAF" w14:textId="77777777" w:rsidTr="007B39AB">
        <w:trPr>
          <w:trHeight w:val="610"/>
        </w:trPr>
        <w:tc>
          <w:tcPr>
            <w:tcW w:w="568" w:type="dxa"/>
          </w:tcPr>
          <w:p w14:paraId="766FB92C" w14:textId="77777777" w:rsidR="00A24652" w:rsidRPr="00B62F09" w:rsidRDefault="00A24652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371FD56E" w14:textId="77777777" w:rsidR="00A24652" w:rsidRPr="00B62F09" w:rsidRDefault="00A24652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B4BADF5" w14:textId="77777777" w:rsidR="00A24652" w:rsidRPr="00B62F09" w:rsidRDefault="00A24652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015D7769" w14:textId="77777777" w:rsidR="00A24652" w:rsidRPr="00B62F09" w:rsidRDefault="00A24652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79BA9DBB" w14:textId="77777777" w:rsidR="00A24652" w:rsidRPr="00B62F09" w:rsidRDefault="00A24652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A24652" w:rsidRPr="00B62F09" w14:paraId="23C34BD6" w14:textId="77777777" w:rsidTr="007B39AB">
        <w:trPr>
          <w:trHeight w:val="465"/>
        </w:trPr>
        <w:tc>
          <w:tcPr>
            <w:tcW w:w="568" w:type="dxa"/>
          </w:tcPr>
          <w:p w14:paraId="09ADCD10" w14:textId="4DE8F89D" w:rsidR="00A24652" w:rsidRPr="00B62F09" w:rsidRDefault="00956F27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39</w:t>
            </w:r>
            <w:r w:rsidR="00A24652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6BA091E9" w14:textId="0F7597F4" w:rsidR="00A24652" w:rsidRPr="00B62F09" w:rsidRDefault="00A24652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 w:rsidR="00956F27">
              <w:rPr>
                <w:rFonts w:ascii="Times New Roman" w:hAnsi="Times New Roman" w:cs="Times New Roman"/>
                <w:sz w:val="19"/>
                <w:szCs w:val="19"/>
              </w:rPr>
              <w:t>view a latest testing that was created in course. (Exist data in the database)</w:t>
            </w:r>
          </w:p>
        </w:tc>
        <w:tc>
          <w:tcPr>
            <w:tcW w:w="2551" w:type="dxa"/>
          </w:tcPr>
          <w:p w14:paraId="24D4615B" w14:textId="3D68EB2C" w:rsidR="00A24652" w:rsidRPr="00B62F09" w:rsidRDefault="00956F27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</w:tc>
        <w:tc>
          <w:tcPr>
            <w:tcW w:w="2127" w:type="dxa"/>
          </w:tcPr>
          <w:p w14:paraId="02A7B21C" w14:textId="4CDF6F6D" w:rsidR="00A24652" w:rsidRPr="00B62F09" w:rsidRDefault="00956F27" w:rsidP="007B39A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Assert.AreEqual(testingIdExpected, actual);</w:t>
            </w:r>
          </w:p>
        </w:tc>
        <w:tc>
          <w:tcPr>
            <w:tcW w:w="2400" w:type="dxa"/>
          </w:tcPr>
          <w:p w14:paraId="76688BAC" w14:textId="014B620C" w:rsidR="00A24652" w:rsidRPr="00B62F09" w:rsidRDefault="00956F27" w:rsidP="007B39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testingIdExpected1</w:t>
            </w:r>
          </w:p>
        </w:tc>
      </w:tr>
      <w:tr w:rsidR="00A24652" w:rsidRPr="00B62F09" w14:paraId="66CBEE08" w14:textId="77777777" w:rsidTr="007B39AB">
        <w:trPr>
          <w:trHeight w:val="465"/>
        </w:trPr>
        <w:tc>
          <w:tcPr>
            <w:tcW w:w="568" w:type="dxa"/>
          </w:tcPr>
          <w:p w14:paraId="16410F03" w14:textId="6F204633" w:rsidR="00A24652" w:rsidRDefault="00956F27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39.2</w:t>
            </w:r>
          </w:p>
        </w:tc>
        <w:tc>
          <w:tcPr>
            <w:tcW w:w="2410" w:type="dxa"/>
          </w:tcPr>
          <w:p w14:paraId="58E99764" w14:textId="42BB6D62" w:rsidR="00A24652" w:rsidRPr="00B62F09" w:rsidRDefault="00956F27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 a latest testing that was created in course. (Not exist data in the database)</w:t>
            </w:r>
          </w:p>
        </w:tc>
        <w:tc>
          <w:tcPr>
            <w:tcW w:w="2551" w:type="dxa"/>
          </w:tcPr>
          <w:p w14:paraId="4A713EB0" w14:textId="5338BEF9" w:rsidR="00A24652" w:rsidRPr="00C8757B" w:rsidRDefault="00956F27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100</w:t>
            </w:r>
            <w:r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2127" w:type="dxa"/>
          </w:tcPr>
          <w:p w14:paraId="757ED521" w14:textId="5BB66710" w:rsidR="00A24652" w:rsidRPr="00ED4789" w:rsidRDefault="00956F27" w:rsidP="007B39A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Assert.AreEqual(testingIdExpected, actual);</w:t>
            </w:r>
          </w:p>
        </w:tc>
        <w:tc>
          <w:tcPr>
            <w:tcW w:w="2400" w:type="dxa"/>
          </w:tcPr>
          <w:p w14:paraId="1DC3421C" w14:textId="6F178515" w:rsidR="00A24652" w:rsidRDefault="00956F27" w:rsidP="007B39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testingIdExpected2</w:t>
            </w:r>
          </w:p>
        </w:tc>
      </w:tr>
    </w:tbl>
    <w:p w14:paraId="38779C26" w14:textId="77777777" w:rsidR="00A24652" w:rsidRDefault="00A24652" w:rsidP="00A24652"/>
    <w:p w14:paraId="5A3091B1" w14:textId="77777777" w:rsidR="00A24652" w:rsidRDefault="00A24652" w:rsidP="00586929"/>
    <w:p w14:paraId="3C57630F" w14:textId="77777777" w:rsidR="00956F27" w:rsidRDefault="00956F27" w:rsidP="00586929"/>
    <w:p w14:paraId="7F800AE4" w14:textId="77777777" w:rsidR="00956F27" w:rsidRDefault="00956F27" w:rsidP="00586929"/>
    <w:p w14:paraId="6E2EC1DD" w14:textId="77777777" w:rsidR="00956F27" w:rsidRDefault="00956F27" w:rsidP="00586929"/>
    <w:p w14:paraId="12D03100" w14:textId="77777777" w:rsidR="00956F27" w:rsidRDefault="00956F27" w:rsidP="00586929"/>
    <w:p w14:paraId="57F48E43" w14:textId="77777777" w:rsidR="00956F27" w:rsidRDefault="00956F27" w:rsidP="00586929"/>
    <w:p w14:paraId="67499A8B" w14:textId="16F99820" w:rsidR="00956F27" w:rsidRDefault="00956F27" w:rsidP="00956F2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0" w:name="_Toc39457798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UTC-40</w:t>
      </w:r>
      <w:r w:rsidRPr="00AD39A2">
        <w:t xml:space="preserve"> </w:t>
      </w:r>
      <w:proofErr w:type="gramStart"/>
      <w:r w:rsidRPr="00956F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viewTestingByTestingId(</w:t>
      </w:r>
      <w:proofErr w:type="gramEnd"/>
      <w:r w:rsidRPr="00956F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956F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956F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</w:t>
      </w:r>
      <w:bookmarkEnd w:id="250"/>
    </w:p>
    <w:p w14:paraId="0DBAB34C" w14:textId="77777777" w:rsidR="00956F27" w:rsidRPr="00832915" w:rsidRDefault="00956F27" w:rsidP="00956F27">
      <w:pPr>
        <w:rPr>
          <w:lang w:eastAsia="ja-JP" w:bidi="ar-SA"/>
        </w:rPr>
      </w:pPr>
    </w:p>
    <w:p w14:paraId="4E7D1432" w14:textId="77777777" w:rsidR="00956F27" w:rsidRPr="00A36DEA" w:rsidRDefault="00956F27" w:rsidP="00956F27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F7C94BD" w14:textId="77777777" w:rsidR="00956F27" w:rsidRPr="00A36DEA" w:rsidRDefault="00956F27" w:rsidP="00956F27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5962D094" w14:textId="7E47CAF5" w:rsidR="00956F27" w:rsidRPr="00832915" w:rsidRDefault="00956F27" w:rsidP="00956F27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Case-40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Pr="00956F27">
        <w:rPr>
          <w:rFonts w:ascii="Times New Roman" w:hAnsi="Times New Roman" w:cs="Times New Roman"/>
          <w:color w:val="000000" w:themeColor="text1"/>
          <w:sz w:val="24"/>
          <w:szCs w:val="24"/>
        </w:rPr>
        <w:t>viewTestingByTestingId(</w:t>
      </w:r>
      <w:proofErr w:type="gramEnd"/>
      <w:r w:rsidRPr="00956F27">
        <w:rPr>
          <w:rFonts w:ascii="Times New Roman" w:hAnsi="Times New Roman" w:cs="Times New Roman"/>
          <w:color w:val="000000" w:themeColor="text1"/>
          <w:sz w:val="24"/>
          <w:szCs w:val="24"/>
        </w:rPr>
        <w:t>testingId: int)</w:t>
      </w:r>
    </w:p>
    <w:p w14:paraId="3EE8A744" w14:textId="55275AE1" w:rsidR="00956F27" w:rsidRDefault="00956F27" w:rsidP="00956F27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56F27">
        <w:rPr>
          <w:rFonts w:ascii="Times New Roman" w:hAnsi="Times New Roman" w:cs="Times New Roman"/>
          <w:color w:val="000000" w:themeColor="text1"/>
          <w:sz w:val="24"/>
          <w:szCs w:val="24"/>
        </w:rPr>
        <w:t>viewTestingByTestingId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viewing testing information by using testing id in searching.</w:t>
      </w:r>
    </w:p>
    <w:p w14:paraId="7E65ABF3" w14:textId="77777777" w:rsidR="00956F27" w:rsidRPr="00A36DEA" w:rsidRDefault="00956F27" w:rsidP="00956F27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1D8277B9" w14:textId="77777777" w:rsidR="00956F27" w:rsidRDefault="00956F27" w:rsidP="00956F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137C428" w14:textId="1232C62F" w:rsidR="00956F27" w:rsidRPr="00ED2A47" w:rsidRDefault="00956F27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sz w:val="19"/>
          <w:szCs w:val="19"/>
        </w:rPr>
        <w:t>Appendix A</w:t>
      </w: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: 1-2, 2-1, 2-2, 4-4, 5-4</w:t>
      </w:r>
      <w:r w:rsidR="000801F1"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, 7-7</w:t>
      </w:r>
    </w:p>
    <w:p w14:paraId="436D051A" w14:textId="77777777" w:rsidR="00956F27" w:rsidRDefault="00956F27" w:rsidP="00956F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996BA" w14:textId="77777777" w:rsidR="00956F27" w:rsidRPr="00832915" w:rsidRDefault="00956F27" w:rsidP="00956F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1950F0A4" w14:textId="77777777" w:rsidR="00956F27" w:rsidRPr="00956F27" w:rsidRDefault="00956F27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14:paraId="512C7BEC" w14:textId="129A7BC3" w:rsidR="00956F27" w:rsidRPr="00956F27" w:rsidRDefault="00956F27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_id = 4, academic_year = "2/2557" };</w:t>
      </w:r>
    </w:p>
    <w:p w14:paraId="329AFD5A" w14:textId="4B8AA475" w:rsidR="00956F27" w:rsidRPr="00956F27" w:rsidRDefault="00956F27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Course course1 = new Course </w:t>
      </w:r>
      <w:proofErr w:type="gramStart"/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{ course</w:t>
      </w:r>
      <w:proofErr w:type="gramEnd"/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_id = 9, lecturer_id = lecturer1, semester_id = semester1, course_name = "Test", course_description = "Test na ja", course_credit = 3 };</w:t>
      </w:r>
    </w:p>
    <w:p w14:paraId="7EF63FC1" w14:textId="77777777" w:rsidR="00956F27" w:rsidRPr="00956F27" w:rsidRDefault="00956F27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7F8DC0E" w14:textId="5E3F4CB7" w:rsidR="00956F27" w:rsidRPr="00956F27" w:rsidRDefault="00956F27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student1 = new Student </w:t>
      </w:r>
      <w:proofErr w:type="gramStart"/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14:paraId="311ED230" w14:textId="3D6EF248" w:rsidR="00956F27" w:rsidRPr="00956F27" w:rsidRDefault="00956F27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student2 = new Student </w:t>
      </w:r>
      <w:proofErr w:type="gramStart"/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14:paraId="2CC40677" w14:textId="23DFA550" w:rsidR="00956F27" w:rsidRDefault="00956F27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List&lt;Student&gt; studentList</w:t>
      </w:r>
      <w:r w:rsid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List&lt;Student&gt; {student1, student2</w:t>
      </w: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};</w:t>
      </w:r>
    </w:p>
    <w:p w14:paraId="55D5C308" w14:textId="20F5372A" w:rsidR="00790DB3" w:rsidRDefault="00790DB3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Testing testingExpected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Testing </w:t>
      </w:r>
      <w:proofErr w:type="gramStart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{ testing</w:t>
      </w:r>
      <w:proofErr w:type="gramEnd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_id = 11, course_id = course1, testing_name = "Test", testing_type = "2", testing_amountQuestion = 1, testing_score = 3.0, tesing_random = 1, testing_posting = 1, testing_submitTime = null, student_id = studentList };</w:t>
      </w:r>
    </w:p>
    <w:p w14:paraId="1FB1036A" w14:textId="77777777" w:rsidR="00790DB3" w:rsidRDefault="00790DB3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880FFC5" w14:textId="41BB665C" w:rsidR="00790DB3" w:rsidRDefault="00790DB3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Testing testingExpected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</w:t>
      </w:r>
      <w:proofErr w:type="gramStart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Testing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4D52AEF0" w14:textId="77777777" w:rsidR="00790DB3" w:rsidRDefault="00790DB3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80E0D05" w14:textId="77777777" w:rsidR="00790DB3" w:rsidRDefault="00790DB3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E165EDE" w14:textId="77777777" w:rsidR="00790DB3" w:rsidRDefault="00790DB3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C4B381F" w14:textId="77777777" w:rsidR="00586929" w:rsidRDefault="00586929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B4253C6" w14:textId="77777777" w:rsidR="00790DB3" w:rsidRPr="00B62F09" w:rsidRDefault="00790DB3" w:rsidP="00956F27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738D307" w14:textId="77777777" w:rsidR="00956F27" w:rsidRDefault="00956F27" w:rsidP="00956F27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956F27" w:rsidRPr="00B62F09" w14:paraId="260C5DF6" w14:textId="77777777" w:rsidTr="007B39AB">
        <w:trPr>
          <w:trHeight w:val="610"/>
        </w:trPr>
        <w:tc>
          <w:tcPr>
            <w:tcW w:w="568" w:type="dxa"/>
          </w:tcPr>
          <w:p w14:paraId="5A049E8A" w14:textId="77777777" w:rsidR="00956F27" w:rsidRPr="00B62F09" w:rsidRDefault="00956F27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7E42FCA8" w14:textId="77777777" w:rsidR="00956F27" w:rsidRPr="00B62F09" w:rsidRDefault="00956F27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6AE3A1C7" w14:textId="77777777" w:rsidR="00956F27" w:rsidRPr="00B62F09" w:rsidRDefault="00956F27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39C24D19" w14:textId="77777777" w:rsidR="00956F27" w:rsidRPr="00B62F09" w:rsidRDefault="00956F27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6E149105" w14:textId="77777777" w:rsidR="00956F27" w:rsidRPr="00B62F09" w:rsidRDefault="00956F27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956F27" w:rsidRPr="00B62F09" w14:paraId="08B86481" w14:textId="77777777" w:rsidTr="007B39AB">
        <w:trPr>
          <w:trHeight w:val="465"/>
        </w:trPr>
        <w:tc>
          <w:tcPr>
            <w:tcW w:w="568" w:type="dxa"/>
          </w:tcPr>
          <w:p w14:paraId="437D64A2" w14:textId="66E120E0" w:rsidR="00956F27" w:rsidRPr="00B62F09" w:rsidRDefault="00956F27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C8A7285" w14:textId="2E42BE1D" w:rsidR="00956F27" w:rsidRPr="00B62F09" w:rsidRDefault="00956F27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 testing information in the database. (Exist data in the database)</w:t>
            </w:r>
          </w:p>
        </w:tc>
        <w:tc>
          <w:tcPr>
            <w:tcW w:w="2551" w:type="dxa"/>
          </w:tcPr>
          <w:p w14:paraId="26581FBA" w14:textId="43034188" w:rsidR="00956F27" w:rsidRPr="00B62F09" w:rsidRDefault="00790DB3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</w:t>
            </w:r>
          </w:p>
        </w:tc>
        <w:tc>
          <w:tcPr>
            <w:tcW w:w="2127" w:type="dxa"/>
          </w:tcPr>
          <w:p w14:paraId="1DC5DA05" w14:textId="6C343199" w:rsidR="00956F27" w:rsidRPr="00B62F09" w:rsidRDefault="00790DB3" w:rsidP="007B39A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Assert.AreEqual(testingExpected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4A49B52D" w14:textId="7BE2E186" w:rsidR="00956F27" w:rsidRPr="00B62F09" w:rsidRDefault="00790DB3" w:rsidP="007B39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956F27" w:rsidRPr="00B62F09" w14:paraId="7D781541" w14:textId="77777777" w:rsidTr="007B39AB">
        <w:trPr>
          <w:trHeight w:val="465"/>
        </w:trPr>
        <w:tc>
          <w:tcPr>
            <w:tcW w:w="568" w:type="dxa"/>
          </w:tcPr>
          <w:p w14:paraId="24F46495" w14:textId="40042BCB" w:rsidR="00956F27" w:rsidRDefault="00956F27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40.2</w:t>
            </w:r>
          </w:p>
        </w:tc>
        <w:tc>
          <w:tcPr>
            <w:tcW w:w="2410" w:type="dxa"/>
          </w:tcPr>
          <w:p w14:paraId="4EC3790D" w14:textId="34B54A5F" w:rsidR="00956F27" w:rsidRPr="00B62F09" w:rsidRDefault="00956F27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 testing information in the database. (Not exist data in the database)</w:t>
            </w:r>
          </w:p>
        </w:tc>
        <w:tc>
          <w:tcPr>
            <w:tcW w:w="2551" w:type="dxa"/>
          </w:tcPr>
          <w:p w14:paraId="3C07C828" w14:textId="6EF5C789" w:rsidR="00956F27" w:rsidRPr="00C8757B" w:rsidRDefault="00790DB3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_id = 11</w:t>
            </w:r>
            <w:r w:rsid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0</w:t>
            </w:r>
            <w:r w:rsidR="00956F27"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2127" w:type="dxa"/>
          </w:tcPr>
          <w:p w14:paraId="1196779B" w14:textId="008D1B2A" w:rsidR="00956F27" w:rsidRPr="00ED4789" w:rsidRDefault="00790DB3" w:rsidP="0058692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Assert.AreEqual(testingExpected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actual);</w:t>
            </w:r>
          </w:p>
        </w:tc>
        <w:tc>
          <w:tcPr>
            <w:tcW w:w="2400" w:type="dxa"/>
          </w:tcPr>
          <w:p w14:paraId="54773D50" w14:textId="53D7D802" w:rsidR="00956F27" w:rsidRDefault="00790DB3" w:rsidP="007B39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</w:tr>
    </w:tbl>
    <w:p w14:paraId="5C028232" w14:textId="77777777" w:rsidR="00956F27" w:rsidRDefault="00956F27" w:rsidP="00586929"/>
    <w:p w14:paraId="54B6FAF7" w14:textId="77777777" w:rsidR="00790DB3" w:rsidRDefault="00790DB3" w:rsidP="00586929"/>
    <w:p w14:paraId="0AC6C274" w14:textId="77777777" w:rsidR="00790DB3" w:rsidRDefault="00790DB3" w:rsidP="00586929"/>
    <w:p w14:paraId="061EA520" w14:textId="77777777" w:rsidR="00790DB3" w:rsidRDefault="00790DB3" w:rsidP="00586929"/>
    <w:p w14:paraId="60B16CF4" w14:textId="77777777" w:rsidR="00790DB3" w:rsidRDefault="00790DB3" w:rsidP="00586929"/>
    <w:p w14:paraId="11ADAC8D" w14:textId="77777777" w:rsidR="00790DB3" w:rsidRDefault="00790DB3" w:rsidP="00586929"/>
    <w:p w14:paraId="4EC163E1" w14:textId="77777777" w:rsidR="00790DB3" w:rsidRDefault="00790DB3" w:rsidP="00586929"/>
    <w:p w14:paraId="6C219397" w14:textId="77777777" w:rsidR="00790DB3" w:rsidRDefault="00790DB3" w:rsidP="00586929"/>
    <w:p w14:paraId="5F27F46D" w14:textId="77777777" w:rsidR="00790DB3" w:rsidRDefault="00790DB3" w:rsidP="00586929"/>
    <w:p w14:paraId="1AD8DB15" w14:textId="77777777" w:rsidR="00790DB3" w:rsidRDefault="00790DB3" w:rsidP="00586929"/>
    <w:p w14:paraId="0C59742C" w14:textId="77777777" w:rsidR="00790DB3" w:rsidRDefault="00790DB3" w:rsidP="00586929"/>
    <w:p w14:paraId="5ECA70A8" w14:textId="77777777" w:rsidR="00790DB3" w:rsidRDefault="00790DB3" w:rsidP="00586929"/>
    <w:p w14:paraId="1750D179" w14:textId="77777777" w:rsidR="00790DB3" w:rsidRDefault="00790DB3" w:rsidP="00586929"/>
    <w:p w14:paraId="1280CCC7" w14:textId="77777777" w:rsidR="00790DB3" w:rsidRDefault="00790DB3" w:rsidP="00586929"/>
    <w:p w14:paraId="723C9C25" w14:textId="77777777" w:rsidR="00790DB3" w:rsidRDefault="00790DB3" w:rsidP="00586929"/>
    <w:p w14:paraId="1A3F3DF1" w14:textId="77777777" w:rsidR="00790DB3" w:rsidRDefault="00790DB3" w:rsidP="00586929"/>
    <w:p w14:paraId="0737FBD4" w14:textId="77777777" w:rsidR="00790DB3" w:rsidRDefault="00790DB3" w:rsidP="00586929"/>
    <w:p w14:paraId="09C4AD1D" w14:textId="77777777" w:rsidR="00790DB3" w:rsidRDefault="00790DB3" w:rsidP="00586929"/>
    <w:p w14:paraId="5931F4BF" w14:textId="77777777" w:rsidR="00790DB3" w:rsidRDefault="00790DB3" w:rsidP="00586929"/>
    <w:p w14:paraId="6C871A9A" w14:textId="77777777" w:rsidR="00790DB3" w:rsidRDefault="00790DB3" w:rsidP="00586929"/>
    <w:p w14:paraId="16147045" w14:textId="77777777" w:rsidR="00790DB3" w:rsidRDefault="00790DB3" w:rsidP="00586929"/>
    <w:p w14:paraId="2923D751" w14:textId="77777777" w:rsidR="00790DB3" w:rsidRDefault="00790DB3" w:rsidP="00586929"/>
    <w:p w14:paraId="51EE7906" w14:textId="4DC86907" w:rsidR="00790DB3" w:rsidRDefault="00790DB3" w:rsidP="00790DB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1" w:name="_Toc3945779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UTC-41</w:t>
      </w:r>
      <w:r w:rsidRPr="00AD39A2">
        <w:t xml:space="preserve"> </w:t>
      </w:r>
      <w:proofErr w:type="gramStart"/>
      <w:r w:rsidRPr="00790D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viewListTestingbyCourseId(</w:t>
      </w:r>
      <w:proofErr w:type="gramEnd"/>
      <w:r w:rsidRPr="00790D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790D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790D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List&lt;Testing&gt;</w:t>
      </w:r>
      <w:bookmarkEnd w:id="251"/>
    </w:p>
    <w:p w14:paraId="44A5C62D" w14:textId="77777777" w:rsidR="00790DB3" w:rsidRPr="00832915" w:rsidRDefault="00790DB3" w:rsidP="00790DB3">
      <w:pPr>
        <w:rPr>
          <w:lang w:eastAsia="ja-JP" w:bidi="ar-SA"/>
        </w:rPr>
      </w:pPr>
    </w:p>
    <w:p w14:paraId="26B094E0" w14:textId="77777777" w:rsidR="00790DB3" w:rsidRPr="00A36DEA" w:rsidRDefault="00790DB3" w:rsidP="00790DB3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F4C17C3" w14:textId="77777777" w:rsidR="00790DB3" w:rsidRPr="00A36DEA" w:rsidRDefault="00790DB3" w:rsidP="00790DB3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05386B23" w14:textId="3AD6B0C6" w:rsidR="00790DB3" w:rsidRPr="00832915" w:rsidRDefault="007B39AB" w:rsidP="00790DB3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Case-41</w:t>
      </w:r>
      <w:r w:rsidR="00790DB3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="00790DB3" w:rsidRPr="00790DB3">
        <w:rPr>
          <w:rFonts w:ascii="Times New Roman" w:hAnsi="Times New Roman" w:cs="Times New Roman"/>
          <w:color w:val="000000" w:themeColor="text1"/>
          <w:sz w:val="24"/>
          <w:szCs w:val="24"/>
        </w:rPr>
        <w:t>viewListT</w:t>
      </w:r>
      <w:r w:rsidR="00790DB3">
        <w:rPr>
          <w:rFonts w:ascii="Times New Roman" w:hAnsi="Times New Roman" w:cs="Times New Roman"/>
          <w:color w:val="000000" w:themeColor="text1"/>
          <w:sz w:val="24"/>
          <w:szCs w:val="24"/>
        </w:rPr>
        <w:t>estingbyCourseId(</w:t>
      </w:r>
      <w:proofErr w:type="gramEnd"/>
      <w:r w:rsidR="00790DB3">
        <w:rPr>
          <w:rFonts w:ascii="Times New Roman" w:hAnsi="Times New Roman" w:cs="Times New Roman"/>
          <w:color w:val="000000" w:themeColor="text1"/>
          <w:sz w:val="24"/>
          <w:szCs w:val="24"/>
        </w:rPr>
        <w:t>courseId: int)</w:t>
      </w:r>
    </w:p>
    <w:p w14:paraId="6072C247" w14:textId="70294C4F" w:rsidR="00790DB3" w:rsidRDefault="00790DB3" w:rsidP="00790DB3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90DB3">
        <w:rPr>
          <w:rFonts w:ascii="Times New Roman" w:hAnsi="Times New Roman" w:cs="Times New Roman"/>
          <w:color w:val="000000" w:themeColor="text1"/>
          <w:sz w:val="24"/>
          <w:szCs w:val="24"/>
        </w:rPr>
        <w:t>viewListT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estingbyCourseId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viewing a list of testing information in a course.</w:t>
      </w:r>
    </w:p>
    <w:p w14:paraId="2D941036" w14:textId="77777777" w:rsidR="00790DB3" w:rsidRPr="00A36DEA" w:rsidRDefault="00790DB3" w:rsidP="00790DB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43EA91B" w14:textId="77777777" w:rsidR="00790DB3" w:rsidRDefault="00790DB3" w:rsidP="00790D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2EA4136" w14:textId="72250B63" w:rsidR="00790DB3" w:rsidRPr="00ED2A47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sz w:val="19"/>
          <w:szCs w:val="19"/>
        </w:rPr>
        <w:t>Appendix A</w:t>
      </w: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: 1-2, 2-1, 2-2, 4-4, 5-4</w:t>
      </w:r>
      <w:r w:rsidR="000801F1"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, 7-7</w:t>
      </w:r>
    </w:p>
    <w:p w14:paraId="3FD46446" w14:textId="77777777" w:rsidR="00790DB3" w:rsidRDefault="00790DB3" w:rsidP="00790D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798FC" w14:textId="77777777" w:rsidR="00790DB3" w:rsidRPr="00832915" w:rsidRDefault="00790DB3" w:rsidP="00790D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007C0FDB" w14:textId="77777777" w:rsid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14:paraId="36905D2B" w14:textId="77777777" w:rsidR="00790DB3" w:rsidRP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278EEF8" w14:textId="181C60BF" w:rsid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_id = 4, academic_year = "2/2557" };</w:t>
      </w:r>
    </w:p>
    <w:p w14:paraId="5B531535" w14:textId="77777777" w:rsidR="00790DB3" w:rsidRP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4747297" w14:textId="13B845BF" w:rsidR="00790DB3" w:rsidRP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Course course1 = new Course </w:t>
      </w:r>
      <w:proofErr w:type="gramStart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{ course</w:t>
      </w:r>
      <w:proofErr w:type="gramEnd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_id = 9, lecturer_id = lecturer1, semester_id = semester1, course_name = "Test", course_description = "Test na ja", course_credit = 3 };</w:t>
      </w:r>
    </w:p>
    <w:p w14:paraId="625CEFAB" w14:textId="77777777" w:rsidR="00790DB3" w:rsidRP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2636F5B" w14:textId="1F58795F" w:rsid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student1 = new Student </w:t>
      </w:r>
      <w:proofErr w:type="gramStart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14:paraId="1D618340" w14:textId="77777777" w:rsidR="00790DB3" w:rsidRP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BB3AFAD" w14:textId="2034E1D8" w:rsid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student2 = new Student </w:t>
      </w:r>
      <w:proofErr w:type="gramStart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14:paraId="40F4DE6E" w14:textId="77777777" w:rsidR="00790DB3" w:rsidRP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45CD2F4" w14:textId="0992C4A9" w:rsid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List&lt;Student&gt; 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studentList = new List&lt;Student</w:t>
      </w:r>
      <w:proofErr w:type="gramStart"/>
      <w:r>
        <w:rPr>
          <w:rFonts w:ascii="Times New Roman" w:hAnsi="Times New Roman" w:cs="Times New Roman"/>
          <w:color w:val="000000" w:themeColor="text1"/>
          <w:sz w:val="19"/>
          <w:szCs w:val="19"/>
        </w:rPr>
        <w:t>&gt;{</w:t>
      </w:r>
      <w:proofErr w:type="gramEnd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student1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,</w:t>
      </w: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student2};</w:t>
      </w:r>
    </w:p>
    <w:p w14:paraId="0D05F3F0" w14:textId="77777777" w:rsidR="00790DB3" w:rsidRP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815B2E7" w14:textId="5E8F327A" w:rsid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Testing testing1 = new Testing </w:t>
      </w:r>
      <w:proofErr w:type="gramStart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{ testing</w:t>
      </w:r>
      <w:proofErr w:type="gramEnd"/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_id = 11, course_id = course1, testing_name = "Test", testing_type = "2", testing_amountQuestion = 1, testing_score = 3, tesing_random = 1, testing_posting = 1, testing_submitTime = null, student_id = studentList };</w:t>
      </w:r>
    </w:p>
    <w:p w14:paraId="386BE6B9" w14:textId="77777777" w:rsid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E7F2B50" w14:textId="77777777" w:rsidR="00790DB3" w:rsidRP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D13A794" w14:textId="6B6554A3" w:rsid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>List&lt;Testing&gt; testingListExpected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 = new List&lt;Testing&gt; {testing1</w:t>
      </w: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};</w:t>
      </w:r>
    </w:p>
    <w:p w14:paraId="36342B4C" w14:textId="6FC6CBCC" w:rsid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List&lt;Testing&gt; testingListExpecte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d2 = new List&lt;Testing&gt; ()</w:t>
      </w: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0610B502" w14:textId="77777777" w:rsid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9FCB1D7" w14:textId="77777777" w:rsidR="00790DB3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E3F7412" w14:textId="77777777" w:rsidR="00790DB3" w:rsidRPr="00B62F09" w:rsidRDefault="00790DB3" w:rsidP="00790DB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354D71D" w14:textId="77777777" w:rsidR="00790DB3" w:rsidRDefault="00790DB3" w:rsidP="00790DB3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790DB3" w:rsidRPr="00B62F09" w14:paraId="2DB42194" w14:textId="77777777" w:rsidTr="007B39AB">
        <w:trPr>
          <w:trHeight w:val="610"/>
        </w:trPr>
        <w:tc>
          <w:tcPr>
            <w:tcW w:w="568" w:type="dxa"/>
          </w:tcPr>
          <w:p w14:paraId="48CD680C" w14:textId="77777777" w:rsidR="00790DB3" w:rsidRPr="00B62F09" w:rsidRDefault="00790DB3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0B1D7F83" w14:textId="77777777" w:rsidR="00790DB3" w:rsidRPr="00B62F09" w:rsidRDefault="00790DB3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05B16E54" w14:textId="77777777" w:rsidR="00790DB3" w:rsidRPr="00B62F09" w:rsidRDefault="00790DB3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02E246AA" w14:textId="77777777" w:rsidR="00790DB3" w:rsidRPr="00B62F09" w:rsidRDefault="00790DB3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3DBD9970" w14:textId="77777777" w:rsidR="00790DB3" w:rsidRPr="00B62F09" w:rsidRDefault="00790DB3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790DB3" w:rsidRPr="00B62F09" w14:paraId="73DBC3A7" w14:textId="77777777" w:rsidTr="007B39AB">
        <w:trPr>
          <w:trHeight w:val="465"/>
        </w:trPr>
        <w:tc>
          <w:tcPr>
            <w:tcW w:w="568" w:type="dxa"/>
          </w:tcPr>
          <w:p w14:paraId="7278E49C" w14:textId="77777777" w:rsidR="00790DB3" w:rsidRPr="00B62F09" w:rsidRDefault="00790DB3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22E71734" w14:textId="2CF251ED" w:rsidR="00790DB3" w:rsidRPr="00B62F09" w:rsidRDefault="00790DB3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view </w:t>
            </w:r>
            <w:r w:rsidRPr="00790DB3">
              <w:rPr>
                <w:rFonts w:ascii="Times New Roman" w:hAnsi="Times New Roman" w:cs="Times New Roman"/>
                <w:sz w:val="19"/>
                <w:szCs w:val="19"/>
              </w:rPr>
              <w:t xml:space="preserve">a list of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testing information in a course. (Exist data in the database)</w:t>
            </w:r>
          </w:p>
        </w:tc>
        <w:tc>
          <w:tcPr>
            <w:tcW w:w="2551" w:type="dxa"/>
          </w:tcPr>
          <w:p w14:paraId="1671FA56" w14:textId="65F4B765" w:rsidR="00790DB3" w:rsidRPr="00B62F09" w:rsidRDefault="00790DB3" w:rsidP="0058692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</w:t>
            </w:r>
          </w:p>
        </w:tc>
        <w:tc>
          <w:tcPr>
            <w:tcW w:w="2127" w:type="dxa"/>
          </w:tcPr>
          <w:p w14:paraId="2D9D83EB" w14:textId="760A5D15" w:rsidR="00790DB3" w:rsidRPr="00B62F09" w:rsidRDefault="00790DB3" w:rsidP="007B39A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CollectionAssert.AreEqual(testingListExpected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0EDA9D93" w14:textId="00E7BEB8" w:rsidR="00790DB3" w:rsidRPr="00B62F09" w:rsidRDefault="00790DB3" w:rsidP="007B39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790DB3" w:rsidRPr="00B62F09" w14:paraId="30B79020" w14:textId="77777777" w:rsidTr="007B39AB">
        <w:trPr>
          <w:trHeight w:val="465"/>
        </w:trPr>
        <w:tc>
          <w:tcPr>
            <w:tcW w:w="568" w:type="dxa"/>
          </w:tcPr>
          <w:p w14:paraId="50EDC0CC" w14:textId="77777777" w:rsidR="00790DB3" w:rsidRDefault="00790DB3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40.2</w:t>
            </w:r>
          </w:p>
        </w:tc>
        <w:tc>
          <w:tcPr>
            <w:tcW w:w="2410" w:type="dxa"/>
          </w:tcPr>
          <w:p w14:paraId="4C0A37F0" w14:textId="2B231359" w:rsidR="00790DB3" w:rsidRPr="00B62F09" w:rsidRDefault="00790DB3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view </w:t>
            </w:r>
            <w:r w:rsidRPr="00790DB3">
              <w:rPr>
                <w:rFonts w:ascii="Times New Roman" w:hAnsi="Times New Roman" w:cs="Times New Roman"/>
                <w:sz w:val="19"/>
                <w:szCs w:val="19"/>
              </w:rPr>
              <w:t xml:space="preserve">a list of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testing information in a course. (Not exist data in the database)</w:t>
            </w:r>
          </w:p>
        </w:tc>
        <w:tc>
          <w:tcPr>
            <w:tcW w:w="2551" w:type="dxa"/>
          </w:tcPr>
          <w:p w14:paraId="3F10C642" w14:textId="782C9BCB" w:rsidR="00790DB3" w:rsidRPr="00C8757B" w:rsidRDefault="00790DB3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110</w:t>
            </w:r>
            <w:r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2127" w:type="dxa"/>
          </w:tcPr>
          <w:p w14:paraId="0192A42D" w14:textId="06A1D416" w:rsidR="00790DB3" w:rsidRPr="00ED4789" w:rsidRDefault="00790DB3" w:rsidP="007B39A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CollectionAssert.AreEqual(testingListExpected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71B10FC9" w14:textId="3E290056" w:rsidR="00790DB3" w:rsidRDefault="00790DB3" w:rsidP="007B39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testingListExpecte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d2</w:t>
            </w:r>
          </w:p>
        </w:tc>
      </w:tr>
    </w:tbl>
    <w:p w14:paraId="0D20F59E" w14:textId="77777777" w:rsidR="00790DB3" w:rsidRDefault="00790DB3" w:rsidP="00790DB3"/>
    <w:p w14:paraId="5A19E8E2" w14:textId="77777777" w:rsidR="00A5220F" w:rsidRDefault="00A5220F" w:rsidP="00790DB3"/>
    <w:p w14:paraId="2F081F69" w14:textId="77777777" w:rsidR="00A5220F" w:rsidRDefault="00A5220F" w:rsidP="00790DB3"/>
    <w:p w14:paraId="65A9DBE7" w14:textId="77777777" w:rsidR="00A5220F" w:rsidRDefault="00A5220F" w:rsidP="00790DB3"/>
    <w:p w14:paraId="4066282D" w14:textId="77777777" w:rsidR="00A5220F" w:rsidRDefault="00A5220F" w:rsidP="00790DB3"/>
    <w:p w14:paraId="2A201879" w14:textId="77777777" w:rsidR="00A5220F" w:rsidRDefault="00A5220F" w:rsidP="00790DB3"/>
    <w:p w14:paraId="2C57906E" w14:textId="77777777" w:rsidR="00A5220F" w:rsidRDefault="00A5220F" w:rsidP="00790DB3"/>
    <w:p w14:paraId="364CA7D3" w14:textId="77777777" w:rsidR="00A5220F" w:rsidRDefault="00A5220F" w:rsidP="00790DB3"/>
    <w:p w14:paraId="35CF17A7" w14:textId="77777777" w:rsidR="00A5220F" w:rsidRDefault="00A5220F" w:rsidP="00790DB3"/>
    <w:p w14:paraId="64CB3EE0" w14:textId="77777777" w:rsidR="00A5220F" w:rsidRDefault="00A5220F" w:rsidP="00790DB3"/>
    <w:p w14:paraId="64381614" w14:textId="77777777" w:rsidR="00A5220F" w:rsidRDefault="00A5220F" w:rsidP="00790DB3"/>
    <w:p w14:paraId="56B3DD06" w14:textId="77777777" w:rsidR="00A5220F" w:rsidRDefault="00A5220F" w:rsidP="00790DB3"/>
    <w:p w14:paraId="4D330E43" w14:textId="77777777" w:rsidR="00A5220F" w:rsidRDefault="00A5220F" w:rsidP="00790DB3"/>
    <w:p w14:paraId="3AB70D70" w14:textId="77777777" w:rsidR="00A5220F" w:rsidRDefault="00A5220F" w:rsidP="00790DB3"/>
    <w:p w14:paraId="1B8B4726" w14:textId="77777777" w:rsidR="00A5220F" w:rsidRDefault="00A5220F" w:rsidP="00790DB3"/>
    <w:p w14:paraId="49353EE4" w14:textId="77777777" w:rsidR="00A5220F" w:rsidRDefault="00A5220F" w:rsidP="00790DB3"/>
    <w:p w14:paraId="1ABA929D" w14:textId="77777777" w:rsidR="00A5220F" w:rsidRDefault="00A5220F" w:rsidP="00790DB3"/>
    <w:p w14:paraId="02974617" w14:textId="77777777" w:rsidR="00A5220F" w:rsidRDefault="00A5220F" w:rsidP="00790DB3"/>
    <w:p w14:paraId="44B1BE70" w14:textId="3EC25015" w:rsidR="00A5220F" w:rsidRDefault="00A5220F" w:rsidP="00A5220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2" w:name="_Toc3945779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UTC-42</w:t>
      </w:r>
      <w:r w:rsidRPr="00AD39A2">
        <w:t xml:space="preserve"> </w:t>
      </w:r>
      <w:proofErr w:type="gramStart"/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updateTestinginfo(</w:t>
      </w:r>
      <w:proofErr w:type="gramEnd"/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testing_type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testing_amountQuestion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int, testing_score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double, testing_random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testing_posting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testing_student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252"/>
    </w:p>
    <w:p w14:paraId="71E39569" w14:textId="77777777" w:rsidR="00A5220F" w:rsidRPr="00832915" w:rsidRDefault="00A5220F" w:rsidP="00A5220F">
      <w:pPr>
        <w:rPr>
          <w:lang w:eastAsia="ja-JP" w:bidi="ar-SA"/>
        </w:rPr>
      </w:pPr>
    </w:p>
    <w:p w14:paraId="42E7DF12" w14:textId="77777777" w:rsidR="00A5220F" w:rsidRPr="00A36DEA" w:rsidRDefault="00A5220F" w:rsidP="00A5220F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4658E2E" w14:textId="77777777" w:rsidR="00A5220F" w:rsidRPr="00A36DEA" w:rsidRDefault="00A5220F" w:rsidP="00A5220F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570C4FFA" w14:textId="493D165F" w:rsidR="00A5220F" w:rsidRPr="00832915" w:rsidRDefault="007B39AB" w:rsidP="00A5220F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Case-42</w:t>
      </w:r>
      <w:r w:rsidR="00A5220F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="00A5220F" w:rsidRPr="00A5220F">
        <w:rPr>
          <w:rFonts w:ascii="Times New Roman" w:hAnsi="Times New Roman" w:cs="Times New Roman"/>
          <w:color w:val="000000" w:themeColor="text1"/>
          <w:sz w:val="24"/>
          <w:szCs w:val="24"/>
        </w:rPr>
        <w:t>updateTestinginfo(</w:t>
      </w:r>
      <w:proofErr w:type="gramEnd"/>
      <w:r w:rsidR="00A5220F" w:rsidRPr="00A5220F">
        <w:rPr>
          <w:rFonts w:ascii="Times New Roman" w:hAnsi="Times New Roman" w:cs="Times New Roman"/>
          <w:color w:val="000000" w:themeColor="text1"/>
          <w:sz w:val="24"/>
          <w:szCs w:val="24"/>
        </w:rPr>
        <w:t>testingId: int, courseId: int, testing_name: string, testing_type: string, testing_amountQuestion: int, testing_score: double, testing_random: int, testing_posting: int, testing_student: string)</w:t>
      </w:r>
    </w:p>
    <w:p w14:paraId="0E651EC9" w14:textId="71027CF6" w:rsidR="00A5220F" w:rsidRDefault="00A5220F" w:rsidP="00A5220F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7B39AB" w:rsidRPr="00A5220F">
        <w:rPr>
          <w:rFonts w:ascii="Times New Roman" w:hAnsi="Times New Roman" w:cs="Times New Roman"/>
          <w:color w:val="000000" w:themeColor="text1"/>
          <w:sz w:val="24"/>
          <w:szCs w:val="24"/>
        </w:rPr>
        <w:t>updateTestinginfo</w:t>
      </w:r>
      <w:r w:rsidR="007B39AB"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</w:t>
      </w:r>
      <w:r w:rsidR="007B39AB">
        <w:rPr>
          <w:rFonts w:ascii="Times New Roman" w:hAnsi="Times New Roman" w:cs="Times New Roman"/>
        </w:rPr>
        <w:t>updating</w:t>
      </w:r>
      <w:r>
        <w:rPr>
          <w:rFonts w:ascii="Times New Roman" w:hAnsi="Times New Roman" w:cs="Times New Roman"/>
        </w:rPr>
        <w:t xml:space="preserve"> testing information </w:t>
      </w:r>
      <w:r w:rsidR="007B39AB">
        <w:rPr>
          <w:rFonts w:ascii="Times New Roman" w:hAnsi="Times New Roman" w:cs="Times New Roman"/>
        </w:rPr>
        <w:t>in the database</w:t>
      </w:r>
      <w:r>
        <w:rPr>
          <w:rFonts w:ascii="Times New Roman" w:hAnsi="Times New Roman" w:cs="Times New Roman"/>
        </w:rPr>
        <w:t>.</w:t>
      </w:r>
    </w:p>
    <w:p w14:paraId="585ACD40" w14:textId="77777777" w:rsidR="00A5220F" w:rsidRPr="00A36DEA" w:rsidRDefault="00A5220F" w:rsidP="00A5220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E80EDFD" w14:textId="77777777" w:rsidR="00A5220F" w:rsidRDefault="00A5220F" w:rsidP="00A5220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336BF4E" w14:textId="55A69167" w:rsidR="00A5220F" w:rsidRPr="00ED2A47" w:rsidRDefault="00A5220F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sz w:val="19"/>
          <w:szCs w:val="19"/>
        </w:rPr>
        <w:t>Appendix A</w:t>
      </w: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: 1-2, 2-1, 2-2, 4-4, 5-4</w:t>
      </w:r>
      <w:r w:rsidR="000801F1"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, 7-7</w:t>
      </w:r>
    </w:p>
    <w:p w14:paraId="0655D640" w14:textId="77777777" w:rsidR="00A5220F" w:rsidRDefault="00A5220F" w:rsidP="00A52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091098" w14:textId="77777777" w:rsidR="00A5220F" w:rsidRPr="00832915" w:rsidRDefault="00A5220F" w:rsidP="00A5220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4971E040" w14:textId="3E4D4426" w:rsidR="00A5220F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14:paraId="3E4E3D63" w14:textId="77777777" w:rsidR="00A5220F" w:rsidRDefault="00A5220F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883970B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B466360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65F46AB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027046F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3E1E8E6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CB07979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9310074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7EB58C0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AB8AC45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9B5A9D6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9413742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5F1A184" w14:textId="77777777" w:rsidR="007B39AB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1CE03D1" w14:textId="77777777" w:rsidR="007B39AB" w:rsidRPr="00B62F09" w:rsidRDefault="007B39AB" w:rsidP="00A5220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A95E70A" w14:textId="77777777" w:rsidR="00A5220F" w:rsidRDefault="00A5220F" w:rsidP="00A5220F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A5220F" w:rsidRPr="00B62F09" w14:paraId="690C1194" w14:textId="77777777" w:rsidTr="007B39AB">
        <w:trPr>
          <w:trHeight w:val="610"/>
        </w:trPr>
        <w:tc>
          <w:tcPr>
            <w:tcW w:w="568" w:type="dxa"/>
          </w:tcPr>
          <w:p w14:paraId="43CD4FF0" w14:textId="77777777" w:rsidR="00A5220F" w:rsidRPr="00B62F09" w:rsidRDefault="00A5220F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368073D8" w14:textId="77777777" w:rsidR="00A5220F" w:rsidRPr="00B62F09" w:rsidRDefault="00A5220F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78E8EE25" w14:textId="77777777" w:rsidR="00A5220F" w:rsidRPr="00B62F09" w:rsidRDefault="00A5220F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1B0508FD" w14:textId="77777777" w:rsidR="00A5220F" w:rsidRPr="00B62F09" w:rsidRDefault="00A5220F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2B369C04" w14:textId="77777777" w:rsidR="00A5220F" w:rsidRPr="00B62F09" w:rsidRDefault="00A5220F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A5220F" w:rsidRPr="00B62F09" w14:paraId="5190AA4E" w14:textId="77777777" w:rsidTr="007B39AB">
        <w:trPr>
          <w:trHeight w:val="465"/>
        </w:trPr>
        <w:tc>
          <w:tcPr>
            <w:tcW w:w="568" w:type="dxa"/>
          </w:tcPr>
          <w:p w14:paraId="0F0B4996" w14:textId="7D837133" w:rsidR="00A5220F" w:rsidRPr="00B62F09" w:rsidRDefault="007B39AB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42</w:t>
            </w:r>
            <w:r w:rsidR="00A5220F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F12CBC5" w14:textId="7519B3AF" w:rsidR="00A5220F" w:rsidRPr="00B62F09" w:rsidRDefault="00A5220F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 w:rsidR="007B39AB">
              <w:rPr>
                <w:rFonts w:ascii="Times New Roman" w:hAnsi="Times New Roman" w:cs="Times New Roman"/>
                <w:sz w:val="19"/>
                <w:szCs w:val="19"/>
              </w:rPr>
              <w:t>update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testing information </w:t>
            </w:r>
            <w:r w:rsidR="007B39AB">
              <w:rPr>
                <w:rFonts w:ascii="Times New Roman" w:hAnsi="Times New Roman" w:cs="Times New Roman"/>
                <w:sz w:val="19"/>
                <w:szCs w:val="19"/>
              </w:rPr>
              <w:t xml:space="preserve">in the database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="007B39AB">
              <w:rPr>
                <w:rFonts w:ascii="Times New Roman" w:hAnsi="Times New Roman" w:cs="Times New Roman"/>
                <w:sz w:val="19"/>
                <w:szCs w:val="19"/>
              </w:rPr>
              <w:t>successful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  <w:tc>
          <w:tcPr>
            <w:tcW w:w="2551" w:type="dxa"/>
          </w:tcPr>
          <w:p w14:paraId="6053EA72" w14:textId="6261AF7C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14:paraId="0E55FB26" w14:textId="589601E2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  <w:p w14:paraId="13908B38" w14:textId="0DD33324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testing_name = "Test";</w:t>
            </w:r>
          </w:p>
          <w:p w14:paraId="2B398F7A" w14:textId="7A5D9F1A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testing_type = "2";</w:t>
            </w:r>
          </w:p>
          <w:p w14:paraId="5A4214A2" w14:textId="74AD9D08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testing_amountQuestion = 1;</w:t>
            </w:r>
          </w:p>
          <w:p w14:paraId="341E7879" w14:textId="436E2E06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testing_score = 3;</w:t>
            </w:r>
          </w:p>
          <w:p w14:paraId="100089D5" w14:textId="74E8683B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tesing_random = 1;</w:t>
            </w:r>
          </w:p>
          <w:p w14:paraId="7FB47BFA" w14:textId="12F3874A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testirng_posting = 1;</w:t>
            </w:r>
          </w:p>
          <w:p w14:paraId="4F201AF5" w14:textId="2399CC12" w:rsidR="00A5220F" w:rsidRPr="00B62F09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"542115091,542115092";</w:t>
            </w:r>
          </w:p>
        </w:tc>
        <w:tc>
          <w:tcPr>
            <w:tcW w:w="2127" w:type="dxa"/>
          </w:tcPr>
          <w:p w14:paraId="1DB71368" w14:textId="7B95A2D1" w:rsidR="00A5220F" w:rsidRPr="00B62F09" w:rsidRDefault="007B39AB" w:rsidP="007B39A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</w:t>
            </w: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IsTrue(actual);</w:t>
            </w:r>
          </w:p>
        </w:tc>
        <w:tc>
          <w:tcPr>
            <w:tcW w:w="2400" w:type="dxa"/>
          </w:tcPr>
          <w:p w14:paraId="13702D90" w14:textId="6C310569" w:rsidR="00A5220F" w:rsidRPr="00B62F09" w:rsidRDefault="007B39AB" w:rsidP="00586929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A5220F" w:rsidRPr="00B62F09" w14:paraId="35D42F97" w14:textId="77777777" w:rsidTr="007B39AB">
        <w:trPr>
          <w:trHeight w:val="465"/>
        </w:trPr>
        <w:tc>
          <w:tcPr>
            <w:tcW w:w="568" w:type="dxa"/>
          </w:tcPr>
          <w:p w14:paraId="35E246A2" w14:textId="67C0C355" w:rsidR="00A5220F" w:rsidRDefault="007B39AB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42</w:t>
            </w:r>
            <w:r w:rsidR="00A5220F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44BC7597" w14:textId="4C35D6F0" w:rsidR="00A5220F" w:rsidRPr="00B62F09" w:rsidRDefault="007B39AB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update testing information in the database (un successful)</w:t>
            </w:r>
          </w:p>
        </w:tc>
        <w:tc>
          <w:tcPr>
            <w:tcW w:w="2551" w:type="dxa"/>
          </w:tcPr>
          <w:p w14:paraId="65BBEBE9" w14:textId="5E368C21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14:paraId="75564041" w14:textId="595B310D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  <w:p w14:paraId="08EBEC10" w14:textId="1A75A2C8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testing_name = "Test";</w:t>
            </w:r>
          </w:p>
          <w:p w14:paraId="5DCBCB65" w14:textId="2DF28B14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testing_type = null</w:t>
            </w: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  <w:p w14:paraId="6E46DAA0" w14:textId="4CCE4F7D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testing_amountQuestion = 1;</w:t>
            </w:r>
          </w:p>
          <w:p w14:paraId="2F3E0C69" w14:textId="21CC445B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testing_score = 3;</w:t>
            </w:r>
          </w:p>
          <w:p w14:paraId="7A6EDB5A" w14:textId="346717A6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tesing_random = 1;</w:t>
            </w:r>
          </w:p>
          <w:p w14:paraId="09E20947" w14:textId="720304CE" w:rsidR="007B39AB" w:rsidRPr="007B39A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testirng_posting = 1;</w:t>
            </w:r>
          </w:p>
          <w:p w14:paraId="0CF7F94D" w14:textId="3F8AACC1" w:rsidR="00A5220F" w:rsidRPr="00C8757B" w:rsidRDefault="007B39AB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student_id = "542115091,542115092";</w:t>
            </w:r>
          </w:p>
        </w:tc>
        <w:tc>
          <w:tcPr>
            <w:tcW w:w="2127" w:type="dxa"/>
          </w:tcPr>
          <w:p w14:paraId="2023B17A" w14:textId="13A04D6D" w:rsidR="00A5220F" w:rsidRPr="00ED4789" w:rsidRDefault="007B39AB" w:rsidP="007B39A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</w:t>
            </w: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(actual);</w:t>
            </w:r>
          </w:p>
        </w:tc>
        <w:tc>
          <w:tcPr>
            <w:tcW w:w="2400" w:type="dxa"/>
          </w:tcPr>
          <w:p w14:paraId="145C5922" w14:textId="39B7F904" w:rsidR="00A5220F" w:rsidRDefault="007B39AB" w:rsidP="007B39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</w:tbl>
    <w:p w14:paraId="0068848D" w14:textId="77777777" w:rsidR="00A5220F" w:rsidRDefault="00A5220F" w:rsidP="00790DB3"/>
    <w:p w14:paraId="5F080681" w14:textId="77777777" w:rsidR="00790DB3" w:rsidRDefault="00790DB3" w:rsidP="00586929"/>
    <w:p w14:paraId="4E460146" w14:textId="77777777" w:rsidR="007B39AB" w:rsidRDefault="007B39AB" w:rsidP="00586929"/>
    <w:p w14:paraId="6EABCB0B" w14:textId="77777777" w:rsidR="007B39AB" w:rsidRDefault="007B39AB" w:rsidP="00586929"/>
    <w:p w14:paraId="4F99656C" w14:textId="77777777" w:rsidR="007B39AB" w:rsidRDefault="007B39AB" w:rsidP="00586929"/>
    <w:p w14:paraId="4AD4C6F6" w14:textId="77777777" w:rsidR="007B39AB" w:rsidRDefault="007B39AB" w:rsidP="00586929"/>
    <w:p w14:paraId="5FE1A654" w14:textId="77777777" w:rsidR="007B39AB" w:rsidRDefault="007B39AB" w:rsidP="00586929"/>
    <w:p w14:paraId="6EB6D1FC" w14:textId="77777777" w:rsidR="007B39AB" w:rsidRDefault="007B39AB" w:rsidP="00586929"/>
    <w:p w14:paraId="76A298D8" w14:textId="77777777" w:rsidR="007B39AB" w:rsidRDefault="007B39AB" w:rsidP="00586929"/>
    <w:p w14:paraId="56CE90AD" w14:textId="77777777" w:rsidR="007B39AB" w:rsidRDefault="007B39AB" w:rsidP="00586929"/>
    <w:p w14:paraId="4D912094" w14:textId="77777777" w:rsidR="007B39AB" w:rsidRDefault="007B39AB" w:rsidP="00586929"/>
    <w:p w14:paraId="539B9E8A" w14:textId="77777777" w:rsidR="007B39AB" w:rsidRDefault="007B39AB" w:rsidP="00586929"/>
    <w:p w14:paraId="141DE6A2" w14:textId="77777777" w:rsidR="007B39AB" w:rsidRDefault="007B39AB" w:rsidP="00586929"/>
    <w:p w14:paraId="5A2587CD" w14:textId="77777777" w:rsidR="007B39AB" w:rsidRDefault="007B39AB" w:rsidP="00586929"/>
    <w:p w14:paraId="6CD7B117" w14:textId="77777777" w:rsidR="007B39AB" w:rsidRDefault="007B39AB" w:rsidP="00586929"/>
    <w:p w14:paraId="29B1B598" w14:textId="77777777" w:rsidR="007B39AB" w:rsidRDefault="007B39AB" w:rsidP="00586929"/>
    <w:p w14:paraId="38F2436F" w14:textId="3BA4E226" w:rsidR="007B39AB" w:rsidRDefault="007B39AB" w:rsidP="007B39A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3" w:name="_Toc39457798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UTC-43</w:t>
      </w:r>
      <w:r w:rsidRPr="00AD39A2">
        <w:t xml:space="preserve"> </w:t>
      </w:r>
      <w:proofErr w:type="gramStart"/>
      <w:r w:rsidRPr="007B39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viewListTestingThatPost(</w:t>
      </w:r>
      <w:proofErr w:type="gramEnd"/>
      <w:r w:rsidRPr="007B39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7B39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List&lt;Testing&gt;</w:t>
      </w:r>
      <w:bookmarkEnd w:id="253"/>
    </w:p>
    <w:p w14:paraId="4111DA35" w14:textId="77777777" w:rsidR="007B39AB" w:rsidRPr="00832915" w:rsidRDefault="007B39AB" w:rsidP="007B39AB">
      <w:pPr>
        <w:rPr>
          <w:lang w:eastAsia="ja-JP" w:bidi="ar-SA"/>
        </w:rPr>
      </w:pPr>
    </w:p>
    <w:p w14:paraId="64ECF7C5" w14:textId="77777777" w:rsidR="007B39AB" w:rsidRPr="00A36DEA" w:rsidRDefault="007B39AB" w:rsidP="007B39A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1EA3C92" w14:textId="77777777" w:rsidR="007B39AB" w:rsidRPr="00A36DEA" w:rsidRDefault="007B39AB" w:rsidP="007B39A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42229E7B" w14:textId="350881FC" w:rsidR="007B39AB" w:rsidRPr="00832915" w:rsidRDefault="007B39AB" w:rsidP="007B39A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Case-43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Pr="007B39AB">
        <w:rPr>
          <w:rFonts w:ascii="Times New Roman" w:hAnsi="Times New Roman" w:cs="Times New Roman"/>
          <w:color w:val="000000" w:themeColor="text1"/>
          <w:sz w:val="24"/>
          <w:szCs w:val="24"/>
        </w:rPr>
        <w:t>viewListTestingThatPost()</w:t>
      </w:r>
      <w:proofErr w:type="gramEnd"/>
    </w:p>
    <w:p w14:paraId="4526AED3" w14:textId="36307988" w:rsidR="007B39AB" w:rsidRDefault="007B39AB" w:rsidP="007B39A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B39AB">
        <w:rPr>
          <w:rFonts w:ascii="Times New Roman" w:hAnsi="Times New Roman" w:cs="Times New Roman"/>
          <w:color w:val="000000" w:themeColor="text1"/>
          <w:sz w:val="24"/>
          <w:szCs w:val="24"/>
        </w:rPr>
        <w:t>viewListTestingThatPost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viewing a list of testing that are posting status equal</w:t>
      </w:r>
      <w:r w:rsidR="00F421BB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1.</w:t>
      </w:r>
    </w:p>
    <w:p w14:paraId="780D9BD5" w14:textId="77777777" w:rsidR="007B39AB" w:rsidRPr="00A36DEA" w:rsidRDefault="007B39AB" w:rsidP="007B39A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D2029A6" w14:textId="77777777" w:rsidR="007B39AB" w:rsidRDefault="007B39AB" w:rsidP="007B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5EA951B" w14:textId="0332F9D2" w:rsidR="007B39AB" w:rsidRDefault="007B39AB" w:rsidP="007B39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sz w:val="24"/>
          <w:szCs w:val="24"/>
        </w:rPr>
        <w:t>Appendix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1-2, 2-1, 2-2, 4-4, 5-4</w:t>
      </w:r>
      <w:r w:rsidR="000801F1">
        <w:rPr>
          <w:rFonts w:ascii="Times New Roman" w:hAnsi="Times New Roman" w:cs="Times New Roman"/>
          <w:color w:val="000000" w:themeColor="text1"/>
          <w:sz w:val="24"/>
          <w:szCs w:val="24"/>
        </w:rPr>
        <w:t>, 7-7</w:t>
      </w:r>
    </w:p>
    <w:p w14:paraId="6366F171" w14:textId="77777777" w:rsidR="007B39AB" w:rsidRDefault="007B39AB" w:rsidP="007B39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96492" w14:textId="77777777" w:rsidR="007B39AB" w:rsidRPr="00832915" w:rsidRDefault="007B39AB" w:rsidP="007B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1FD5FFA3" w14:textId="77777777" w:rsidR="00E7065A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14:paraId="79AC445A" w14:textId="77777777" w:rsidR="00E7065A" w:rsidRPr="00E7065A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FBCC8C8" w14:textId="0AF87BA6" w:rsidR="00E7065A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_id = 4, academic_year = "2/2557" };</w:t>
      </w:r>
    </w:p>
    <w:p w14:paraId="60C7219C" w14:textId="77777777" w:rsidR="00E7065A" w:rsidRPr="00E7065A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86FA62E" w14:textId="1D7DC688" w:rsidR="00E7065A" w:rsidRPr="00E7065A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Course course1 = new Course </w:t>
      </w:r>
      <w:proofErr w:type="gramStart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{ course</w:t>
      </w:r>
      <w:proofErr w:type="gramEnd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_id = 9, lecturer_id = lecturer1, semester_id = semester1, course_name = "Test", course_description = "Test na ja", course_credit = 3 };</w:t>
      </w:r>
    </w:p>
    <w:p w14:paraId="2E470090" w14:textId="77777777" w:rsidR="00E7065A" w:rsidRPr="00E7065A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4ED6395" w14:textId="7D361D68" w:rsidR="00E7065A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student1 = new Student </w:t>
      </w:r>
      <w:proofErr w:type="gramStart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14:paraId="1F09FFF9" w14:textId="77777777" w:rsidR="000801F1" w:rsidRPr="00E7065A" w:rsidRDefault="000801F1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2125213" w14:textId="201312FF" w:rsidR="00E7065A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student2 = new Student </w:t>
      </w:r>
      <w:proofErr w:type="gramStart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14:paraId="5DADB398" w14:textId="77777777" w:rsidR="000801F1" w:rsidRPr="00E7065A" w:rsidRDefault="000801F1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3E381FD" w14:textId="16CC8FFD" w:rsidR="00E7065A" w:rsidRPr="00E7065A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List&lt;Student&gt; studentList = new List&lt;Student&gt; </w:t>
      </w:r>
      <w:proofErr w:type="gramStart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{ student1</w:t>
      </w:r>
      <w:proofErr w:type="gramEnd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, student2 };</w:t>
      </w:r>
    </w:p>
    <w:p w14:paraId="69FE8DA4" w14:textId="77777777" w:rsidR="00E7065A" w:rsidRPr="00E7065A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58CB866" w14:textId="40BC9E19" w:rsidR="00E7065A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Testing testing1 = new Testing </w:t>
      </w:r>
      <w:proofErr w:type="gramStart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{ testing</w:t>
      </w:r>
      <w:proofErr w:type="gramEnd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_id = 11, course_id = course1, testing_name = "Test", testing_type = "2", testing_amountQuestion = 1, testing_score = 3, tesing_random = 1, testing_posting = 1, testing_submitTime = null, student_id = studentList };</w:t>
      </w:r>
    </w:p>
    <w:p w14:paraId="6BCFBAA3" w14:textId="77777777" w:rsidR="000801F1" w:rsidRDefault="000801F1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B37F90D" w14:textId="77777777" w:rsidR="000801F1" w:rsidRPr="00E7065A" w:rsidRDefault="000801F1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1D7639C" w14:textId="0CF2912A" w:rsidR="007B39AB" w:rsidRDefault="00E7065A" w:rsidP="00E7065A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 xml:space="preserve">List&lt;Testing&gt; testingListExpected = new List&lt;Testing&gt; </w:t>
      </w:r>
      <w:proofErr w:type="gramStart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{ testing1</w:t>
      </w:r>
      <w:proofErr w:type="gramEnd"/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};</w:t>
      </w:r>
    </w:p>
    <w:p w14:paraId="2ED374DE" w14:textId="77777777" w:rsidR="007B39AB" w:rsidRPr="00B62F09" w:rsidRDefault="007B39AB" w:rsidP="007B39A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1372652" w14:textId="77777777" w:rsidR="007B39AB" w:rsidRDefault="007B39AB" w:rsidP="007B39A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7B39AB" w:rsidRPr="00B62F09" w14:paraId="0950CB67" w14:textId="77777777" w:rsidTr="007B39AB">
        <w:trPr>
          <w:trHeight w:val="610"/>
        </w:trPr>
        <w:tc>
          <w:tcPr>
            <w:tcW w:w="568" w:type="dxa"/>
          </w:tcPr>
          <w:p w14:paraId="3BC5B7B6" w14:textId="77777777" w:rsidR="007B39AB" w:rsidRPr="00B62F09" w:rsidRDefault="007B39AB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2B258322" w14:textId="77777777" w:rsidR="007B39AB" w:rsidRPr="00B62F09" w:rsidRDefault="007B39AB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9246F44" w14:textId="77777777" w:rsidR="007B39AB" w:rsidRPr="00B62F09" w:rsidRDefault="007B39AB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65CD5B38" w14:textId="77777777" w:rsidR="007B39AB" w:rsidRPr="00B62F09" w:rsidRDefault="007B39AB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1231532E" w14:textId="77777777" w:rsidR="007B39AB" w:rsidRPr="00B62F09" w:rsidRDefault="007B39AB" w:rsidP="007B39A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7B39AB" w:rsidRPr="00B62F09" w14:paraId="0D735F9C" w14:textId="77777777" w:rsidTr="007B39AB">
        <w:trPr>
          <w:trHeight w:val="465"/>
        </w:trPr>
        <w:tc>
          <w:tcPr>
            <w:tcW w:w="568" w:type="dxa"/>
          </w:tcPr>
          <w:p w14:paraId="7B97F107" w14:textId="2205D12D" w:rsidR="007B39AB" w:rsidRPr="00B62F09" w:rsidRDefault="000801F1" w:rsidP="007B39A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43</w:t>
            </w:r>
            <w:r w:rsidR="007B39AB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0F0685BE" w14:textId="1093D0A6" w:rsidR="007B39AB" w:rsidRPr="00B62F09" w:rsidRDefault="007B39AB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 w:rsidR="000801F1">
              <w:rPr>
                <w:rFonts w:ascii="Times New Roman" w:hAnsi="Times New Roman" w:cs="Times New Roman"/>
                <w:sz w:val="19"/>
                <w:szCs w:val="19"/>
              </w:rPr>
              <w:t xml:space="preserve">view </w:t>
            </w:r>
            <w:r w:rsidR="000801F1" w:rsidRPr="000801F1">
              <w:rPr>
                <w:rFonts w:ascii="Times New Roman" w:hAnsi="Times New Roman" w:cs="Times New Roman"/>
                <w:sz w:val="19"/>
                <w:szCs w:val="19"/>
              </w:rPr>
              <w:t>a list of testing that are posting status equally 1</w:t>
            </w:r>
            <w:r w:rsidR="000801F1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="000801F1">
              <w:rPr>
                <w:rFonts w:ascii="Times New Roman" w:hAnsi="Times New Roman" w:cs="Times New Roman"/>
                <w:sz w:val="19"/>
                <w:szCs w:val="19"/>
              </w:rPr>
              <w:t>Exist data in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  <w:tc>
          <w:tcPr>
            <w:tcW w:w="2551" w:type="dxa"/>
          </w:tcPr>
          <w:p w14:paraId="433DCEE9" w14:textId="7E2ADFDA" w:rsidR="007B39AB" w:rsidRPr="00B62F09" w:rsidRDefault="000801F1" w:rsidP="007B39A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2127" w:type="dxa"/>
          </w:tcPr>
          <w:p w14:paraId="353792B1" w14:textId="792705F0" w:rsidR="007B39AB" w:rsidRPr="00B62F09" w:rsidRDefault="000801F1" w:rsidP="007B39A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CollectionAssert.AreEqual(testingListExpected, actual);</w:t>
            </w:r>
          </w:p>
        </w:tc>
        <w:tc>
          <w:tcPr>
            <w:tcW w:w="2400" w:type="dxa"/>
          </w:tcPr>
          <w:p w14:paraId="3003662B" w14:textId="5C681058" w:rsidR="007B39AB" w:rsidRPr="00B62F09" w:rsidRDefault="000801F1" w:rsidP="007B39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testingListExpected</w:t>
            </w:r>
          </w:p>
        </w:tc>
      </w:tr>
    </w:tbl>
    <w:p w14:paraId="595FB2F3" w14:textId="77777777" w:rsidR="007B39AB" w:rsidRDefault="007B39AB" w:rsidP="007B39AB"/>
    <w:p w14:paraId="219053F9" w14:textId="77777777" w:rsidR="007B39AB" w:rsidRDefault="007B39AB" w:rsidP="00586929"/>
    <w:p w14:paraId="1A9403FC" w14:textId="77777777" w:rsidR="000801F1" w:rsidRDefault="000801F1" w:rsidP="00586929"/>
    <w:p w14:paraId="3B6987BB" w14:textId="77777777" w:rsidR="000801F1" w:rsidRDefault="000801F1" w:rsidP="00586929"/>
    <w:p w14:paraId="5A88D8B7" w14:textId="77777777" w:rsidR="000801F1" w:rsidRDefault="000801F1" w:rsidP="00586929"/>
    <w:p w14:paraId="4EEEBEC5" w14:textId="77777777" w:rsidR="000801F1" w:rsidRDefault="000801F1" w:rsidP="00586929"/>
    <w:p w14:paraId="381960B0" w14:textId="77777777" w:rsidR="000801F1" w:rsidRDefault="000801F1" w:rsidP="00586929"/>
    <w:p w14:paraId="409F009A" w14:textId="77777777" w:rsidR="000801F1" w:rsidRDefault="000801F1" w:rsidP="00586929"/>
    <w:p w14:paraId="2EE6E46B" w14:textId="77777777" w:rsidR="000801F1" w:rsidRDefault="000801F1" w:rsidP="00586929"/>
    <w:p w14:paraId="6AD5B9DB" w14:textId="77777777" w:rsidR="000801F1" w:rsidRDefault="000801F1" w:rsidP="00586929"/>
    <w:p w14:paraId="2447F05C" w14:textId="77777777" w:rsidR="000801F1" w:rsidRDefault="000801F1" w:rsidP="00586929"/>
    <w:p w14:paraId="76DCBF2D" w14:textId="77777777" w:rsidR="000801F1" w:rsidRDefault="000801F1" w:rsidP="00586929"/>
    <w:p w14:paraId="0D9F25AD" w14:textId="77777777" w:rsidR="000801F1" w:rsidRDefault="000801F1" w:rsidP="00586929"/>
    <w:p w14:paraId="2D7508EF" w14:textId="77777777" w:rsidR="000801F1" w:rsidRDefault="000801F1" w:rsidP="00586929"/>
    <w:p w14:paraId="7DE47D4E" w14:textId="77777777" w:rsidR="000801F1" w:rsidRDefault="000801F1" w:rsidP="00586929"/>
    <w:p w14:paraId="41A81A4A" w14:textId="77777777" w:rsidR="000801F1" w:rsidRDefault="000801F1" w:rsidP="00586929"/>
    <w:p w14:paraId="69055396" w14:textId="77777777" w:rsidR="000801F1" w:rsidRDefault="000801F1" w:rsidP="00586929"/>
    <w:p w14:paraId="0C647F02" w14:textId="77777777" w:rsidR="000801F1" w:rsidRDefault="000801F1" w:rsidP="00586929"/>
    <w:p w14:paraId="06691738" w14:textId="77777777" w:rsidR="000801F1" w:rsidRDefault="000801F1" w:rsidP="00586929"/>
    <w:p w14:paraId="08AC6842" w14:textId="77777777" w:rsidR="000801F1" w:rsidRDefault="000801F1" w:rsidP="00586929"/>
    <w:p w14:paraId="59286632" w14:textId="77777777" w:rsidR="000801F1" w:rsidRDefault="000801F1" w:rsidP="00586929"/>
    <w:p w14:paraId="7DE56B2B" w14:textId="77777777" w:rsidR="000801F1" w:rsidRDefault="000801F1" w:rsidP="00586929"/>
    <w:p w14:paraId="654D5D1C" w14:textId="77777777" w:rsidR="000801F1" w:rsidRDefault="000801F1" w:rsidP="00586929"/>
    <w:p w14:paraId="05C07F7C" w14:textId="15733F20" w:rsidR="000801F1" w:rsidRDefault="000801F1" w:rsidP="000801F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4" w:name="_Toc3945779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UTC-44</w:t>
      </w:r>
      <w:r w:rsidRPr="00AD39A2">
        <w:t xml:space="preserve"> </w:t>
      </w:r>
      <w:proofErr w:type="gramStart"/>
      <w:r w:rsidRPr="00080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updateStudentInTesting(</w:t>
      </w:r>
      <w:proofErr w:type="gramEnd"/>
      <w:r w:rsidRPr="00080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80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testing_student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80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080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254"/>
    </w:p>
    <w:p w14:paraId="44E772DE" w14:textId="77777777" w:rsidR="000801F1" w:rsidRPr="00832915" w:rsidRDefault="000801F1" w:rsidP="000801F1">
      <w:pPr>
        <w:rPr>
          <w:lang w:eastAsia="ja-JP" w:bidi="ar-SA"/>
        </w:rPr>
      </w:pPr>
    </w:p>
    <w:p w14:paraId="7E2E78AD" w14:textId="77777777" w:rsidR="000801F1" w:rsidRPr="00A36DEA" w:rsidRDefault="000801F1" w:rsidP="000801F1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7D8705E" w14:textId="77777777" w:rsidR="000801F1" w:rsidRPr="00A36DEA" w:rsidRDefault="000801F1" w:rsidP="000801F1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255BB92A" w14:textId="7D04CD4B" w:rsidR="000801F1" w:rsidRPr="00832915" w:rsidRDefault="000801F1" w:rsidP="000801F1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Case-44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gramStart"/>
      <w:r w:rsidRPr="000801F1">
        <w:rPr>
          <w:rFonts w:ascii="Times New Roman" w:hAnsi="Times New Roman" w:cs="Times New Roman"/>
          <w:color w:val="000000" w:themeColor="text1"/>
          <w:sz w:val="24"/>
          <w:szCs w:val="24"/>
        </w:rPr>
        <w:t>updateStudentInTesting(</w:t>
      </w:r>
      <w:proofErr w:type="gramEnd"/>
      <w:r w:rsidRPr="000801F1">
        <w:rPr>
          <w:rFonts w:ascii="Times New Roman" w:hAnsi="Times New Roman" w:cs="Times New Roman"/>
          <w:color w:val="000000" w:themeColor="text1"/>
          <w:sz w:val="24"/>
          <w:szCs w:val="24"/>
        </w:rPr>
        <w:t>testingId int, testing_student string)</w:t>
      </w:r>
    </w:p>
    <w:p w14:paraId="4ADB5321" w14:textId="6AD4C09C" w:rsidR="000801F1" w:rsidRDefault="000801F1" w:rsidP="000801F1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0801F1">
        <w:rPr>
          <w:rFonts w:ascii="Times New Roman" w:hAnsi="Times New Roman" w:cs="Times New Roman"/>
          <w:color w:val="000000" w:themeColor="text1"/>
          <w:sz w:val="24"/>
          <w:szCs w:val="24"/>
        </w:rPr>
        <w:t>updateStudentInTesting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updating a student in the testing for accession.</w:t>
      </w:r>
    </w:p>
    <w:p w14:paraId="5B10EEC8" w14:textId="77777777" w:rsidR="000801F1" w:rsidRPr="00A36DEA" w:rsidRDefault="000801F1" w:rsidP="000801F1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3A547AC" w14:textId="77777777" w:rsidR="000801F1" w:rsidRDefault="000801F1" w:rsidP="000801F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6BB633B" w14:textId="0F1712A5" w:rsidR="000801F1" w:rsidRPr="00ED2A47" w:rsidRDefault="000801F1" w:rsidP="000801F1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sz w:val="19"/>
          <w:szCs w:val="19"/>
        </w:rPr>
        <w:t>Appendix A</w:t>
      </w: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: 1-2, 2-1, 2-2, 4-4, 5-4, 7-7</w:t>
      </w:r>
    </w:p>
    <w:p w14:paraId="3DDAAECB" w14:textId="77777777" w:rsidR="000801F1" w:rsidRDefault="000801F1" w:rsidP="000801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06BDB" w14:textId="77777777" w:rsidR="000801F1" w:rsidRPr="00832915" w:rsidRDefault="000801F1" w:rsidP="000801F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31784420" w14:textId="32A515E5" w:rsidR="000801F1" w:rsidRDefault="00175107" w:rsidP="000801F1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14:paraId="5021902E" w14:textId="77777777" w:rsidR="00175107" w:rsidRPr="00B62F09" w:rsidRDefault="00175107" w:rsidP="000801F1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DDA5CE9" w14:textId="77777777" w:rsidR="000801F1" w:rsidRDefault="000801F1" w:rsidP="000801F1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0801F1" w:rsidRPr="00B62F09" w14:paraId="3EB60BFE" w14:textId="77777777" w:rsidTr="00FF0BCB">
        <w:trPr>
          <w:trHeight w:val="610"/>
        </w:trPr>
        <w:tc>
          <w:tcPr>
            <w:tcW w:w="568" w:type="dxa"/>
          </w:tcPr>
          <w:p w14:paraId="6D2B35F3" w14:textId="77777777" w:rsidR="000801F1" w:rsidRPr="00B62F09" w:rsidRDefault="000801F1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2DC1AD48" w14:textId="77777777" w:rsidR="000801F1" w:rsidRPr="00B62F09" w:rsidRDefault="000801F1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7A215C53" w14:textId="77777777" w:rsidR="000801F1" w:rsidRPr="00B62F09" w:rsidRDefault="000801F1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6CDFCCB1" w14:textId="77777777" w:rsidR="000801F1" w:rsidRPr="00B62F09" w:rsidRDefault="000801F1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60BC9BE8" w14:textId="77777777" w:rsidR="000801F1" w:rsidRPr="00B62F09" w:rsidRDefault="000801F1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0801F1" w:rsidRPr="00B62F09" w14:paraId="16C09FE9" w14:textId="77777777" w:rsidTr="00FF0BCB">
        <w:trPr>
          <w:trHeight w:val="465"/>
        </w:trPr>
        <w:tc>
          <w:tcPr>
            <w:tcW w:w="568" w:type="dxa"/>
          </w:tcPr>
          <w:p w14:paraId="68F6DAA6" w14:textId="57F9B449" w:rsidR="000801F1" w:rsidRPr="00B62F09" w:rsidRDefault="00175107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44</w:t>
            </w:r>
            <w:r w:rsidR="000801F1"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612F082A" w14:textId="33E9AE61" w:rsidR="000801F1" w:rsidRPr="00B62F09" w:rsidRDefault="000801F1" w:rsidP="0058692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 w:rsidR="00175107">
              <w:rPr>
                <w:rFonts w:ascii="Times New Roman" w:hAnsi="Times New Roman" w:cs="Times New Roman"/>
                <w:sz w:val="19"/>
                <w:szCs w:val="19"/>
              </w:rPr>
              <w:t>update a student in the testing for accession. (successful)</w:t>
            </w:r>
          </w:p>
        </w:tc>
        <w:tc>
          <w:tcPr>
            <w:tcW w:w="2551" w:type="dxa"/>
          </w:tcPr>
          <w:p w14:paraId="3C977692" w14:textId="38814BC3" w:rsidR="000801F1" w:rsidRDefault="000801F1" w:rsidP="000801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14:paraId="645928BE" w14:textId="53444132" w:rsidR="000801F1" w:rsidRPr="00B62F09" w:rsidRDefault="000801F1" w:rsidP="000801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"542115091,542115092";</w:t>
            </w:r>
          </w:p>
        </w:tc>
        <w:tc>
          <w:tcPr>
            <w:tcW w:w="2127" w:type="dxa"/>
          </w:tcPr>
          <w:p w14:paraId="4B7CFA08" w14:textId="48529BDE" w:rsidR="000801F1" w:rsidRPr="00B62F09" w:rsidRDefault="00175107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</w:t>
            </w: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IsTrue(actual);</w:t>
            </w:r>
          </w:p>
        </w:tc>
        <w:tc>
          <w:tcPr>
            <w:tcW w:w="2400" w:type="dxa"/>
          </w:tcPr>
          <w:p w14:paraId="1490EC29" w14:textId="5B2347D9" w:rsidR="000801F1" w:rsidRPr="00586929" w:rsidRDefault="00175107" w:rsidP="00FF0BC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175107" w:rsidRPr="00B62F09" w14:paraId="27FFADEB" w14:textId="77777777" w:rsidTr="00FF0BCB">
        <w:trPr>
          <w:trHeight w:val="465"/>
        </w:trPr>
        <w:tc>
          <w:tcPr>
            <w:tcW w:w="568" w:type="dxa"/>
          </w:tcPr>
          <w:p w14:paraId="1FD3AB72" w14:textId="21862FEF" w:rsidR="00175107" w:rsidRDefault="00175107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44.2</w:t>
            </w:r>
          </w:p>
        </w:tc>
        <w:tc>
          <w:tcPr>
            <w:tcW w:w="2410" w:type="dxa"/>
          </w:tcPr>
          <w:p w14:paraId="1664F5E7" w14:textId="2038D68F" w:rsidR="00175107" w:rsidRPr="00B62F09" w:rsidRDefault="00175107" w:rsidP="0017510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update a student in the testing for accession. (un successful)</w:t>
            </w:r>
          </w:p>
        </w:tc>
        <w:tc>
          <w:tcPr>
            <w:tcW w:w="2551" w:type="dxa"/>
          </w:tcPr>
          <w:p w14:paraId="7C26661C" w14:textId="3915248C" w:rsidR="00175107" w:rsidRDefault="00175107" w:rsidP="0017510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14:paraId="3A3A6F51" w14:textId="7B27D776" w:rsidR="00175107" w:rsidRDefault="00175107" w:rsidP="0017510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udent_id = null</w:t>
            </w: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2127" w:type="dxa"/>
          </w:tcPr>
          <w:p w14:paraId="6ECD4C71" w14:textId="7CFC42AF" w:rsidR="00175107" w:rsidRPr="000801F1" w:rsidRDefault="00175107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</w:t>
            </w: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(actual);</w:t>
            </w:r>
          </w:p>
        </w:tc>
        <w:tc>
          <w:tcPr>
            <w:tcW w:w="2400" w:type="dxa"/>
          </w:tcPr>
          <w:p w14:paraId="54FA78F8" w14:textId="7388283F" w:rsidR="00175107" w:rsidRPr="000801F1" w:rsidRDefault="00175107" w:rsidP="00FF0BC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</w:tr>
    </w:tbl>
    <w:p w14:paraId="76C37E44" w14:textId="77777777" w:rsidR="000801F1" w:rsidRDefault="000801F1" w:rsidP="000801F1"/>
    <w:p w14:paraId="63F9EB30" w14:textId="77777777" w:rsidR="000801F1" w:rsidRDefault="000801F1" w:rsidP="00586929"/>
    <w:p w14:paraId="5FC76539" w14:textId="77777777" w:rsidR="00FF0BCB" w:rsidRDefault="00FF0BCB" w:rsidP="00586929"/>
    <w:p w14:paraId="7F8313AB" w14:textId="77777777" w:rsidR="00FF0BCB" w:rsidRDefault="00FF0BCB" w:rsidP="00586929"/>
    <w:p w14:paraId="629690C3" w14:textId="77777777" w:rsidR="00FF0BCB" w:rsidRDefault="00FF0BCB" w:rsidP="00586929"/>
    <w:p w14:paraId="453C7C9B" w14:textId="77777777" w:rsidR="00FF0BCB" w:rsidRDefault="00FF0BCB" w:rsidP="00586929"/>
    <w:p w14:paraId="3C851223" w14:textId="77777777" w:rsidR="00FF0BCB" w:rsidRDefault="00FF0BCB" w:rsidP="00586929"/>
    <w:p w14:paraId="58159BA9" w14:textId="77777777" w:rsidR="00FF0BCB" w:rsidRDefault="00FF0BCB" w:rsidP="00586929"/>
    <w:p w14:paraId="693585B8" w14:textId="77777777" w:rsidR="00FF0BCB" w:rsidRDefault="00FF0BCB" w:rsidP="00586929"/>
    <w:p w14:paraId="5287AF12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55" w:name="_Toc3945779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UTC-45</w:t>
      </w:r>
      <w:r w:rsidRPr="005F0C6C">
        <w:t xml:space="preserve"> </w:t>
      </w:r>
      <w:proofErr w:type="gramStart"/>
      <w:r w:rsidRPr="00C674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insertQuestion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testing_id : int, listQuestion : List&lt;Question&gt;) : bool</w:t>
      </w:r>
      <w:bookmarkEnd w:id="255"/>
    </w:p>
    <w:p w14:paraId="3A5439E7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C3E3021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8C93A55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2ACF8847" w14:textId="72E31EBB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256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25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58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259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60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61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lecId : int, lecUsername : string, lecPassword : 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262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 xml:space="preserve">insertLecturerInfo(lecId : int, lecUsername : string, lecPassword : 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76ABC483" w14:textId="645606AF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263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64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65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66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267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insert Question information into the database</w:t>
      </w:r>
      <w:r>
        <w:rPr>
          <w:rFonts w:ascii="Times New Roman" w:hAnsi="Times New Roman" w:cs="Times New Roman"/>
        </w:rPr>
        <w:t>.</w:t>
      </w:r>
    </w:p>
    <w:p w14:paraId="369EC2B0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39F9F66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DB2CE25" w14:textId="77777777" w:rsidR="00FF0BCB" w:rsidRPr="00B46855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46855">
        <w:rPr>
          <w:rFonts w:ascii="Times New Roman" w:hAnsi="Times New Roman" w:cs="Times New Roman"/>
          <w:color w:val="000000" w:themeColor="text1"/>
          <w:sz w:val="24"/>
          <w:szCs w:val="24"/>
        </w:rPr>
        <w:t>:None</w:t>
      </w:r>
      <w:proofErr w:type="gramEnd"/>
    </w:p>
    <w:p w14:paraId="6F9B1CDB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0BCB" w:rsidRPr="00344AC4" w14:paraId="2BA59392" w14:textId="77777777" w:rsidTr="00FF0BCB">
        <w:trPr>
          <w:trHeight w:val="610"/>
        </w:trPr>
        <w:tc>
          <w:tcPr>
            <w:tcW w:w="568" w:type="dxa"/>
          </w:tcPr>
          <w:p w14:paraId="2CAEFF56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508650CC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4BD671AF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7CD41CAA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705C9AA5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0BCB" w:rsidRPr="00344AC4" w14:paraId="00A7E8D3" w14:textId="77777777" w:rsidTr="00FF0BCB">
        <w:trPr>
          <w:trHeight w:val="465"/>
        </w:trPr>
        <w:tc>
          <w:tcPr>
            <w:tcW w:w="568" w:type="dxa"/>
          </w:tcPr>
          <w:p w14:paraId="0A1B039C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49663AA8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ided is added into the </w:t>
            </w:r>
            <w:proofErr w:type="gramStart"/>
            <w:r>
              <w:rPr>
                <w:rFonts w:ascii="Times New Roman" w:hAnsi="Times New Roman" w:cs="Times New Roman"/>
                <w:sz w:val="19"/>
                <w:szCs w:val="19"/>
              </w:rPr>
              <w:t>database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 successfully</w:t>
            </w:r>
            <w:proofErr w:type="gramEnd"/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. Test for a successful case.   </w:t>
            </w:r>
          </w:p>
        </w:tc>
        <w:tc>
          <w:tcPr>
            <w:tcW w:w="2551" w:type="dxa"/>
          </w:tcPr>
          <w:p w14:paraId="71E527B4" w14:textId="4281CA72" w:rsidR="00FF0BCB" w:rsidRPr="00C6741C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14:paraId="7F311B13" w14:textId="77777777" w:rsidR="00FF0BCB" w:rsidRPr="00C6741C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Question question = new Question { question_type = "3", question_description = "Question1", question_choice = "", question_solution = "", question_point = 3 };</w:t>
            </w:r>
          </w:p>
          <w:p w14:paraId="19E89D51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List&lt;Question&gt; questionList = new List&lt;Question&gt; { question };</w:t>
            </w:r>
          </w:p>
        </w:tc>
        <w:tc>
          <w:tcPr>
            <w:tcW w:w="2127" w:type="dxa"/>
          </w:tcPr>
          <w:p w14:paraId="0BE7F82F" w14:textId="77777777" w:rsidR="00FF0BCB" w:rsidRPr="00832915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5D28C8B0" w14:textId="77777777" w:rsidR="00FF0BCB" w:rsidRPr="00832915" w:rsidRDefault="00FF0BCB" w:rsidP="00FF0BC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FF0BCB" w:rsidRPr="00344AC4" w14:paraId="4C890842" w14:textId="77777777" w:rsidTr="00FF0BCB">
        <w:trPr>
          <w:trHeight w:val="465"/>
        </w:trPr>
        <w:tc>
          <w:tcPr>
            <w:tcW w:w="568" w:type="dxa"/>
          </w:tcPr>
          <w:p w14:paraId="449B94CF" w14:textId="77777777" w:rsidR="00FF0BCB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24.2</w:t>
            </w:r>
          </w:p>
        </w:tc>
        <w:tc>
          <w:tcPr>
            <w:tcW w:w="2410" w:type="dxa"/>
          </w:tcPr>
          <w:p w14:paraId="1FA89ED9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successfully. Test for an unsuccessful case: providing duplicate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testing_Id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 the database.   </w:t>
            </w:r>
          </w:p>
        </w:tc>
        <w:tc>
          <w:tcPr>
            <w:tcW w:w="2551" w:type="dxa"/>
          </w:tcPr>
          <w:p w14:paraId="22E29B03" w14:textId="08404591" w:rsidR="00FF0BCB" w:rsidRPr="00C6741C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14:paraId="6A61940F" w14:textId="77777777" w:rsidR="00FF0BCB" w:rsidRPr="00C6741C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Q</w:t>
            </w: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uestion question = ne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 Question { question_type = null</w:t>
            </w: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question_description = "Question1", question_choice = "", question_solution = "", question_point = 3 };</w:t>
            </w:r>
          </w:p>
          <w:p w14:paraId="3C79F8B6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List&lt;Question&gt; questionList = new List&lt;Question&gt; { question };</w:t>
            </w:r>
          </w:p>
        </w:tc>
        <w:tc>
          <w:tcPr>
            <w:tcW w:w="2127" w:type="dxa"/>
          </w:tcPr>
          <w:p w14:paraId="2E474239" w14:textId="77777777" w:rsidR="00FF0BCB" w:rsidRPr="00344AC4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Assert.IsFalse(actual)</w:t>
            </w:r>
          </w:p>
        </w:tc>
        <w:tc>
          <w:tcPr>
            <w:tcW w:w="2400" w:type="dxa"/>
          </w:tcPr>
          <w:p w14:paraId="7EC451F4" w14:textId="0FA2FA85" w:rsidR="00FF0BCB" w:rsidRDefault="00067BE8" w:rsidP="00FF0BC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</w:tr>
    </w:tbl>
    <w:p w14:paraId="400EA751" w14:textId="77777777" w:rsidR="00FF0BCB" w:rsidRDefault="00FF0BCB" w:rsidP="00FF0BCB"/>
    <w:p w14:paraId="0D359204" w14:textId="77777777" w:rsidR="00FF0BCB" w:rsidRDefault="00FF0BCB" w:rsidP="00FF0BCB"/>
    <w:p w14:paraId="5B2F50C9" w14:textId="77777777" w:rsidR="00FF0BCB" w:rsidRDefault="00FF0BCB" w:rsidP="00FF0BCB"/>
    <w:p w14:paraId="103198B6" w14:textId="77777777" w:rsidR="00FF0BCB" w:rsidRDefault="00FF0BCB" w:rsidP="00FF0BCB"/>
    <w:p w14:paraId="59BC2D9F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68" w:name="_Toc3945779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UTC-46</w:t>
      </w:r>
      <w:r w:rsidRPr="005F0C6C">
        <w:t xml:space="preserve"> </w:t>
      </w:r>
      <w:proofErr w:type="gramStart"/>
      <w:r w:rsidRPr="00C674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viewQuestionbyTestingId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 : Testing) : List&lt;Question&gt;</w:t>
      </w:r>
      <w:bookmarkEnd w:id="268"/>
    </w:p>
    <w:p w14:paraId="232F0CBF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F08C903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F1458D2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7AA05D3B" w14:textId="0AC87DC9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269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270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71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272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7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74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275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7525A4D4" w14:textId="1C948D97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276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7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78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79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280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Question information into the database</w:t>
      </w:r>
      <w:r>
        <w:rPr>
          <w:rFonts w:ascii="Times New Roman" w:hAnsi="Times New Roman" w:cs="Times New Roman"/>
        </w:rPr>
        <w:t>.</w:t>
      </w:r>
    </w:p>
    <w:p w14:paraId="403157B8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FFF0DAD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75F3630" w14:textId="0B7B8A0E" w:rsidR="00586929" w:rsidRDefault="00586929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sz w:val="19"/>
          <w:szCs w:val="19"/>
        </w:rPr>
        <w:t>Appendix A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: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7-1, 8-6</w:t>
      </w:r>
    </w:p>
    <w:p w14:paraId="36BC8BE7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7A4FDF87" w14:textId="50B7AEF4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Testing testing = new Testing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testing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11, course_id = null, student_id = null, tesing_random = 0, testing_amountQuestion = 0, testing_name = null, testing_posting = 0, testing_score = 0, testing_submitTime = null, testing_type = null };</w:t>
      </w:r>
    </w:p>
    <w:p w14:paraId="653F2A3D" w14:textId="77777777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Question question = new Question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question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14, testing_id = testing, question_type = "2", question_description = "Test eiei", question_choice = "True#$False", question_solution = "1", question_point = 3 };</w:t>
      </w:r>
    </w:p>
    <w:p w14:paraId="43444B17" w14:textId="77777777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List&lt;Question&gt; questionListExpected1 = new List&lt;Question&gt;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question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};</w:t>
      </w:r>
    </w:p>
    <w:p w14:paraId="0A6004B2" w14:textId="77777777" w:rsidR="00FF0BCB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List&lt;Question&gt; questionListExpected2 = new List&lt;Question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&gt;(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01599E7F" w14:textId="77777777" w:rsidR="00586929" w:rsidRPr="00ED2A47" w:rsidRDefault="00586929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0A0D99D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948"/>
        <w:gridCol w:w="2610"/>
        <w:gridCol w:w="2520"/>
      </w:tblGrid>
      <w:tr w:rsidR="00FF0BCB" w:rsidRPr="00344AC4" w14:paraId="0783CB0A" w14:textId="77777777" w:rsidTr="00FF0BCB">
        <w:trPr>
          <w:trHeight w:val="610"/>
        </w:trPr>
        <w:tc>
          <w:tcPr>
            <w:tcW w:w="568" w:type="dxa"/>
          </w:tcPr>
          <w:p w14:paraId="55C9114F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1DA9E329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948" w:type="dxa"/>
          </w:tcPr>
          <w:p w14:paraId="197C5F1C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610" w:type="dxa"/>
          </w:tcPr>
          <w:p w14:paraId="53596606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520" w:type="dxa"/>
          </w:tcPr>
          <w:p w14:paraId="27ABDE81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0BCB" w:rsidRPr="00344AC4" w14:paraId="709439E5" w14:textId="77777777" w:rsidTr="00FF0BCB">
        <w:trPr>
          <w:trHeight w:val="465"/>
        </w:trPr>
        <w:tc>
          <w:tcPr>
            <w:tcW w:w="568" w:type="dxa"/>
          </w:tcPr>
          <w:p w14:paraId="6610FFBE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46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530164F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1948" w:type="dxa"/>
          </w:tcPr>
          <w:p w14:paraId="4A97141D" w14:textId="18793F08" w:rsidR="00586929" w:rsidRPr="00B62F09" w:rsidRDefault="00586929" w:rsidP="0058692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 testing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new Testing { testing_id =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11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};</w:t>
            </w:r>
          </w:p>
          <w:p w14:paraId="10D498F6" w14:textId="47DCF994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610" w:type="dxa"/>
          </w:tcPr>
          <w:p w14:paraId="46FCDB0D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CollectionAssert.AreEqual(questionListExpected, actual);</w:t>
            </w:r>
          </w:p>
        </w:tc>
        <w:tc>
          <w:tcPr>
            <w:tcW w:w="2520" w:type="dxa"/>
          </w:tcPr>
          <w:p w14:paraId="6D6C58B6" w14:textId="77777777" w:rsidR="00FF0BCB" w:rsidRPr="00344AC4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questionListExpected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FF0BCB" w:rsidRPr="00344AC4" w14:paraId="667795C7" w14:textId="77777777" w:rsidTr="00FF0BCB">
        <w:trPr>
          <w:trHeight w:val="465"/>
        </w:trPr>
        <w:tc>
          <w:tcPr>
            <w:tcW w:w="568" w:type="dxa"/>
          </w:tcPr>
          <w:p w14:paraId="017E0918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46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5B2F9DC8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1948" w:type="dxa"/>
          </w:tcPr>
          <w:p w14:paraId="0ED36D6B" w14:textId="0280E95F" w:rsidR="00586929" w:rsidRPr="00B62F09" w:rsidRDefault="00586929" w:rsidP="0058692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 testing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new Testing { testing_id =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11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};</w:t>
            </w:r>
          </w:p>
          <w:p w14:paraId="4CC4E71C" w14:textId="224A8DF1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610" w:type="dxa"/>
          </w:tcPr>
          <w:p w14:paraId="38E3003A" w14:textId="77777777" w:rsidR="00FF0BCB" w:rsidRPr="00344AC4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CollectionAssert.AreEqual(questionListExpected, actual);</w:t>
            </w:r>
          </w:p>
        </w:tc>
        <w:tc>
          <w:tcPr>
            <w:tcW w:w="2520" w:type="dxa"/>
          </w:tcPr>
          <w:p w14:paraId="778C8FDA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questionListExpected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14B9EF9A" w14:textId="77777777" w:rsidR="00FF0BCB" w:rsidRDefault="00FF0BCB" w:rsidP="00FF0BCB"/>
    <w:p w14:paraId="3C29A789" w14:textId="77777777" w:rsidR="00FF0BCB" w:rsidRDefault="00FF0BCB" w:rsidP="00FF0BCB"/>
    <w:p w14:paraId="07C7A8D9" w14:textId="77777777" w:rsidR="00586929" w:rsidRDefault="00586929" w:rsidP="00FF0BCB"/>
    <w:p w14:paraId="250CFC47" w14:textId="77777777" w:rsidR="00FF0BCB" w:rsidRDefault="00FF0BCB" w:rsidP="00FF0BCB"/>
    <w:p w14:paraId="7E36EA89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81" w:name="_Toc3945779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UTC-47</w:t>
      </w:r>
      <w:r w:rsidRPr="005F0C6C">
        <w:t xml:space="preserve"> </w:t>
      </w:r>
      <w:proofErr w:type="gramStart"/>
      <w:r w:rsidRPr="005B62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updateQuestioninfo(</w:t>
      </w:r>
      <w:proofErr w:type="gramEnd"/>
      <w:r w:rsidRPr="005B62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testing_id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5B62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listQuestion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5B62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List&lt;Question&gt;)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281"/>
    </w:p>
    <w:p w14:paraId="1BD07332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6E00E85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C99D77C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34ECA1B7" w14:textId="058D22C5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282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28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84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285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8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8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lecId : int, lecUsername : string, lecPassword : 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288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 xml:space="preserve">insertLecturerInfo(lecId : int, lecUsername : string, lecPassword : 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7504B215" w14:textId="048C04C0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289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90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91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92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293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update Question information into the database</w:t>
      </w:r>
      <w:r>
        <w:rPr>
          <w:rFonts w:ascii="Times New Roman" w:hAnsi="Times New Roman" w:cs="Times New Roman"/>
        </w:rPr>
        <w:t>.</w:t>
      </w:r>
    </w:p>
    <w:p w14:paraId="5030D035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BB04F67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852A866" w14:textId="77777777" w:rsidR="00586929" w:rsidRDefault="00586929" w:rsidP="005869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sz w:val="19"/>
          <w:szCs w:val="19"/>
        </w:rPr>
        <w:t>Appendix A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: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7-1, 8-6</w:t>
      </w:r>
    </w:p>
    <w:p w14:paraId="1FC22329" w14:textId="77777777" w:rsidR="00586929" w:rsidRDefault="00586929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CBAAA4" w14:textId="77777777" w:rsidR="00586929" w:rsidRDefault="00586929" w:rsidP="005869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35E30D91" w14:textId="2134254D" w:rsidR="00FF0BCB" w:rsidRPr="005B6256" w:rsidRDefault="00586929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14:paraId="628C43EC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127"/>
        <w:gridCol w:w="2835"/>
        <w:gridCol w:w="2141"/>
        <w:gridCol w:w="1393"/>
      </w:tblGrid>
      <w:tr w:rsidR="00FF0BCB" w:rsidRPr="00ED4789" w14:paraId="35B5C65E" w14:textId="77777777" w:rsidTr="00FF0BCB">
        <w:trPr>
          <w:trHeight w:val="610"/>
        </w:trPr>
        <w:tc>
          <w:tcPr>
            <w:tcW w:w="1134" w:type="dxa"/>
          </w:tcPr>
          <w:p w14:paraId="3A16A32E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2127" w:type="dxa"/>
          </w:tcPr>
          <w:p w14:paraId="117EEB83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835" w:type="dxa"/>
          </w:tcPr>
          <w:p w14:paraId="4D1DC539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2141" w:type="dxa"/>
          </w:tcPr>
          <w:p w14:paraId="0A24043C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393" w:type="dxa"/>
          </w:tcPr>
          <w:p w14:paraId="22C3342F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</w:tr>
      <w:tr w:rsidR="00FF0BCB" w:rsidRPr="00ED4789" w14:paraId="09E9EA56" w14:textId="77777777" w:rsidTr="00FF0BCB">
        <w:trPr>
          <w:trHeight w:val="465"/>
        </w:trPr>
        <w:tc>
          <w:tcPr>
            <w:tcW w:w="1134" w:type="dxa"/>
          </w:tcPr>
          <w:p w14:paraId="1987CF14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47</w:t>
            </w:r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2127" w:type="dxa"/>
          </w:tcPr>
          <w:p w14:paraId="0A1FFE52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Question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2835" w:type="dxa"/>
          </w:tcPr>
          <w:p w14:paraId="086C5148" w14:textId="24B99076" w:rsidR="00FF0BCB" w:rsidRPr="005B6256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14:paraId="3E76E131" w14:textId="77777777" w:rsidR="00FF0BCB" w:rsidRPr="005B6256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Question question = new Question { question_id = 14, question_type = "2", question_description = "Test eiei", question_choice = "True#$False", question_solution = "1", question_point = 3 };</w:t>
            </w:r>
          </w:p>
          <w:p w14:paraId="71A9EAD1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List&lt;Question&gt; questionList = new List&lt;Question&gt; { question };</w:t>
            </w:r>
          </w:p>
        </w:tc>
        <w:tc>
          <w:tcPr>
            <w:tcW w:w="2141" w:type="dxa"/>
          </w:tcPr>
          <w:p w14:paraId="1EA241D9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51C4E74A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FF0BCB" w:rsidRPr="00A36503" w14:paraId="5496166C" w14:textId="77777777" w:rsidTr="00FF0BCB">
        <w:trPr>
          <w:trHeight w:val="465"/>
        </w:trPr>
        <w:tc>
          <w:tcPr>
            <w:tcW w:w="1134" w:type="dxa"/>
          </w:tcPr>
          <w:p w14:paraId="6DCFA0A8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47</w:t>
            </w:r>
            <w:r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2127" w:type="dxa"/>
          </w:tcPr>
          <w:p w14:paraId="51534ECE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Question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>providing testing_id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2835" w:type="dxa"/>
          </w:tcPr>
          <w:p w14:paraId="040325C2" w14:textId="7DE7CEF6" w:rsidR="00FF0BCB" w:rsidRPr="005B6256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14:paraId="07CC2CB1" w14:textId="77777777" w:rsidR="00FF0BCB" w:rsidRPr="005B6256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Question question = new Question { question_id = 14, question_type = null, question_description = "Test eiei", question_choice = "True#$False", question_solution = "1", question_point = 3 };</w:t>
            </w:r>
          </w:p>
          <w:p w14:paraId="3EDB3208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List&lt;Question&gt; questionList = new List&lt;Question&gt; { question };</w:t>
            </w:r>
          </w:p>
        </w:tc>
        <w:tc>
          <w:tcPr>
            <w:tcW w:w="2141" w:type="dxa"/>
          </w:tcPr>
          <w:p w14:paraId="7A1B2B6E" w14:textId="77777777" w:rsidR="00FF0BCB" w:rsidRPr="00ED4789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7F5E0295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</w:tbl>
    <w:p w14:paraId="1CE716A9" w14:textId="77777777" w:rsidR="00FF0BCB" w:rsidRDefault="00FF0BCB" w:rsidP="00FF0BCB"/>
    <w:p w14:paraId="4AE16125" w14:textId="77777777" w:rsidR="00FF0BCB" w:rsidRDefault="00FF0BCB" w:rsidP="00FF0BCB"/>
    <w:p w14:paraId="4358B6F6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94" w:name="_Toc3945779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UTC-48</w:t>
      </w:r>
      <w:r w:rsidRPr="005F0C6C">
        <w:t xml:space="preserve"> </w:t>
      </w:r>
      <w:proofErr w:type="gramStart"/>
      <w:r w:rsidRPr="00CC65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viewQuestionByQuestionId(</w:t>
      </w:r>
      <w:proofErr w:type="gramEnd"/>
      <w:r w:rsidRPr="00CC65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 questionId)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Question</w:t>
      </w:r>
      <w:bookmarkEnd w:id="294"/>
    </w:p>
    <w:p w14:paraId="3D6FD222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5DD493B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54F1EF9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1763F553" w14:textId="0CA6AB44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CC656C">
        <w:rPr>
          <w:rFonts w:ascii="Times New Roman" w:hAnsi="Times New Roman" w:cs="Times New Roman"/>
          <w:b/>
          <w:bCs/>
          <w:color w:val="000000" w:themeColor="text1"/>
          <w:szCs w:val="22"/>
        </w:rPr>
        <w:fldChar w:fldCharType="begin"/>
      </w:r>
      <w:r w:rsidRPr="00CC656C">
        <w:rPr>
          <w:rFonts w:ascii="Times New Roman" w:hAnsi="Times New Roman" w:cs="Times New Roman"/>
          <w:b/>
          <w:bCs/>
          <w:color w:val="000000" w:themeColor="text1"/>
          <w:szCs w:val="22"/>
        </w:rPr>
        <w:instrText xml:space="preserve"> REF Number \h </w:instrTex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instrText xml:space="preserve"> \* MERGEFORMAT </w:instrText>
      </w:r>
      <w:r w:rsidRPr="00CC656C">
        <w:rPr>
          <w:rFonts w:ascii="Times New Roman" w:hAnsi="Times New Roman" w:cs="Times New Roman"/>
          <w:b/>
          <w:bCs/>
          <w:color w:val="000000" w:themeColor="text1"/>
          <w:szCs w:val="22"/>
        </w:rPr>
      </w:r>
      <w:r w:rsidRPr="00CC656C">
        <w:rPr>
          <w:rFonts w:ascii="Times New Roman" w:hAnsi="Times New Roman" w:cs="Times New Roman"/>
          <w:b/>
          <w:bCs/>
          <w:color w:val="000000" w:themeColor="text1"/>
          <w:szCs w:val="22"/>
        </w:rPr>
        <w:fldChar w:fldCharType="separate"/>
      </w:r>
      <w:ins w:id="295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29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297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CC656C">
        <w:rPr>
          <w:rFonts w:ascii="Times New Roman" w:hAnsi="Times New Roman" w:cs="Times New Roman"/>
          <w:b/>
          <w:bCs/>
          <w:color w:val="000000" w:themeColor="text1"/>
          <w:szCs w:val="22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298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29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00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lecId : 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int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301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 xml:space="preserve">insertLecturerInfo(lecId : 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int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70C733D6" w14:textId="56615CC5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302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0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04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05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306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update Question information into the database</w:t>
      </w:r>
      <w:r>
        <w:rPr>
          <w:rFonts w:ascii="Times New Roman" w:hAnsi="Times New Roman" w:cs="Times New Roman"/>
        </w:rPr>
        <w:t>.</w:t>
      </w:r>
    </w:p>
    <w:p w14:paraId="251C8BE9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5330242A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6131C5C" w14:textId="4A0B0CE3" w:rsidR="00586929" w:rsidRDefault="00586929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sz w:val="19"/>
          <w:szCs w:val="19"/>
        </w:rPr>
        <w:t>Appendix A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: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7-1, 8-6</w:t>
      </w:r>
    </w:p>
    <w:p w14:paraId="24FA32BD" w14:textId="77777777" w:rsidR="00586929" w:rsidRDefault="00586929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E833C6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7F172EEF" w14:textId="77777777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Question questionExpected1 = new Question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question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14, testing_id = testing, question_type = "2", question_description = "Test eiei", question_choice = "True#$False", question_solution = "1", question_point = 3 };</w:t>
      </w:r>
    </w:p>
    <w:p w14:paraId="37707857" w14:textId="77777777" w:rsidR="00FF0BCB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Question questionExpected2 = new Question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question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0, testing_id = null, question_type = null, question_description = null, question_choice = null, question_solution = null, question_point = 0 };</w:t>
      </w:r>
    </w:p>
    <w:p w14:paraId="7AFE0A00" w14:textId="77777777" w:rsidR="00586929" w:rsidRPr="00ED2A47" w:rsidRDefault="00586929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0C582A3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0BCB" w:rsidRPr="00344AC4" w14:paraId="52AC73F2" w14:textId="77777777" w:rsidTr="00FF0BCB">
        <w:trPr>
          <w:trHeight w:val="610"/>
        </w:trPr>
        <w:tc>
          <w:tcPr>
            <w:tcW w:w="568" w:type="dxa"/>
          </w:tcPr>
          <w:p w14:paraId="643189AB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5B7B5909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26138809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56568BF9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5144ACF8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0BCB" w:rsidRPr="00344AC4" w14:paraId="64D09DDF" w14:textId="77777777" w:rsidTr="00FF0BCB">
        <w:trPr>
          <w:trHeight w:val="1412"/>
        </w:trPr>
        <w:tc>
          <w:tcPr>
            <w:tcW w:w="568" w:type="dxa"/>
          </w:tcPr>
          <w:p w14:paraId="3CE8DA30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48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4C074405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questionId is existed in.</w:t>
            </w:r>
          </w:p>
        </w:tc>
        <w:tc>
          <w:tcPr>
            <w:tcW w:w="2551" w:type="dxa"/>
          </w:tcPr>
          <w:p w14:paraId="4DC952D3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questionId = 14</w:t>
            </w:r>
          </w:p>
        </w:tc>
        <w:tc>
          <w:tcPr>
            <w:tcW w:w="2127" w:type="dxa"/>
          </w:tcPr>
          <w:p w14:paraId="3F7B4EC8" w14:textId="77777777" w:rsidR="00FF0BCB" w:rsidRPr="00832915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C656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Assert.AreEqual(questionExpected, actual);</w:t>
            </w:r>
          </w:p>
        </w:tc>
        <w:tc>
          <w:tcPr>
            <w:tcW w:w="2400" w:type="dxa"/>
          </w:tcPr>
          <w:p w14:paraId="788A183C" w14:textId="77777777" w:rsidR="00FF0BCB" w:rsidRPr="00CC656C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56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questionExpected1</w:t>
            </w:r>
          </w:p>
        </w:tc>
      </w:tr>
      <w:tr w:rsidR="00FF0BCB" w:rsidRPr="00344AC4" w14:paraId="1E615F6B" w14:textId="77777777" w:rsidTr="00FF0BCB">
        <w:trPr>
          <w:trHeight w:val="465"/>
        </w:trPr>
        <w:tc>
          <w:tcPr>
            <w:tcW w:w="568" w:type="dxa"/>
          </w:tcPr>
          <w:p w14:paraId="32455964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48.2</w:t>
            </w:r>
          </w:p>
        </w:tc>
        <w:tc>
          <w:tcPr>
            <w:tcW w:w="2410" w:type="dxa"/>
          </w:tcPr>
          <w:p w14:paraId="298321F4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questionId is existed in.</w:t>
            </w:r>
          </w:p>
        </w:tc>
        <w:tc>
          <w:tcPr>
            <w:tcW w:w="2551" w:type="dxa"/>
          </w:tcPr>
          <w:p w14:paraId="26BA5234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questionId = 100</w:t>
            </w:r>
          </w:p>
        </w:tc>
        <w:tc>
          <w:tcPr>
            <w:tcW w:w="2127" w:type="dxa"/>
          </w:tcPr>
          <w:p w14:paraId="54F05015" w14:textId="77777777" w:rsidR="00FF0BCB" w:rsidRPr="00344AC4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C656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Assert.AreEqual(questionExpected, actual);</w:t>
            </w:r>
          </w:p>
        </w:tc>
        <w:tc>
          <w:tcPr>
            <w:tcW w:w="2400" w:type="dxa"/>
          </w:tcPr>
          <w:p w14:paraId="223D2280" w14:textId="77777777" w:rsidR="00FF0BCB" w:rsidRPr="00CC656C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56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questionExpected2</w:t>
            </w:r>
          </w:p>
        </w:tc>
      </w:tr>
    </w:tbl>
    <w:p w14:paraId="18965A53" w14:textId="77777777" w:rsidR="00FF0BCB" w:rsidRDefault="00FF0BCB" w:rsidP="00FF0BCB"/>
    <w:p w14:paraId="5B13DC72" w14:textId="77777777" w:rsidR="00FF0BCB" w:rsidRDefault="00FF0BCB" w:rsidP="00FF0BCB"/>
    <w:p w14:paraId="23FCE765" w14:textId="77777777" w:rsidR="00FF0BCB" w:rsidRDefault="00FF0BCB" w:rsidP="00FF0BCB"/>
    <w:p w14:paraId="6E460CB7" w14:textId="77777777" w:rsidR="00FF0BCB" w:rsidRDefault="00FF0BCB" w:rsidP="00FF0BCB"/>
    <w:p w14:paraId="1062BF8B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307" w:name="_Toc3945779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UTC-49</w:t>
      </w:r>
      <w:r w:rsidRPr="005F0C6C"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insertAnswerSheet(</w:t>
      </w:r>
      <w:proofErr w:type="gramEnd"/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studentId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int, 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answerSheetScore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Nullable&lt;double&gt;, submitTime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DateTime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submit_result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Nullable&lt;int&gt;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isCheck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307"/>
    </w:p>
    <w:p w14:paraId="375B0319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992BA7D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D09102C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AnswerSheet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6FBE3BC0" w14:textId="08FCF73C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308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30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10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311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1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1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</w:t>
        </w:r>
        <w:r w:rsidR="00780710" w:rsidRPr="00780710">
          <w:rPr>
            <w:rFonts w:ascii="Times New Roman" w:hAnsi="Times New Roman" w:cs="Times New Roman"/>
            <w:color w:val="000000" w:themeColor="text1"/>
            <w:sz w:val="18"/>
            <w:szCs w:val="18"/>
            <w:rPrChange w:id="314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,</w:t>
        </w:r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15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1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: string, lecPassword 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1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stirng, lecName : stirng, lecFaculty : string, lecDepartment : string, lecEmail : string,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318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 : int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 w:val="18"/>
            <w:szCs w:val="18"/>
          </w:rPr>
          <w:delText>,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: string, lecPassword 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 xml:space="preserve">stirng, lecName : stirng, lecFaculty : string, lecDepartment : string, lecEmail : string,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700737CC" w14:textId="1A44ADBB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319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20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21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22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323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insert Answer Sheet information into</w:t>
      </w:r>
      <w:r>
        <w:rPr>
          <w:rFonts w:ascii="Times New Roman" w:hAnsi="Times New Roman" w:cs="Times New Roman"/>
        </w:rPr>
        <w:t xml:space="preserve"> the database.</w:t>
      </w:r>
    </w:p>
    <w:p w14:paraId="5FF48179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4217DC3E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86915D6" w14:textId="77777777" w:rsidR="00FF0BCB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46855">
        <w:rPr>
          <w:rFonts w:ascii="Times New Roman" w:hAnsi="Times New Roman" w:cs="Times New Roman"/>
          <w:color w:val="000000" w:themeColor="text1"/>
          <w:sz w:val="24"/>
          <w:szCs w:val="24"/>
        </w:rPr>
        <w:t>:None</w:t>
      </w:r>
      <w:proofErr w:type="gramEnd"/>
    </w:p>
    <w:p w14:paraId="2FB00A1D" w14:textId="77777777" w:rsidR="00586929" w:rsidRDefault="00586929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E4EFDB" w14:textId="77777777" w:rsidR="00586929" w:rsidRDefault="00586929" w:rsidP="005869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74C0F0DB" w14:textId="71D2666B" w:rsidR="00586929" w:rsidRPr="00B46855" w:rsidRDefault="00586929" w:rsidP="00586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14:paraId="62776804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0BCB" w:rsidRPr="00344AC4" w14:paraId="1193876D" w14:textId="77777777" w:rsidTr="00FF0BCB">
        <w:trPr>
          <w:trHeight w:val="610"/>
        </w:trPr>
        <w:tc>
          <w:tcPr>
            <w:tcW w:w="568" w:type="dxa"/>
          </w:tcPr>
          <w:p w14:paraId="19DE40EA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7E6D1437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39AD7F90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50037B46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309CFC9B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0BCB" w:rsidRPr="00344AC4" w14:paraId="0D801826" w14:textId="77777777" w:rsidTr="00FF0BCB">
        <w:trPr>
          <w:trHeight w:val="465"/>
        </w:trPr>
        <w:tc>
          <w:tcPr>
            <w:tcW w:w="568" w:type="dxa"/>
          </w:tcPr>
          <w:p w14:paraId="63BF0E27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49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338ED8CB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  successfully. Test for a successful case.   </w:t>
            </w:r>
          </w:p>
        </w:tc>
        <w:tc>
          <w:tcPr>
            <w:tcW w:w="2551" w:type="dxa"/>
          </w:tcPr>
          <w:p w14:paraId="0A1FA96F" w14:textId="40FBBA3D" w:rsidR="00FF0BCB" w:rsidRPr="003E2E93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542115092;</w:t>
            </w:r>
          </w:p>
          <w:p w14:paraId="7BB3B7F3" w14:textId="14248E34" w:rsidR="00FF0BCB" w:rsidRPr="003E2E93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14:paraId="38A4E10F" w14:textId="77777777" w:rsidR="00FF0BCB" w:rsidRPr="003E2E93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Nullable&lt;double&gt; answerSheet_score = 3.0;</w:t>
            </w:r>
          </w:p>
          <w:p w14:paraId="285AD8FD" w14:textId="77777777" w:rsidR="00FF0BCB" w:rsidRPr="003E2E93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DateTime submitTime = DateTime.Now;</w:t>
            </w:r>
          </w:p>
          <w:p w14:paraId="404321E6" w14:textId="77777777" w:rsidR="00FF0BCB" w:rsidRPr="003E2E93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Nullable&lt;int&gt; submit_result = 1;</w:t>
            </w:r>
          </w:p>
          <w:p w14:paraId="6A785309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isCheck = 0;</w:t>
            </w:r>
          </w:p>
        </w:tc>
        <w:tc>
          <w:tcPr>
            <w:tcW w:w="2127" w:type="dxa"/>
          </w:tcPr>
          <w:p w14:paraId="25168259" w14:textId="77777777" w:rsidR="00FF0BCB" w:rsidRPr="00832915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6B935065" w14:textId="77777777" w:rsidR="00FF0BCB" w:rsidRPr="00832915" w:rsidRDefault="00FF0BCB" w:rsidP="00FF0BC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FF0BCB" w:rsidRPr="00344AC4" w14:paraId="389B9C5C" w14:textId="77777777" w:rsidTr="00FF0BCB">
        <w:trPr>
          <w:trHeight w:val="465"/>
        </w:trPr>
        <w:tc>
          <w:tcPr>
            <w:tcW w:w="568" w:type="dxa"/>
          </w:tcPr>
          <w:p w14:paraId="062B1B30" w14:textId="77777777" w:rsidR="00FF0BCB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49.2</w:t>
            </w:r>
          </w:p>
        </w:tc>
        <w:tc>
          <w:tcPr>
            <w:tcW w:w="2410" w:type="dxa"/>
          </w:tcPr>
          <w:p w14:paraId="3EBEA873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successfully. Test for an unsuccessful case: providing duplicate student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_i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d in the database.   </w:t>
            </w:r>
          </w:p>
        </w:tc>
        <w:tc>
          <w:tcPr>
            <w:tcW w:w="2551" w:type="dxa"/>
          </w:tcPr>
          <w:p w14:paraId="33511D78" w14:textId="597024C6" w:rsidR="00FF0BCB" w:rsidRPr="003E2E93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542115092;</w:t>
            </w:r>
          </w:p>
          <w:p w14:paraId="49E44854" w14:textId="3E3FAF80" w:rsidR="00FF0BCB" w:rsidRPr="003E2E93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14:paraId="55B7A025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Nullable&lt;double&gt; answerSheet_score = null;</w:t>
            </w:r>
          </w:p>
          <w:p w14:paraId="00879F49" w14:textId="77777777" w:rsidR="00FF0BCB" w:rsidRPr="003E2E93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DateTime submitTime = DateTime.Now;</w:t>
            </w:r>
          </w:p>
          <w:p w14:paraId="6DF65FF3" w14:textId="77777777" w:rsidR="00FF0BCB" w:rsidRPr="003E2E93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Nullable&lt;int&gt; submit_result = 1;</w:t>
            </w:r>
          </w:p>
          <w:p w14:paraId="1FCBE278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isCheck = 0;</w:t>
            </w:r>
          </w:p>
        </w:tc>
        <w:tc>
          <w:tcPr>
            <w:tcW w:w="2127" w:type="dxa"/>
          </w:tcPr>
          <w:p w14:paraId="6BBBD7E7" w14:textId="77777777" w:rsidR="00FF0BCB" w:rsidRPr="00832915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2056AF9B" w14:textId="77777777" w:rsidR="00FF0BCB" w:rsidRDefault="00FF0BCB" w:rsidP="00FF0BC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</w:tbl>
    <w:p w14:paraId="44CA4119" w14:textId="77777777" w:rsidR="00FF0BCB" w:rsidRDefault="00FF0BCB" w:rsidP="00FF0BCB"/>
    <w:p w14:paraId="44EEE996" w14:textId="77777777" w:rsidR="00FF0BCB" w:rsidRDefault="00FF0BCB" w:rsidP="00FF0BCB"/>
    <w:p w14:paraId="1C83F8A9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324" w:name="_Toc3945779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UTC-50</w:t>
      </w:r>
      <w:r w:rsidRPr="005F0C6C">
        <w:t xml:space="preserve"> </w:t>
      </w:r>
      <w:proofErr w:type="gramStart"/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viewPreviousAnswerSheetId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studentId : int) : int</w:t>
      </w:r>
      <w:bookmarkEnd w:id="324"/>
    </w:p>
    <w:p w14:paraId="0DE724B8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7785898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EEBB06F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AnswerSheet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12DC7DD9" w14:textId="6EC58C7D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325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32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27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ins w:id="328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2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(lecId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int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330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(lecId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int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2"/>
        </w:rPr>
        <w:t>(studentId : int)</w:t>
      </w:r>
    </w:p>
    <w:p w14:paraId="2FD4BA69" w14:textId="6BE6EA08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331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3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33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34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335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Answer Sheet information into</w:t>
      </w:r>
      <w:r>
        <w:rPr>
          <w:rFonts w:ascii="Times New Roman" w:hAnsi="Times New Roman" w:cs="Times New Roman"/>
        </w:rPr>
        <w:t xml:space="preserve"> the database by an identifier.</w:t>
      </w:r>
    </w:p>
    <w:p w14:paraId="0F001A0D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11F41847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C540E12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6C8C8AF2" w14:textId="77777777" w:rsidR="00A149A9" w:rsidRPr="00ED2A47" w:rsidRDefault="00586929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answerSheetIdExpected1 = 24;</w:t>
      </w:r>
    </w:p>
    <w:p w14:paraId="59BFC493" w14:textId="3C0A1B40" w:rsidR="00586929" w:rsidRPr="00ED2A47" w:rsidRDefault="00A149A9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answerSheetIdExpected2 = 0;</w:t>
      </w:r>
    </w:p>
    <w:p w14:paraId="4C490899" w14:textId="77777777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28DBA48F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0BCB" w:rsidRPr="00344AC4" w14:paraId="242A1366" w14:textId="77777777" w:rsidTr="00FF0BCB">
        <w:trPr>
          <w:trHeight w:val="610"/>
        </w:trPr>
        <w:tc>
          <w:tcPr>
            <w:tcW w:w="568" w:type="dxa"/>
          </w:tcPr>
          <w:p w14:paraId="0D44C6A9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22860A87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0B4E9B50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61A8FD5D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2B0CC68F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0BCB" w:rsidRPr="00344AC4" w14:paraId="41FC827B" w14:textId="77777777" w:rsidTr="00FF0BCB">
        <w:trPr>
          <w:trHeight w:val="1412"/>
        </w:trPr>
        <w:tc>
          <w:tcPr>
            <w:tcW w:w="568" w:type="dxa"/>
          </w:tcPr>
          <w:p w14:paraId="7D36F369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50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40250EA9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student_id is existed in.</w:t>
            </w:r>
          </w:p>
        </w:tc>
        <w:tc>
          <w:tcPr>
            <w:tcW w:w="2551" w:type="dxa"/>
          </w:tcPr>
          <w:p w14:paraId="68B04BA0" w14:textId="2C3C86BC" w:rsidR="00FF0BCB" w:rsidRPr="00344AC4" w:rsidRDefault="00586929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>student_id = 542115093;</w:t>
            </w:r>
          </w:p>
        </w:tc>
        <w:tc>
          <w:tcPr>
            <w:tcW w:w="2127" w:type="dxa"/>
          </w:tcPr>
          <w:p w14:paraId="4E5217FC" w14:textId="690E785C" w:rsidR="00FF0BCB" w:rsidRPr="00832915" w:rsidRDefault="00586929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Assert.AreEqual(answerSheetIdExpected, actual);</w:t>
            </w:r>
          </w:p>
        </w:tc>
        <w:tc>
          <w:tcPr>
            <w:tcW w:w="2400" w:type="dxa"/>
          </w:tcPr>
          <w:p w14:paraId="3E6EF6BD" w14:textId="77777777" w:rsidR="00FF0BCB" w:rsidRPr="00832915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87D3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answerSheetIdExpected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FF0BCB" w:rsidRPr="00344AC4" w14:paraId="50D83E38" w14:textId="77777777" w:rsidTr="00FF0BCB">
        <w:trPr>
          <w:trHeight w:val="465"/>
        </w:trPr>
        <w:tc>
          <w:tcPr>
            <w:tcW w:w="568" w:type="dxa"/>
          </w:tcPr>
          <w:p w14:paraId="0F269003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50.2</w:t>
            </w:r>
          </w:p>
        </w:tc>
        <w:tc>
          <w:tcPr>
            <w:tcW w:w="2410" w:type="dxa"/>
          </w:tcPr>
          <w:p w14:paraId="556F8912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student_id not existed in.</w:t>
            </w:r>
          </w:p>
        </w:tc>
        <w:tc>
          <w:tcPr>
            <w:tcW w:w="2551" w:type="dxa"/>
          </w:tcPr>
          <w:p w14:paraId="32EA6A68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student_id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= 0</w:t>
            </w:r>
          </w:p>
        </w:tc>
        <w:tc>
          <w:tcPr>
            <w:tcW w:w="2127" w:type="dxa"/>
          </w:tcPr>
          <w:p w14:paraId="6600DCB7" w14:textId="77777777" w:rsidR="00FF0BCB" w:rsidRPr="00344AC4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87D3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Assert.AreEqual(answerSheetIdExpected, actual);</w:t>
            </w:r>
          </w:p>
        </w:tc>
        <w:tc>
          <w:tcPr>
            <w:tcW w:w="2400" w:type="dxa"/>
          </w:tcPr>
          <w:p w14:paraId="512ACA62" w14:textId="6C8FE47A" w:rsidR="00A149A9" w:rsidRPr="00B62F09" w:rsidRDefault="00A149A9" w:rsidP="00A149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answerSheetIdExpected2 </w:t>
            </w:r>
          </w:p>
          <w:p w14:paraId="4A203684" w14:textId="1F4598D6" w:rsidR="00FF0BCB" w:rsidRPr="00832915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</w:tr>
    </w:tbl>
    <w:p w14:paraId="12D7C323" w14:textId="77777777" w:rsidR="00FF0BCB" w:rsidRDefault="00FF0BCB" w:rsidP="00FF0BCB"/>
    <w:p w14:paraId="7A65D28E" w14:textId="77777777" w:rsidR="00FF0BCB" w:rsidRDefault="00FF0BCB" w:rsidP="00FF0BCB"/>
    <w:p w14:paraId="2F4B7E4F" w14:textId="77777777" w:rsidR="00FF0BCB" w:rsidRDefault="00FF0BCB" w:rsidP="00FF0BCB"/>
    <w:p w14:paraId="7E3965C0" w14:textId="77777777" w:rsidR="00FF0BCB" w:rsidRDefault="00FF0BCB" w:rsidP="00FF0BCB"/>
    <w:p w14:paraId="7B017AC5" w14:textId="77777777" w:rsidR="00FF0BCB" w:rsidRDefault="00FF0BCB" w:rsidP="00FF0BCB"/>
    <w:p w14:paraId="02CFD9DF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336" w:name="_Toc3945779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UTC-51</w:t>
      </w:r>
      <w:r w:rsidRPr="005F0C6C">
        <w:t xml:space="preserve"> </w:t>
      </w:r>
      <w:proofErr w:type="gramStart"/>
      <w:r w:rsidRPr="00B87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viewListAnswerSheetBytestingId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testingId : int) : List&lt;AnswerSheet&gt;</w:t>
      </w:r>
      <w:bookmarkEnd w:id="336"/>
    </w:p>
    <w:p w14:paraId="7AE5EEB0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202DC5C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2CCA119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AnswerSheet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1F4CF03C" w14:textId="5231D80F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337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33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39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340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41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4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343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65A8F175" w14:textId="31EABC26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344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45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46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47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348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list of Answer Sheet information into</w:t>
      </w:r>
      <w:r>
        <w:rPr>
          <w:rFonts w:ascii="Times New Roman" w:hAnsi="Times New Roman" w:cs="Times New Roman"/>
        </w:rPr>
        <w:t xml:space="preserve"> the database by</w:t>
      </w:r>
      <w:r w:rsidR="00A149A9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testing</w:t>
      </w:r>
      <w:r w:rsidR="00A149A9">
        <w:rPr>
          <w:rFonts w:ascii="Times New Roman" w:hAnsi="Times New Roman" w:cs="Times New Roman"/>
        </w:rPr>
        <w:t xml:space="preserve"> id in searching</w:t>
      </w:r>
      <w:r>
        <w:rPr>
          <w:rFonts w:ascii="Times New Roman" w:hAnsi="Times New Roman" w:cs="Times New Roman"/>
        </w:rPr>
        <w:t>.</w:t>
      </w:r>
    </w:p>
    <w:p w14:paraId="1D43F02B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52617338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F8DFDC3" w14:textId="4469ABA1" w:rsidR="00FF0BCB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468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149A9">
        <w:rPr>
          <w:rFonts w:ascii="Times New Roman" w:hAnsi="Times New Roman" w:cs="Times New Roman"/>
          <w:color w:val="000000" w:themeColor="text1"/>
          <w:sz w:val="24"/>
          <w:szCs w:val="24"/>
        </w:rPr>
        <w:t>Appendix</w:t>
      </w:r>
      <w:proofErr w:type="gramEnd"/>
      <w:r w:rsidR="00A14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A: 1-2, 2-1, 2-2, 4-4, 5-4, 7-7, 9-6</w:t>
      </w:r>
    </w:p>
    <w:p w14:paraId="20ACF4DD" w14:textId="726B8455" w:rsidR="00A149A9" w:rsidRPr="00ED2A47" w:rsidRDefault="00A149A9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56A44E2A" w14:textId="77777777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14:paraId="78578822" w14:textId="3472DAE3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4, academic_year = "2/2557" };</w:t>
      </w:r>
    </w:p>
    <w:p w14:paraId="510E6940" w14:textId="0C3B7427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Course course1 = new Course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course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9, lecturer_id = lecturer1, semester_id = semester1, course_name = "Test", course_description = "Test na ja", course_credit = 3 };</w:t>
      </w:r>
    </w:p>
    <w:p w14:paraId="30E8A17B" w14:textId="77777777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787AE5E" w14:textId="3543FC86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student1 = new Student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14:paraId="5B393F50" w14:textId="5FE3BCFB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student2 = new Student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14:paraId="3E3EC0DF" w14:textId="3ED5C798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List&lt;Student&gt; studentList = new List&lt;Student&gt;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student1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, student2 };</w:t>
      </w:r>
    </w:p>
    <w:p w14:paraId="0879F891" w14:textId="77777777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A418614" w14:textId="2A56E6F7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Testing testing1 = new Testing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testing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11, course_id = course1, testing_name = "Test", testing_type = "2", testing_amountQuestion = 1, testing_score = 3, tesing_random = 1, testing_posting = 1, testing_submitTime = null, student_id = studentList };</w:t>
      </w:r>
    </w:p>
    <w:p w14:paraId="4EC177F8" w14:textId="77777777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</w:p>
    <w:p w14:paraId="6F24429A" w14:textId="5FD7D716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string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dateTime = "28/7/2014 15:04:15";</w:t>
      </w:r>
    </w:p>
    <w:p w14:paraId="5D1C0228" w14:textId="7663421A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DateTime time =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Convert.ToDateTime(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dateTime);</w:t>
      </w:r>
    </w:p>
    <w:p w14:paraId="168BAE3F" w14:textId="77777777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7A86814" w14:textId="58EBDADA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AnswerSheet answerSheet1 = new AnswerSheet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answerSheet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25, testing_id = testing1, student_id = student1, answerSheet_score = 3, answerSheet_time = time, answerSheet_submitResult = 0, answerSheet_isChecked = 1 };</w:t>
      </w:r>
    </w:p>
    <w:p w14:paraId="263A759D" w14:textId="039F98E3" w:rsidR="00A149A9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List&lt;AnswerSheet&gt; answerSheetListExpected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List&lt;AnswerSheet&gt;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answerSheet1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};</w:t>
      </w:r>
    </w:p>
    <w:p w14:paraId="1C617DEE" w14:textId="2EA11425" w:rsidR="00A149A9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List&lt;AnswerSheet&gt; answerSheetListExpected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List&lt;AnswerSheet&gt; </w:t>
      </w:r>
      <w:proofErr w:type="gramStart"/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{ answerSheet1</w:t>
      </w:r>
      <w:proofErr w:type="gramEnd"/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};</w:t>
      </w:r>
    </w:p>
    <w:p w14:paraId="0C4A606A" w14:textId="77777777" w:rsidR="00A149A9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4671B14" w14:textId="77777777" w:rsidR="00A149A9" w:rsidRPr="00ED2A47" w:rsidRDefault="00A149A9" w:rsidP="00A149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54D1A8E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0BCB" w:rsidRPr="00344AC4" w14:paraId="78E868F2" w14:textId="77777777" w:rsidTr="00FF0BCB">
        <w:trPr>
          <w:trHeight w:val="610"/>
        </w:trPr>
        <w:tc>
          <w:tcPr>
            <w:tcW w:w="568" w:type="dxa"/>
          </w:tcPr>
          <w:p w14:paraId="7A005EAC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7B3CE950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6ACF9394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385D75CC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747CF5A3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0BCB" w:rsidRPr="00344AC4" w14:paraId="74565299" w14:textId="77777777" w:rsidTr="00FF0BCB">
        <w:trPr>
          <w:trHeight w:val="465"/>
        </w:trPr>
        <w:tc>
          <w:tcPr>
            <w:tcW w:w="568" w:type="dxa"/>
          </w:tcPr>
          <w:p w14:paraId="070EFA23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51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649ECBAE" w14:textId="45C32734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list of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by testing</w:t>
            </w:r>
            <w:r w:rsidR="00A149A9">
              <w:rPr>
                <w:rFonts w:ascii="Times New Roman" w:hAnsi="Times New Roman" w:cs="Times New Roman"/>
                <w:sz w:val="19"/>
                <w:szCs w:val="19"/>
              </w:rPr>
              <w:t xml:space="preserve"> 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d, which is contained in the database</w:t>
            </w:r>
          </w:p>
        </w:tc>
        <w:tc>
          <w:tcPr>
            <w:tcW w:w="2551" w:type="dxa"/>
          </w:tcPr>
          <w:p w14:paraId="3AF8D08A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 = 1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2127" w:type="dxa"/>
          </w:tcPr>
          <w:p w14:paraId="76652169" w14:textId="1DFDC08F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CollectionAssert.AreEqual(answerSheetListExpected</w:t>
            </w:r>
            <w:r w:rsidR="00A149A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20BFACD6" w14:textId="6AC3C53D" w:rsidR="00FF0BCB" w:rsidRPr="00344AC4" w:rsidRDefault="00A149A9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FF0BCB" w:rsidRPr="00344AC4" w14:paraId="3764B94A" w14:textId="77777777" w:rsidTr="00FF0BCB">
        <w:trPr>
          <w:trHeight w:val="465"/>
        </w:trPr>
        <w:tc>
          <w:tcPr>
            <w:tcW w:w="568" w:type="dxa"/>
          </w:tcPr>
          <w:p w14:paraId="2EABB503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52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0C4C10A1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the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list of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 by testing_Id, which is not contained in the database.</w:t>
            </w:r>
          </w:p>
        </w:tc>
        <w:tc>
          <w:tcPr>
            <w:tcW w:w="2551" w:type="dxa"/>
          </w:tcPr>
          <w:p w14:paraId="5D26B07A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 = 1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00</w:t>
            </w:r>
          </w:p>
        </w:tc>
        <w:tc>
          <w:tcPr>
            <w:tcW w:w="2127" w:type="dxa"/>
          </w:tcPr>
          <w:p w14:paraId="304D16CE" w14:textId="2AD0FCA0" w:rsidR="00FF0BCB" w:rsidRPr="00344AC4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CollectionAssert.AreEqual(answerSheetListExpected</w:t>
            </w:r>
            <w:r w:rsidR="00A149A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1870B88D" w14:textId="73729CB5" w:rsidR="00FF0BCB" w:rsidRPr="00344AC4" w:rsidRDefault="00A149A9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</w:tr>
    </w:tbl>
    <w:p w14:paraId="2E250AF9" w14:textId="77777777" w:rsidR="00FF0BCB" w:rsidRDefault="00FF0BCB" w:rsidP="00FF0BCB"/>
    <w:p w14:paraId="5E22CA0C" w14:textId="77777777" w:rsidR="00FF0BCB" w:rsidRDefault="00FF0BCB" w:rsidP="00FF0BCB"/>
    <w:p w14:paraId="77AE1528" w14:textId="77777777" w:rsidR="00FF0BCB" w:rsidRDefault="00FF0BCB" w:rsidP="00FF0BCB"/>
    <w:p w14:paraId="6C6EA7D3" w14:textId="77777777" w:rsidR="00FF0BCB" w:rsidRDefault="00FF0BCB" w:rsidP="00FF0BCB"/>
    <w:p w14:paraId="6C293313" w14:textId="77777777" w:rsidR="00FF0BCB" w:rsidRDefault="00FF0BCB" w:rsidP="00FF0BCB"/>
    <w:p w14:paraId="03994FA0" w14:textId="77777777" w:rsidR="00FF0BCB" w:rsidRDefault="00FF0BCB" w:rsidP="00FF0BCB"/>
    <w:p w14:paraId="2B905A02" w14:textId="77777777" w:rsidR="00FF0BCB" w:rsidRDefault="00FF0BCB" w:rsidP="00FF0BCB"/>
    <w:p w14:paraId="02E2A4D2" w14:textId="77777777" w:rsidR="00A149A9" w:rsidRDefault="00A149A9" w:rsidP="00FF0BCB"/>
    <w:p w14:paraId="4BD9C83B" w14:textId="77777777" w:rsidR="00A149A9" w:rsidRDefault="00A149A9" w:rsidP="00FF0BCB"/>
    <w:p w14:paraId="7CE36543" w14:textId="77777777" w:rsidR="00A149A9" w:rsidRDefault="00A149A9" w:rsidP="00FF0BCB"/>
    <w:p w14:paraId="3AB0A66A" w14:textId="77777777" w:rsidR="00A149A9" w:rsidRDefault="00A149A9" w:rsidP="00FF0BCB"/>
    <w:p w14:paraId="25ECF9B7" w14:textId="77777777" w:rsidR="00A149A9" w:rsidRDefault="00A149A9" w:rsidP="00FF0BCB"/>
    <w:p w14:paraId="0F34A6B8" w14:textId="77777777" w:rsidR="00A149A9" w:rsidRDefault="00A149A9" w:rsidP="00FF0BCB"/>
    <w:p w14:paraId="5BD9D0FF" w14:textId="77777777" w:rsidR="00FF0BCB" w:rsidRDefault="00FF0BCB" w:rsidP="00FF0BCB"/>
    <w:p w14:paraId="4E33B169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349" w:name="_Toc3945779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UTC-52</w:t>
      </w:r>
      <w:r w:rsidRPr="005F0C6C">
        <w:t xml:space="preserve"> </w:t>
      </w:r>
      <w:proofErr w:type="gramStart"/>
      <w:r w:rsidRPr="00E944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viewAnswerSheetInfo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answerSheetId : int) : AnswerSheet</w:t>
      </w:r>
      <w:bookmarkEnd w:id="349"/>
    </w:p>
    <w:p w14:paraId="3029DCC4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10719F4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87B7BD0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AnswerSheet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544989B1" w14:textId="73D72406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350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351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52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353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54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55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356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24342ECF" w14:textId="54BB72A8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357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5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59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60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361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Answer Sheet information into</w:t>
      </w:r>
      <w:r>
        <w:rPr>
          <w:rFonts w:ascii="Times New Roman" w:hAnsi="Times New Roman" w:cs="Times New Roman"/>
        </w:rPr>
        <w:t xml:space="preserve"> the database from the answer sheet ID.</w:t>
      </w:r>
    </w:p>
    <w:p w14:paraId="00F47712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D88A609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76D94B1" w14:textId="61EE027F" w:rsidR="00A149A9" w:rsidRDefault="00A149A9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Appendix A: 1-2, 2-1, 2-2, 4-4, 5-4, 7-7, 9-6</w:t>
      </w:r>
    </w:p>
    <w:p w14:paraId="3E567F76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1764AF28" w14:textId="77777777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Lecturer lecturer1 = new Lecturer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lecturer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14:paraId="0CA04A7B" w14:textId="0EF2CD02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semester1 = new Semester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semester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4, academic_year = "2/2557" };</w:t>
      </w:r>
    </w:p>
    <w:p w14:paraId="7C5605F4" w14:textId="13AF85F1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Course course1 = new Course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course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9, lecturer_id = lecturer1, semester_id = semester1, course_name = "Test", course_description = "Test na ja", course_credit = 3 };</w:t>
      </w:r>
    </w:p>
    <w:p w14:paraId="0B2F6777" w14:textId="77777777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4A10398" w14:textId="4FB23B94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student1 = new Student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14:paraId="20139D03" w14:textId="03A46C1E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Student student2 = new Student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student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14:paraId="2B7B37CF" w14:textId="53A932E1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List&lt;Student&gt; studentList = new List&lt;Student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&gt;</w:t>
      </w:r>
      <w:r w:rsidR="00A149A9">
        <w:rPr>
          <w:rFonts w:ascii="Times New Roman" w:hAnsi="Times New Roman" w:cs="Times New Roman"/>
          <w:color w:val="000000" w:themeColor="text1"/>
          <w:sz w:val="19"/>
          <w:szCs w:val="19"/>
        </w:rPr>
        <w:t>{</w:t>
      </w:r>
      <w:proofErr w:type="gramEnd"/>
      <w:r w:rsidR="00A149A9" w:rsidRPr="00A149A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="00A149A9"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student1</w:t>
      </w:r>
      <w:r w:rsidR="00A149A9">
        <w:rPr>
          <w:rFonts w:ascii="Times New Roman" w:hAnsi="Times New Roman" w:cs="Times New Roman"/>
          <w:color w:val="000000" w:themeColor="text1"/>
          <w:sz w:val="19"/>
          <w:szCs w:val="19"/>
        </w:rPr>
        <w:t>,</w:t>
      </w:r>
      <w:r w:rsidR="00A149A9" w:rsidRPr="00A149A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="00A149A9">
        <w:rPr>
          <w:rFonts w:ascii="Times New Roman" w:hAnsi="Times New Roman" w:cs="Times New Roman"/>
          <w:color w:val="000000" w:themeColor="text1"/>
          <w:sz w:val="19"/>
          <w:szCs w:val="19"/>
        </w:rPr>
        <w:t>student2};</w:t>
      </w:r>
    </w:p>
    <w:p w14:paraId="580BE7BC" w14:textId="1D11C83E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Testing testing1 = new Testing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testing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11, course_id = course1, testing_name = "Test", testing_type = "2", testing_amountQuestion = 1, testing_score = 3, tesing_random = 1, testing_posting = 1, testing_submitTime = null, student_id = studentList };</w:t>
      </w:r>
    </w:p>
    <w:p w14:paraId="5BC605AA" w14:textId="4E3BB895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string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dateTime = "28/7/2014 15:04:15";</w:t>
      </w:r>
    </w:p>
    <w:p w14:paraId="56D439F3" w14:textId="6424FF99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DateTime time =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Convert.ToDateTime(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dateTime);</w:t>
      </w:r>
    </w:p>
    <w:p w14:paraId="26C00E66" w14:textId="7A6E77C1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AnswerSheet answerSheet1 = new AnswerSheet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answerSheet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_id = 25, testing_id = testing1, student_id = student1, answerSheet_score = 3, answerSheet_time = time, answerSheet_submitResult = 0, answerSheet_isChecked = 1 };</w:t>
      </w:r>
    </w:p>
    <w:p w14:paraId="30F520D8" w14:textId="77777777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List&lt;AnswerSheet&gt; answerSheetListExpected1 = new List&lt;AnswerSheet&gt; 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{ answerSheet1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};</w:t>
      </w:r>
    </w:p>
    <w:p w14:paraId="46F9C460" w14:textId="77777777" w:rsidR="00FF0BCB" w:rsidRPr="00ED2A47" w:rsidRDefault="00FF0BCB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>List&lt;AnswerSheet&gt; answerSheetListExpected2 = new List&lt;AnswerSheet</w:t>
      </w:r>
      <w:proofErr w:type="gramStart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&gt;(</w:t>
      </w:r>
      <w:proofErr w:type="gramEnd"/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76EF82C5" w14:textId="77777777" w:rsidR="00FF0BCB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70623BD5" w14:textId="77777777" w:rsidR="00A149A9" w:rsidRPr="00B46855" w:rsidRDefault="00A149A9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78AEFC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0BCB" w:rsidRPr="00344AC4" w14:paraId="229D9333" w14:textId="77777777" w:rsidTr="00FF0BCB">
        <w:trPr>
          <w:trHeight w:val="610"/>
        </w:trPr>
        <w:tc>
          <w:tcPr>
            <w:tcW w:w="568" w:type="dxa"/>
          </w:tcPr>
          <w:p w14:paraId="79DDD747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4E98C7E9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63A1F11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0EC6BED2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79934A7D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0BCB" w:rsidRPr="00344AC4" w14:paraId="4793A72F" w14:textId="77777777" w:rsidTr="00FF0BCB">
        <w:trPr>
          <w:trHeight w:val="465"/>
        </w:trPr>
        <w:tc>
          <w:tcPr>
            <w:tcW w:w="568" w:type="dxa"/>
          </w:tcPr>
          <w:p w14:paraId="1224D3B0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52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29D9B758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2551" w:type="dxa"/>
          </w:tcPr>
          <w:p w14:paraId="205B6B7C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answerSheet_id = 25</w:t>
            </w:r>
          </w:p>
        </w:tc>
        <w:tc>
          <w:tcPr>
            <w:tcW w:w="2127" w:type="dxa"/>
          </w:tcPr>
          <w:p w14:paraId="6E373695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Assert.AreEqual(answerSheetExpected, actual);</w:t>
            </w:r>
          </w:p>
        </w:tc>
        <w:tc>
          <w:tcPr>
            <w:tcW w:w="2400" w:type="dxa"/>
          </w:tcPr>
          <w:p w14:paraId="5735D75B" w14:textId="77777777" w:rsidR="00FF0BCB" w:rsidRPr="00344AC4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answerSheetExpected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FF0BCB" w:rsidRPr="00344AC4" w14:paraId="5BAEDD37" w14:textId="77777777" w:rsidTr="00FF0BCB">
        <w:trPr>
          <w:trHeight w:val="465"/>
        </w:trPr>
        <w:tc>
          <w:tcPr>
            <w:tcW w:w="568" w:type="dxa"/>
          </w:tcPr>
          <w:p w14:paraId="068189D9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52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32920028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2551" w:type="dxa"/>
          </w:tcPr>
          <w:p w14:paraId="261CCC75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answerSheet_id = 100</w:t>
            </w:r>
          </w:p>
        </w:tc>
        <w:tc>
          <w:tcPr>
            <w:tcW w:w="2127" w:type="dxa"/>
          </w:tcPr>
          <w:p w14:paraId="39DC7ABF" w14:textId="77777777" w:rsidR="00FF0BCB" w:rsidRPr="00344AC4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Assert.AreEqual(answerSheetExpected, actual);</w:t>
            </w:r>
          </w:p>
        </w:tc>
        <w:tc>
          <w:tcPr>
            <w:tcW w:w="2400" w:type="dxa"/>
          </w:tcPr>
          <w:p w14:paraId="5A5DCDD9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</w:tr>
    </w:tbl>
    <w:p w14:paraId="5E696996" w14:textId="77777777" w:rsidR="00FF0BCB" w:rsidRDefault="00FF0BCB" w:rsidP="00FF0BCB"/>
    <w:p w14:paraId="0D047AD5" w14:textId="77777777" w:rsidR="00FF0BCB" w:rsidRDefault="00FF0BCB" w:rsidP="00FF0BCB"/>
    <w:p w14:paraId="7FE900F6" w14:textId="77777777" w:rsidR="00FF0BCB" w:rsidRDefault="00FF0BCB" w:rsidP="00FF0BCB"/>
    <w:p w14:paraId="28D6D76D" w14:textId="77777777" w:rsidR="00FF0BCB" w:rsidRDefault="00FF0BCB" w:rsidP="00FF0BCB"/>
    <w:p w14:paraId="55134664" w14:textId="77777777" w:rsidR="00FF0BCB" w:rsidRDefault="00FF0BCB" w:rsidP="00FF0BCB"/>
    <w:p w14:paraId="5F804357" w14:textId="77777777" w:rsidR="00FF0BCB" w:rsidRDefault="00FF0BCB" w:rsidP="00FF0BCB"/>
    <w:p w14:paraId="56A458B7" w14:textId="77777777" w:rsidR="00FF0BCB" w:rsidRDefault="00FF0BCB" w:rsidP="00FF0BCB"/>
    <w:p w14:paraId="79EC44D6" w14:textId="77777777" w:rsidR="00FF0BCB" w:rsidRDefault="00FF0BCB" w:rsidP="00FF0BCB"/>
    <w:p w14:paraId="7819B635" w14:textId="77777777" w:rsidR="00FF0BCB" w:rsidRDefault="00FF0BCB" w:rsidP="00FF0BCB"/>
    <w:p w14:paraId="0D7001D3" w14:textId="77777777" w:rsidR="00FF0BCB" w:rsidRDefault="00FF0BCB" w:rsidP="00FF0BCB"/>
    <w:p w14:paraId="1D02A4CA" w14:textId="77777777" w:rsidR="00FF0BCB" w:rsidRDefault="00FF0BCB" w:rsidP="00FF0BCB"/>
    <w:p w14:paraId="0978A883" w14:textId="77777777" w:rsidR="00FF0BCB" w:rsidRDefault="00FF0BCB" w:rsidP="00FF0BCB"/>
    <w:p w14:paraId="74E555DF" w14:textId="77777777" w:rsidR="00FF0BCB" w:rsidRDefault="00FF0BCB" w:rsidP="00FF0BCB"/>
    <w:p w14:paraId="039E48AD" w14:textId="77777777" w:rsidR="00A149A9" w:rsidRDefault="00A149A9" w:rsidP="00FF0BCB"/>
    <w:p w14:paraId="6A56D6B5" w14:textId="77777777" w:rsidR="00A149A9" w:rsidRDefault="00A149A9" w:rsidP="00FF0BCB"/>
    <w:p w14:paraId="5048C64E" w14:textId="77777777" w:rsidR="00A149A9" w:rsidRDefault="00A149A9" w:rsidP="00FF0BCB"/>
    <w:p w14:paraId="17BF2602" w14:textId="77777777" w:rsidR="00A149A9" w:rsidRDefault="00A149A9" w:rsidP="00FF0BCB"/>
    <w:p w14:paraId="1D1C3344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362" w:name="_Toc3945779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UTC-53</w:t>
      </w:r>
      <w:r w:rsidRPr="005F0C6C">
        <w:t xml:space="preserve"> </w:t>
      </w:r>
      <w:proofErr w:type="gramStart"/>
      <w:r w:rsidRPr="00C674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updateAnswerSheetScore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answerSheetId : int, score Nullable&lt;double&gt;) : bool</w:t>
      </w:r>
      <w:bookmarkEnd w:id="362"/>
    </w:p>
    <w:p w14:paraId="5DE776DE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3C80136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AE330EE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AnswerSheet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78D92321" w14:textId="24CAD20F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363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364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65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366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6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6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int,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6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lecUsername : string,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370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 : int,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 xml:space="preserve">lecUsername : string,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3D258ED1" w14:textId="5CC72D57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371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7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73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74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375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Answer Sheet information into</w:t>
      </w:r>
      <w:r>
        <w:rPr>
          <w:rFonts w:ascii="Times New Roman" w:hAnsi="Times New Roman" w:cs="Times New Roman"/>
        </w:rPr>
        <w:t xml:space="preserve"> the database from the answer sheet ID.</w:t>
      </w:r>
    </w:p>
    <w:p w14:paraId="64E4BC11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60FD7B4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59366A8" w14:textId="168D9935" w:rsidR="00A149A9" w:rsidRDefault="00A149A9" w:rsidP="00A149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Appendix A: 9-6</w:t>
      </w:r>
    </w:p>
    <w:p w14:paraId="6FEA5504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127"/>
        <w:gridCol w:w="2835"/>
        <w:gridCol w:w="2141"/>
        <w:gridCol w:w="1393"/>
      </w:tblGrid>
      <w:tr w:rsidR="00FF0BCB" w:rsidRPr="00ED4789" w14:paraId="70A9749D" w14:textId="77777777" w:rsidTr="00FF0BCB">
        <w:trPr>
          <w:trHeight w:val="610"/>
        </w:trPr>
        <w:tc>
          <w:tcPr>
            <w:tcW w:w="1134" w:type="dxa"/>
          </w:tcPr>
          <w:p w14:paraId="0BCC6BAC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2127" w:type="dxa"/>
          </w:tcPr>
          <w:p w14:paraId="3C4B6AA5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835" w:type="dxa"/>
          </w:tcPr>
          <w:p w14:paraId="34470885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2141" w:type="dxa"/>
          </w:tcPr>
          <w:p w14:paraId="241EA239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393" w:type="dxa"/>
          </w:tcPr>
          <w:p w14:paraId="46421842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</w:tr>
      <w:tr w:rsidR="00FF0BCB" w:rsidRPr="00ED4789" w14:paraId="2B226DBE" w14:textId="77777777" w:rsidTr="00FF0BCB">
        <w:trPr>
          <w:trHeight w:val="465"/>
        </w:trPr>
        <w:tc>
          <w:tcPr>
            <w:tcW w:w="1134" w:type="dxa"/>
          </w:tcPr>
          <w:p w14:paraId="2FEBA6AB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53</w:t>
            </w:r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2127" w:type="dxa"/>
          </w:tcPr>
          <w:p w14:paraId="7E65BCDE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AnswerSheetScore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2835" w:type="dxa"/>
          </w:tcPr>
          <w:p w14:paraId="200B8D2E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answerSheet_id = 25</w:t>
            </w:r>
          </w:p>
          <w:p w14:paraId="7633F35A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score = 3</w:t>
            </w:r>
          </w:p>
        </w:tc>
        <w:tc>
          <w:tcPr>
            <w:tcW w:w="2141" w:type="dxa"/>
          </w:tcPr>
          <w:p w14:paraId="420BB523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5630D9DA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FF0BCB" w:rsidRPr="00A36503" w14:paraId="1024FDEC" w14:textId="77777777" w:rsidTr="00FF0BCB">
        <w:trPr>
          <w:trHeight w:val="465"/>
        </w:trPr>
        <w:tc>
          <w:tcPr>
            <w:tcW w:w="1134" w:type="dxa"/>
          </w:tcPr>
          <w:p w14:paraId="62D8DAED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53</w:t>
            </w:r>
            <w:r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2127" w:type="dxa"/>
          </w:tcPr>
          <w:p w14:paraId="3453AC30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AnswerSheetScore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>providing answerSheet_id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2835" w:type="dxa"/>
          </w:tcPr>
          <w:p w14:paraId="09016B1B" w14:textId="77777777" w:rsidR="00FF0BCB" w:rsidRPr="00C6741C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answerSheet_id = 25</w:t>
            </w:r>
          </w:p>
          <w:p w14:paraId="1676B118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score = null</w:t>
            </w:r>
          </w:p>
        </w:tc>
        <w:tc>
          <w:tcPr>
            <w:tcW w:w="2141" w:type="dxa"/>
          </w:tcPr>
          <w:p w14:paraId="6274A7BB" w14:textId="77777777" w:rsidR="00FF0BCB" w:rsidRPr="00ED4789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30538BBF" w14:textId="7AF52BE2" w:rsidR="00FF0BCB" w:rsidRPr="00ED4789" w:rsidRDefault="00A149A9" w:rsidP="00FF0B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</w:tbl>
    <w:p w14:paraId="53493438" w14:textId="77777777" w:rsidR="00FF0BCB" w:rsidRDefault="00FF0BCB" w:rsidP="00FF0BCB"/>
    <w:p w14:paraId="3A651BF7" w14:textId="77777777" w:rsidR="00FF0BCB" w:rsidRDefault="00FF0BCB" w:rsidP="00FF0BCB"/>
    <w:p w14:paraId="53EEA17B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376" w:name="_Toc3945780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UTC-54</w:t>
      </w:r>
      <w:r w:rsidRPr="005F0C6C">
        <w:t xml:space="preserve"> </w:t>
      </w:r>
      <w:proofErr w:type="gramStart"/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insertAnswer(</w:t>
      </w:r>
      <w:proofErr w:type="gramEnd"/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questionId : List&lt;int&gt;, answerSheetId : int, answer : List&lt;string&gt;, answerPoint : List&lt;Nullable&lt;double&gt;&gt;) : bool</w:t>
      </w:r>
      <w:bookmarkEnd w:id="376"/>
    </w:p>
    <w:p w14:paraId="04B5C1DB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BDA9DB0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CE04C72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63E16D48" w14:textId="443A06D7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377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37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79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380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81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8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</w:t>
        </w:r>
        <w:r w:rsidR="00780710" w:rsidRPr="00780710">
          <w:rPr>
            <w:rFonts w:ascii="Times New Roman" w:hAnsi="Times New Roman" w:cs="Times New Roman"/>
            <w:color w:val="000000" w:themeColor="text1"/>
            <w:sz w:val="18"/>
            <w:szCs w:val="18"/>
            <w:rPrChange w:id="38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,</w:t>
        </w:r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84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lecUsername : string, lecPassword : stirng, lecName : stirng, lecFaculty : string, lecDepartment : 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385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 : int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 w:val="18"/>
            <w:szCs w:val="18"/>
          </w:rPr>
          <w:delText>,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 xml:space="preserve"> lecUsername : string, lecPassword : stirng, lecName : stirng, lecFaculty : string, lecDepartment : 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5A2A4204" w14:textId="2B9931AC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386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8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88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89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390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insert Answer information into</w:t>
      </w:r>
      <w:r>
        <w:rPr>
          <w:rFonts w:ascii="Times New Roman" w:hAnsi="Times New Roman" w:cs="Times New Roman"/>
        </w:rPr>
        <w:t xml:space="preserve"> the database.</w:t>
      </w:r>
    </w:p>
    <w:p w14:paraId="22336BA5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9B56AC4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FCDA22B" w14:textId="77777777" w:rsidR="00FF0BCB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46855">
        <w:rPr>
          <w:rFonts w:ascii="Times New Roman" w:hAnsi="Times New Roman" w:cs="Times New Roman"/>
          <w:color w:val="000000" w:themeColor="text1"/>
          <w:sz w:val="24"/>
          <w:szCs w:val="24"/>
        </w:rPr>
        <w:t>:None</w:t>
      </w:r>
      <w:proofErr w:type="gramEnd"/>
    </w:p>
    <w:p w14:paraId="207ECB92" w14:textId="77777777" w:rsidR="00A149A9" w:rsidRDefault="00A149A9" w:rsidP="00A14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420A4ED3" w14:textId="311F9212" w:rsidR="00A149A9" w:rsidRPr="00ED2A47" w:rsidRDefault="00A149A9" w:rsidP="00FF0BCB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14:paraId="7ED3119A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0BCB" w:rsidRPr="00344AC4" w14:paraId="77C67BA3" w14:textId="77777777" w:rsidTr="00FF0BCB">
        <w:trPr>
          <w:trHeight w:val="610"/>
        </w:trPr>
        <w:tc>
          <w:tcPr>
            <w:tcW w:w="568" w:type="dxa"/>
          </w:tcPr>
          <w:p w14:paraId="025733D1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666B7792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43D7010B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2A4FEE25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576FD18A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0BCB" w:rsidRPr="00344AC4" w14:paraId="6B10CB46" w14:textId="77777777" w:rsidTr="00FF0BCB">
        <w:trPr>
          <w:trHeight w:val="465"/>
        </w:trPr>
        <w:tc>
          <w:tcPr>
            <w:tcW w:w="568" w:type="dxa"/>
          </w:tcPr>
          <w:p w14:paraId="14821A9F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54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5E4409B8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ided is added into the </w:t>
            </w:r>
            <w:proofErr w:type="gramStart"/>
            <w:r>
              <w:rPr>
                <w:rFonts w:ascii="Times New Roman" w:hAnsi="Times New Roman" w:cs="Times New Roman"/>
                <w:sz w:val="19"/>
                <w:szCs w:val="19"/>
              </w:rPr>
              <w:t>database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 successfully</w:t>
            </w:r>
            <w:proofErr w:type="gramEnd"/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. Test for a successful case.   </w:t>
            </w:r>
          </w:p>
        </w:tc>
        <w:tc>
          <w:tcPr>
            <w:tcW w:w="2551" w:type="dxa"/>
          </w:tcPr>
          <w:p w14:paraId="7335CE61" w14:textId="77777777" w:rsidR="00FF0BCB" w:rsidRPr="00B10E32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List&lt;int&gt; question_id = new List&lt;int&gt; { 14 };</w:t>
            </w:r>
          </w:p>
          <w:p w14:paraId="723B46B6" w14:textId="77777777" w:rsidR="00FF0BCB" w:rsidRPr="00B10E32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answerSheet_id = 26;</w:t>
            </w:r>
          </w:p>
          <w:p w14:paraId="6714AE79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List&lt;string&gt; answer = new List&lt;string&gt; { "1" };            List&lt;Nullable&lt;double&gt;&gt; answerPoint = new List&lt;double?&gt; { 3 };</w:t>
            </w:r>
          </w:p>
        </w:tc>
        <w:tc>
          <w:tcPr>
            <w:tcW w:w="2127" w:type="dxa"/>
          </w:tcPr>
          <w:p w14:paraId="1F7649A0" w14:textId="77777777" w:rsidR="00FF0BCB" w:rsidRPr="00832915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2400" w:type="dxa"/>
          </w:tcPr>
          <w:p w14:paraId="17F347A9" w14:textId="77777777" w:rsidR="00FF0BCB" w:rsidRPr="00832915" w:rsidRDefault="00FF0BCB" w:rsidP="00FF0BC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FF0BCB" w:rsidRPr="00344AC4" w14:paraId="45B856EE" w14:textId="77777777" w:rsidTr="00FF0BCB">
        <w:trPr>
          <w:trHeight w:val="465"/>
        </w:trPr>
        <w:tc>
          <w:tcPr>
            <w:tcW w:w="568" w:type="dxa"/>
          </w:tcPr>
          <w:p w14:paraId="7E533510" w14:textId="77777777" w:rsidR="00FF0BCB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54.2</w:t>
            </w:r>
          </w:p>
        </w:tc>
        <w:tc>
          <w:tcPr>
            <w:tcW w:w="2410" w:type="dxa"/>
          </w:tcPr>
          <w:p w14:paraId="592791BC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successfully. Test for an unsuccessful case: providing duplicate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questionId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 the database.   </w:t>
            </w:r>
          </w:p>
        </w:tc>
        <w:tc>
          <w:tcPr>
            <w:tcW w:w="2551" w:type="dxa"/>
          </w:tcPr>
          <w:p w14:paraId="5E0EBAED" w14:textId="77777777" w:rsidR="00FF0BCB" w:rsidRPr="00B10E32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List&lt;int&gt; question_id = new List&lt;int&gt; { 14 };</w:t>
            </w:r>
          </w:p>
          <w:p w14:paraId="762609EF" w14:textId="77777777" w:rsidR="00FF0BCB" w:rsidRPr="00B10E32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answerSheet_id = 26;</w:t>
            </w:r>
          </w:p>
          <w:p w14:paraId="2C580EFC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ist&lt;string&gt; answer = new List&lt;string&gt; { null };</w:t>
            </w:r>
          </w:p>
          <w:p w14:paraId="4943A872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List&lt;Nullable&lt;double&gt;&gt; answerPoint = new List&lt;double?&gt; { 3 };</w:t>
            </w:r>
          </w:p>
        </w:tc>
        <w:tc>
          <w:tcPr>
            <w:tcW w:w="2127" w:type="dxa"/>
          </w:tcPr>
          <w:p w14:paraId="43A20185" w14:textId="77777777" w:rsidR="00FF0BCB" w:rsidRPr="00344AC4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Assert.IsFalse(actual)</w:t>
            </w:r>
          </w:p>
        </w:tc>
        <w:tc>
          <w:tcPr>
            <w:tcW w:w="2400" w:type="dxa"/>
          </w:tcPr>
          <w:p w14:paraId="39211891" w14:textId="7A716BB2" w:rsidR="00FF0BCB" w:rsidRDefault="005813BA" w:rsidP="00FF0BCB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</w:tr>
    </w:tbl>
    <w:p w14:paraId="4BEBC3A6" w14:textId="77777777" w:rsidR="00FF0BCB" w:rsidRDefault="00FF0BCB" w:rsidP="00FF0BCB"/>
    <w:p w14:paraId="2EBD9351" w14:textId="77777777" w:rsidR="00FF0BCB" w:rsidRDefault="00FF0BCB" w:rsidP="00FF0BCB"/>
    <w:p w14:paraId="39C9665D" w14:textId="77777777" w:rsidR="00FF0BCB" w:rsidRDefault="00FF0BCB" w:rsidP="00FF0BCB"/>
    <w:p w14:paraId="7E68D2C0" w14:textId="77777777" w:rsidR="00FF0BCB" w:rsidRDefault="00FF0BCB" w:rsidP="00FF0BCB"/>
    <w:p w14:paraId="166A0F35" w14:textId="77777777" w:rsidR="00FF0BCB" w:rsidRDefault="00FF0BCB" w:rsidP="00FF0BCB"/>
    <w:p w14:paraId="7DD616AD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391" w:name="_Toc3945780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UTC-55</w:t>
      </w:r>
      <w:r w:rsidRPr="005F0C6C">
        <w:t xml:space="preserve"> </w:t>
      </w:r>
      <w:r w:rsidRPr="00B10E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viewAnswerListByAnswerSheetId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gramStart"/>
      <w:r w:rsidRPr="00B10E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answerSheetId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int) 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List&lt;Answer&gt;</w:t>
      </w:r>
      <w:bookmarkEnd w:id="391"/>
    </w:p>
    <w:p w14:paraId="1930F46B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61D733C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2DA676A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7FBE2432" w14:textId="57F09215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392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39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394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395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96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97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</w:t>
        </w:r>
        <w:r w:rsidR="00780710" w:rsidRPr="00780710">
          <w:rPr>
            <w:rFonts w:ascii="Times New Roman" w:hAnsi="Times New Roman" w:cs="Times New Roman"/>
            <w:color w:val="000000" w:themeColor="text1"/>
            <w:sz w:val="18"/>
            <w:szCs w:val="18"/>
            <w:rPrChange w:id="39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,</w:t>
        </w:r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399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lecPassword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400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 : int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 w:val="18"/>
            <w:szCs w:val="18"/>
          </w:rPr>
          <w:delText>,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lecPassword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3C7F9870" w14:textId="192368A6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401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40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403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04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405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Answer information into</w:t>
      </w:r>
      <w:r>
        <w:rPr>
          <w:rFonts w:ascii="Times New Roman" w:hAnsi="Times New Roman" w:cs="Times New Roman"/>
        </w:rPr>
        <w:t xml:space="preserve"> the database by AnswerSheetId.</w:t>
      </w:r>
    </w:p>
    <w:p w14:paraId="0607C759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3775FD2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14:paraId="45A3E7DC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14:paraId="3C02C467" w14:textId="77777777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Lecturer lecturer1 = new Lecturer </w:t>
      </w:r>
      <w:proofErr w:type="gramStart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{ lecturer</w:t>
      </w:r>
      <w:proofErr w:type="gramEnd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14:paraId="51358952" w14:textId="2AA17836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Semester semester1 = new Semester </w:t>
      </w:r>
      <w:proofErr w:type="gramStart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{ semester</w:t>
      </w:r>
      <w:proofErr w:type="gramEnd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_id = 4, academic_year = "2/2557" };</w:t>
      </w:r>
    </w:p>
    <w:p w14:paraId="0DE1E9D5" w14:textId="0F8D73E1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course1 = new Course </w:t>
      </w:r>
      <w:proofErr w:type="gramStart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{ course</w:t>
      </w:r>
      <w:proofErr w:type="gramEnd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_id = 9, lecturer_id = lecturer1, semester_id = semester1, course_name = "Test", course_description = "Test na ja", course_credit = 3 };</w:t>
      </w:r>
    </w:p>
    <w:p w14:paraId="2ED43818" w14:textId="77777777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78AE89" w14:textId="40A3446C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student1 = new Student </w:t>
      </w:r>
      <w:proofErr w:type="gramStart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{ student</w:t>
      </w:r>
      <w:proofErr w:type="gramEnd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14:paraId="16CC91FE" w14:textId="5284BA3A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student2 = new Student </w:t>
      </w:r>
      <w:proofErr w:type="gramStart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{ student</w:t>
      </w:r>
      <w:proofErr w:type="gramEnd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14:paraId="4109770B" w14:textId="63D0DD44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List&lt;Student&gt; studentList = new List&lt;Student</w:t>
      </w:r>
      <w:proofErr w:type="gramStart"/>
      <w:r w:rsidR="00A149A9"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A149A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  <w:r w:rsidR="00A149A9" w:rsidRPr="00A14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49A9"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student1</w:t>
      </w:r>
      <w:r w:rsidR="00A149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149A9" w:rsidRPr="00A14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49A9">
        <w:rPr>
          <w:rFonts w:ascii="Times New Roman" w:hAnsi="Times New Roman" w:cs="Times New Roman"/>
          <w:color w:val="000000" w:themeColor="text1"/>
          <w:sz w:val="24"/>
          <w:szCs w:val="24"/>
        </w:rPr>
        <w:t>student2};</w:t>
      </w:r>
    </w:p>
    <w:p w14:paraId="7EBCC061" w14:textId="5EC55830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Testing testing1 = new Testing </w:t>
      </w:r>
      <w:proofErr w:type="gramStart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{ testing</w:t>
      </w:r>
      <w:proofErr w:type="gramEnd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_id = 11, course_id = course1, testing_name = "Test", testing_type = "2", testing_amountQuestion = 1, testing_score = 3, tesing_random = 1, testing_posting = 1, testing_submitTime = null, student_id = studentList };</w:t>
      </w:r>
    </w:p>
    <w:p w14:paraId="2A2D4672" w14:textId="53D50526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string</w:t>
      </w:r>
      <w:proofErr w:type="gramEnd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dateTime = "28/7/2014 15:04:15";</w:t>
      </w:r>
    </w:p>
    <w:p w14:paraId="25F44AF9" w14:textId="2E33693C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DateTime time = </w:t>
      </w:r>
      <w:proofErr w:type="gramStart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Convert.ToDateTime(</w:t>
      </w:r>
      <w:proofErr w:type="gramEnd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dateTime);</w:t>
      </w:r>
    </w:p>
    <w:p w14:paraId="27ECF7D8" w14:textId="3DDE990E" w:rsidR="00FF0BCB" w:rsidRPr="00A20E86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AnswerSheet answerSheet1 = new AnswerSheet </w:t>
      </w:r>
      <w:proofErr w:type="gramStart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{ answerSheet</w:t>
      </w:r>
      <w:proofErr w:type="gramEnd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_id = 25, testing_id = testing1, student_id = student1, answerSheet_score = 3, answerSheet_time = time, answerSheet_submitResult = 0, answerSheet_isChecked = 1 };</w:t>
      </w:r>
    </w:p>
    <w:p w14:paraId="48ECD496" w14:textId="77777777" w:rsidR="00FF0BCB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List&lt;AnswerSheet&gt; answerSheetListExpected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List&lt;AnswerSheet&gt; </w:t>
      </w:r>
      <w:proofErr w:type="gramStart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{ answerSheet1</w:t>
      </w:r>
      <w:proofErr w:type="gramEnd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};</w:t>
      </w:r>
    </w:p>
    <w:p w14:paraId="40A46465" w14:textId="77777777" w:rsidR="00FF0BCB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List&lt;AnswerSheet&gt; answerSheetListExpected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List&lt;AnswerSheet</w:t>
      </w:r>
      <w:proofErr w:type="gramStart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4512382" w14:textId="77777777" w:rsidR="00A149A9" w:rsidRPr="00A20E86" w:rsidRDefault="00A149A9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C51BA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0BCB" w:rsidRPr="00344AC4" w14:paraId="684B16BC" w14:textId="77777777" w:rsidTr="00FF0BCB">
        <w:trPr>
          <w:trHeight w:val="610"/>
        </w:trPr>
        <w:tc>
          <w:tcPr>
            <w:tcW w:w="568" w:type="dxa"/>
          </w:tcPr>
          <w:p w14:paraId="56C84102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5B72CE0E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E57D13E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6A030F69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127331D3" w14:textId="77777777" w:rsidR="00FF0BCB" w:rsidRPr="00344AC4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FF0BCB" w:rsidRPr="00344AC4" w14:paraId="0384D12C" w14:textId="77777777" w:rsidTr="00FF0BCB">
        <w:trPr>
          <w:trHeight w:val="1412"/>
        </w:trPr>
        <w:tc>
          <w:tcPr>
            <w:tcW w:w="568" w:type="dxa"/>
          </w:tcPr>
          <w:p w14:paraId="23B41526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55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4E9C0707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Answer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answerSheet_id is existed in.</w:t>
            </w:r>
          </w:p>
        </w:tc>
        <w:tc>
          <w:tcPr>
            <w:tcW w:w="2551" w:type="dxa"/>
          </w:tcPr>
          <w:p w14:paraId="52C68889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answerSheet_id = 25</w:t>
            </w:r>
          </w:p>
        </w:tc>
        <w:tc>
          <w:tcPr>
            <w:tcW w:w="2127" w:type="dxa"/>
          </w:tcPr>
          <w:p w14:paraId="2570C650" w14:textId="77777777" w:rsidR="00FF0BCB" w:rsidRPr="00832915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CollectionAssert.AreEqual(answer</w:t>
            </w:r>
            <w:r w:rsidRPr="00AE15E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Sheet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ListExpected, actual);</w:t>
            </w:r>
          </w:p>
        </w:tc>
        <w:tc>
          <w:tcPr>
            <w:tcW w:w="2400" w:type="dxa"/>
          </w:tcPr>
          <w:p w14:paraId="7274BD08" w14:textId="77777777" w:rsidR="00FF0BCB" w:rsidRPr="00832915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</w:t>
            </w:r>
            <w:r w:rsidRPr="00AE15E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Sheet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</w:tr>
      <w:tr w:rsidR="00FF0BCB" w:rsidRPr="00344AC4" w14:paraId="37C5B314" w14:textId="77777777" w:rsidTr="00FF0BCB">
        <w:trPr>
          <w:trHeight w:val="465"/>
        </w:trPr>
        <w:tc>
          <w:tcPr>
            <w:tcW w:w="568" w:type="dxa"/>
          </w:tcPr>
          <w:p w14:paraId="195942CE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55.2</w:t>
            </w:r>
          </w:p>
        </w:tc>
        <w:tc>
          <w:tcPr>
            <w:tcW w:w="2410" w:type="dxa"/>
          </w:tcPr>
          <w:p w14:paraId="106486B2" w14:textId="77777777" w:rsidR="00FF0BCB" w:rsidRPr="00344AC4" w:rsidRDefault="00FF0BCB" w:rsidP="00FF0BC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Answer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answerSheet_id is not existed in.</w:t>
            </w:r>
          </w:p>
        </w:tc>
        <w:tc>
          <w:tcPr>
            <w:tcW w:w="2551" w:type="dxa"/>
          </w:tcPr>
          <w:p w14:paraId="7B90146E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answerSheet_id = 100</w:t>
            </w:r>
          </w:p>
        </w:tc>
        <w:tc>
          <w:tcPr>
            <w:tcW w:w="2127" w:type="dxa"/>
          </w:tcPr>
          <w:p w14:paraId="616CC1E3" w14:textId="77777777" w:rsidR="00FF0BCB" w:rsidRPr="00344AC4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CollectionAssert.AreEqual(answer</w:t>
            </w:r>
            <w:r w:rsidRPr="00AE15E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Sheet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ListExpected, actual);</w:t>
            </w:r>
          </w:p>
        </w:tc>
        <w:tc>
          <w:tcPr>
            <w:tcW w:w="2400" w:type="dxa"/>
          </w:tcPr>
          <w:p w14:paraId="2456FA1B" w14:textId="77777777" w:rsidR="00FF0BCB" w:rsidRPr="00832915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</w:t>
            </w:r>
            <w:r w:rsidRPr="00AE15E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Sheet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</w:tr>
    </w:tbl>
    <w:p w14:paraId="3673D4DE" w14:textId="77777777" w:rsidR="00FF0BCB" w:rsidRDefault="00FF0BCB" w:rsidP="00FF0BCB"/>
    <w:p w14:paraId="14BA10E2" w14:textId="77777777" w:rsidR="00FF0BCB" w:rsidRDefault="00FF0BCB" w:rsidP="00FF0BCB"/>
    <w:p w14:paraId="41266579" w14:textId="77777777" w:rsidR="00FF0BCB" w:rsidRDefault="00FF0BCB" w:rsidP="00FF0BCB"/>
    <w:p w14:paraId="790FB5B6" w14:textId="77777777" w:rsidR="00FF0BCB" w:rsidRDefault="00FF0BCB" w:rsidP="00FF0BCB"/>
    <w:p w14:paraId="6ABAF064" w14:textId="77777777" w:rsidR="00FF0BCB" w:rsidRDefault="00FF0BCB" w:rsidP="00FF0BCB"/>
    <w:p w14:paraId="20A50E1D" w14:textId="77777777" w:rsidR="00FF0BCB" w:rsidRDefault="00FF0BCB" w:rsidP="00FF0BCB"/>
    <w:p w14:paraId="771B2395" w14:textId="77777777" w:rsidR="00FF0BCB" w:rsidRDefault="00FF0BCB" w:rsidP="00FF0BCB"/>
    <w:p w14:paraId="6730FC0B" w14:textId="77777777" w:rsidR="00FF0BCB" w:rsidRDefault="00FF0BCB" w:rsidP="00FF0BCB"/>
    <w:p w14:paraId="5D422802" w14:textId="77777777" w:rsidR="00FF0BCB" w:rsidRDefault="00FF0BCB" w:rsidP="00FF0BCB"/>
    <w:p w14:paraId="4E05B1C9" w14:textId="77777777" w:rsidR="00FF0BCB" w:rsidRDefault="00FF0BCB" w:rsidP="00FF0BCB"/>
    <w:p w14:paraId="4B825CC9" w14:textId="77777777" w:rsidR="00FF0BCB" w:rsidRDefault="00FF0BCB" w:rsidP="00FF0BCB"/>
    <w:p w14:paraId="57B5F3D7" w14:textId="77777777" w:rsidR="00A149A9" w:rsidRDefault="00A149A9" w:rsidP="00FF0BCB"/>
    <w:p w14:paraId="07FF6528" w14:textId="77777777" w:rsidR="00FF0BCB" w:rsidRPr="00DB7EAA" w:rsidRDefault="00FF0BCB" w:rsidP="00FF0BC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406" w:name="_Toc3945780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UTC-56</w:t>
      </w:r>
      <w:r w:rsidRPr="005F0C6C"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updateAnswerScore(</w:t>
      </w:r>
      <w:proofErr w:type="gramEnd"/>
      <w:r w:rsidRPr="00B10E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answerSheetId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int, answerPoint : Nullable&lt;Double&gt;) 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406"/>
    </w:p>
    <w:p w14:paraId="6BD856F1" w14:textId="77777777" w:rsidR="00FF0BCB" w:rsidRDefault="00FF0BCB" w:rsidP="00FF0BC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58C4A38" w14:textId="77777777" w:rsidR="00FF0BCB" w:rsidRPr="00A36DEA" w:rsidRDefault="00FF0BCB" w:rsidP="00FF0BCB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2082B1F" w14:textId="77777777" w:rsidR="00FF0BCB" w:rsidRPr="00A36DEA" w:rsidRDefault="00FF0BCB" w:rsidP="00FF0BCB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14:paraId="1E6B29DE" w14:textId="582A96F2" w:rsidR="00FF0BCB" w:rsidRPr="00832915" w:rsidRDefault="00FF0BCB" w:rsidP="00FF0BCB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ins w:id="407" w:author="KKD Windows Se7en V1" w:date="2014-08-08T10:47:00Z">
        <w:r w:rsidR="00780710" w:rsidRPr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40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409" w:author="KKD Windows Se7en V1" w:date="2014-08-08T10:47:00Z">
        <w:r w:rsidR="00FF573E" w:rsidRPr="00FF573E" w:rsidDel="0078071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11</w:delText>
        </w:r>
      </w:del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proofErr w:type="gramStart"/>
      <w:ins w:id="410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411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insertLecturerInfo(</w:t>
        </w:r>
        <w:proofErr w:type="gramEnd"/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412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lecId : int</w:t>
        </w:r>
        <w:r w:rsidR="00780710" w:rsidRPr="00780710">
          <w:rPr>
            <w:rFonts w:ascii="Times New Roman" w:hAnsi="Times New Roman" w:cs="Times New Roman"/>
            <w:color w:val="000000" w:themeColor="text1"/>
            <w:sz w:val="18"/>
            <w:szCs w:val="18"/>
            <w:rPrChange w:id="413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,</w:t>
        </w:r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414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lecUsername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415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: string, lecPassword 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stirng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lecName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stirng,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lecFaculty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string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, lecDepartment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lecEmail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string, lecTel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: </w:t>
        </w:r>
        <w:r w:rsidR="00780710" w:rsidRPr="00163E1E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>string)</w:t>
        </w:r>
        <w:r w:rsidR="00780710">
          <w:rPr>
            <w:rFonts w:ascii="Times New Roman" w:hAnsi="Times New Roman" w:cs="Times New Roman"/>
            <w:b/>
            <w:bCs/>
            <w:sz w:val="28"/>
          </w:rPr>
          <w:t>:</w:t>
        </w:r>
        <w:r w:rsidR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  <w:r w:rsidR="00780710">
          <w:rPr>
            <w:rFonts w:ascii="Times New Roman" w:hAnsi="Times New Roman" w:cs="Times New Roman"/>
            <w:b/>
            <w:bCs/>
            <w:sz w:val="28"/>
          </w:rPr>
          <w:t>bool</w:t>
        </w:r>
      </w:ins>
      <w:del w:id="416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insertLecturerInfo(lecId : int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 w:val="18"/>
            <w:szCs w:val="18"/>
          </w:rPr>
          <w:delText>,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 xml:space="preserve"> lecUsername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: string, lecPassword 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stirng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lecName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stirng,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lecFaculty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string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, lecDepartment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lecEmail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string, lecTel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: </w:delText>
        </w:r>
        <w:r w:rsidR="00FF573E" w:rsidRPr="00163E1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>string)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:</w:delText>
        </w:r>
        <w:r w:rsidR="00FF573E" w:rsidDel="00780710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delText xml:space="preserve"> </w:delText>
        </w:r>
        <w:r w:rsidR="00FF573E" w:rsidDel="00780710">
          <w:rPr>
            <w:rFonts w:ascii="Times New Roman" w:hAnsi="Times New Roman" w:cs="Times New Roman"/>
            <w:b/>
            <w:bCs/>
            <w:sz w:val="28"/>
          </w:rPr>
          <w:delText>bool</w:delText>
        </w:r>
      </w:del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14:paraId="1031E8D1" w14:textId="23D497E2" w:rsidR="00FF0BCB" w:rsidRDefault="00FF0BCB" w:rsidP="00FF0BCB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ins w:id="417" w:author="KKD Windows Se7en V1" w:date="2014-08-08T10:47:00Z">
        <w:r w:rsidR="00780710" w:rsidRPr="00780710">
          <w:rPr>
            <w:rFonts w:ascii="Times New Roman" w:hAnsi="Times New Roman" w:cs="Times New Roman"/>
            <w:color w:val="000000" w:themeColor="text1"/>
            <w:szCs w:val="22"/>
            <w:rPrChange w:id="418" w:author="KKD Windows Se7en V1" w:date="2014-08-08T10:47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11</w:t>
        </w:r>
      </w:ins>
      <w:del w:id="419" w:author="KKD Windows Se7en V1" w:date="2014-08-08T10:47:00Z">
        <w:r w:rsidR="00FF573E" w:rsidRPr="00FF573E" w:rsidDel="00780710">
          <w:rPr>
            <w:rFonts w:ascii="Times New Roman" w:hAnsi="Times New Roman" w:cs="Times New Roman"/>
            <w:color w:val="000000" w:themeColor="text1"/>
            <w:szCs w:val="22"/>
          </w:rPr>
          <w:delText>11</w:delText>
        </w:r>
      </w:del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20" w:author="KKD Windows Se7en V1" w:date="2014-08-08T10:47:00Z">
        <w:r w:rsidR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t>Lecturer</w:t>
        </w:r>
        <w:r w:rsidR="00780710"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</w:ins>
      <w:del w:id="421" w:author="KKD Windows Se7en V1" w:date="2014-08-08T10:47:00Z">
        <w:r w:rsidR="00FF573E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Lecturer</w:delText>
        </w:r>
        <w:r w:rsidR="00FF573E" w:rsidRPr="00A36DEA" w:rsidDel="0078071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Repository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update Answer information into</w:t>
      </w:r>
      <w:r>
        <w:rPr>
          <w:rFonts w:ascii="Times New Roman" w:hAnsi="Times New Roman" w:cs="Times New Roman"/>
        </w:rPr>
        <w:t xml:space="preserve"> the database.</w:t>
      </w:r>
    </w:p>
    <w:p w14:paraId="65BD521F" w14:textId="77777777" w:rsidR="00FF0BCB" w:rsidRPr="00A36DEA" w:rsidRDefault="00FF0BCB" w:rsidP="00FF0BC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B0451F2" w14:textId="77777777" w:rsidR="00FF0BCB" w:rsidRDefault="00FF0BCB" w:rsidP="00FF0B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FC86CDB" w14:textId="77777777" w:rsidR="00FF0BCB" w:rsidRPr="00B46855" w:rsidRDefault="00FF0BCB" w:rsidP="00FF0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46855">
        <w:rPr>
          <w:rFonts w:ascii="Times New Roman" w:hAnsi="Times New Roman" w:cs="Times New Roman"/>
          <w:color w:val="000000" w:themeColor="text1"/>
          <w:sz w:val="24"/>
          <w:szCs w:val="24"/>
        </w:rPr>
        <w:t>:None</w:t>
      </w:r>
      <w:proofErr w:type="gramEnd"/>
    </w:p>
    <w:p w14:paraId="2704F363" w14:textId="77777777" w:rsidR="00FF0BCB" w:rsidRDefault="00FF0BCB" w:rsidP="00FF0BCB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127"/>
        <w:gridCol w:w="2835"/>
        <w:gridCol w:w="2141"/>
        <w:gridCol w:w="1393"/>
      </w:tblGrid>
      <w:tr w:rsidR="00FF0BCB" w:rsidRPr="00ED4789" w14:paraId="644979CA" w14:textId="77777777" w:rsidTr="00FF0BCB">
        <w:trPr>
          <w:trHeight w:val="610"/>
        </w:trPr>
        <w:tc>
          <w:tcPr>
            <w:tcW w:w="1134" w:type="dxa"/>
          </w:tcPr>
          <w:p w14:paraId="03F9F10A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2127" w:type="dxa"/>
          </w:tcPr>
          <w:p w14:paraId="26A0B878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835" w:type="dxa"/>
          </w:tcPr>
          <w:p w14:paraId="7ED19108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2141" w:type="dxa"/>
          </w:tcPr>
          <w:p w14:paraId="48B5DE03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393" w:type="dxa"/>
          </w:tcPr>
          <w:p w14:paraId="0412E78B" w14:textId="77777777" w:rsidR="00FF0BCB" w:rsidRPr="00ED4789" w:rsidRDefault="00FF0BCB" w:rsidP="00FF0B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</w:tr>
      <w:tr w:rsidR="00FF0BCB" w:rsidRPr="00ED4789" w14:paraId="4A83EAD5" w14:textId="77777777" w:rsidTr="00FF0BCB">
        <w:trPr>
          <w:trHeight w:val="465"/>
        </w:trPr>
        <w:tc>
          <w:tcPr>
            <w:tcW w:w="1134" w:type="dxa"/>
          </w:tcPr>
          <w:p w14:paraId="71D2205C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56</w:t>
            </w:r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2127" w:type="dxa"/>
          </w:tcPr>
          <w:p w14:paraId="25304B6E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Answer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2835" w:type="dxa"/>
          </w:tcPr>
          <w:p w14:paraId="48CA84EA" w14:textId="77777777" w:rsidR="00FF0BCB" w:rsidRPr="003E2E93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</w:t>
            </w: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nswer_id = 39;</w:t>
            </w:r>
          </w:p>
          <w:p w14:paraId="1C59E990" w14:textId="77777777" w:rsidR="00FF0BCB" w:rsidRPr="00344AC4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answer_point = 3;</w:t>
            </w:r>
          </w:p>
        </w:tc>
        <w:tc>
          <w:tcPr>
            <w:tcW w:w="2141" w:type="dxa"/>
          </w:tcPr>
          <w:p w14:paraId="40620A03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0C26E09F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FF0BCB" w:rsidRPr="00A36503" w14:paraId="218E64CC" w14:textId="77777777" w:rsidTr="00FF0BCB">
        <w:trPr>
          <w:trHeight w:val="465"/>
        </w:trPr>
        <w:tc>
          <w:tcPr>
            <w:tcW w:w="1134" w:type="dxa"/>
          </w:tcPr>
          <w:p w14:paraId="41D4DAA0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56</w:t>
            </w:r>
            <w:r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2127" w:type="dxa"/>
          </w:tcPr>
          <w:p w14:paraId="1DD3FF86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Answer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>providing answer_Id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2835" w:type="dxa"/>
          </w:tcPr>
          <w:p w14:paraId="68FE7186" w14:textId="77777777" w:rsidR="00FF0BCB" w:rsidRPr="003E2E93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answer_id = 0;</w:t>
            </w:r>
          </w:p>
          <w:p w14:paraId="04560437" w14:textId="77777777" w:rsidR="00FF0BCB" w:rsidRDefault="00FF0BCB" w:rsidP="00FF0B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answer_point = 3;</w:t>
            </w:r>
          </w:p>
        </w:tc>
        <w:tc>
          <w:tcPr>
            <w:tcW w:w="2141" w:type="dxa"/>
          </w:tcPr>
          <w:p w14:paraId="72EC5FFC" w14:textId="77777777" w:rsidR="00FF0BCB" w:rsidRPr="00ED4789" w:rsidRDefault="00FF0BCB" w:rsidP="00FF0BC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 (actual);</w:t>
            </w:r>
          </w:p>
        </w:tc>
        <w:tc>
          <w:tcPr>
            <w:tcW w:w="1393" w:type="dxa"/>
          </w:tcPr>
          <w:p w14:paraId="712B349D" w14:textId="77777777" w:rsidR="00FF0BCB" w:rsidRPr="00ED4789" w:rsidRDefault="00FF0BCB" w:rsidP="00FF0B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</w:tbl>
    <w:p w14:paraId="6EBDA007" w14:textId="77777777" w:rsidR="00FF0BCB" w:rsidRDefault="00FF0BCB" w:rsidP="00FF0BCB"/>
    <w:p w14:paraId="4557C0AE" w14:textId="77777777" w:rsidR="00FF0BCB" w:rsidRDefault="00FF0BCB" w:rsidP="00586929"/>
    <w:sectPr w:rsidR="00FF0BCB" w:rsidSect="00FF31D2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031E2" w14:textId="77777777" w:rsidR="007A3895" w:rsidRDefault="007A3895" w:rsidP="00467011">
      <w:pPr>
        <w:spacing w:after="0" w:line="240" w:lineRule="auto"/>
      </w:pPr>
      <w:r>
        <w:separator/>
      </w:r>
    </w:p>
  </w:endnote>
  <w:endnote w:type="continuationSeparator" w:id="0">
    <w:p w14:paraId="2BF4948A" w14:textId="77777777" w:rsidR="007A3895" w:rsidRDefault="007A3895" w:rsidP="0046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3350"/>
      <w:gridCol w:w="1335"/>
      <w:gridCol w:w="1080"/>
      <w:gridCol w:w="1080"/>
      <w:gridCol w:w="1117"/>
    </w:tblGrid>
    <w:tr w:rsidR="00780710" w:rsidRPr="00375A7D" w14:paraId="166272F7" w14:textId="77777777" w:rsidTr="001A579D">
      <w:trPr>
        <w:cantSplit/>
        <w:trHeight w:val="170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57D7BCE2" w14:textId="77777777" w:rsidR="00780710" w:rsidRPr="00375A7D" w:rsidRDefault="00780710" w:rsidP="00467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350" w:type="dxa"/>
          <w:vAlign w:val="center"/>
        </w:tcPr>
        <w:p w14:paraId="0A760F1C" w14:textId="1FA294E4" w:rsidR="00780710" w:rsidRPr="00375A7D" w:rsidRDefault="00780710" w:rsidP="00ED2A47">
          <w:pPr>
            <w:spacing w:after="0"/>
            <w:ind w:right="-108"/>
            <w:outlineLvl w:val="0"/>
            <w:rPr>
              <w:rFonts w:ascii="Times New Roman" w:hAnsi="Times New Roman"/>
              <w:b/>
              <w:bCs/>
              <w:sz w:val="18"/>
              <w:szCs w:val="18"/>
              <w:cs/>
            </w:rPr>
          </w:pPr>
          <w:r w:rsidRPr="00375A7D">
            <w:rPr>
              <w:rFonts w:ascii="Times New Roman" w:hAnsi="Times New Roman" w:cs="Times New Roman"/>
              <w:sz w:val="20"/>
              <w:szCs w:val="20"/>
            </w:rPr>
            <w:t>Smart course management system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in the cloud – Test Plan_v0.3</w:t>
          </w:r>
          <w:r w:rsidRPr="00375A7D">
            <w:rPr>
              <w:rFonts w:ascii="Times New Roman" w:hAnsi="Times New Roman" w:cs="Times New Roman"/>
              <w:sz w:val="20"/>
              <w:szCs w:val="20"/>
            </w:rPr>
            <w:t>.docx</w:t>
          </w:r>
        </w:p>
      </w:tc>
      <w:tc>
        <w:tcPr>
          <w:tcW w:w="1335" w:type="dxa"/>
          <w:shd w:val="clear" w:color="auto" w:fill="CCFFFF"/>
          <w:vAlign w:val="center"/>
        </w:tcPr>
        <w:p w14:paraId="6E2E52F3" w14:textId="77777777" w:rsidR="00780710" w:rsidRPr="00375A7D" w:rsidRDefault="00780710" w:rsidP="00467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14:paraId="023133CF" w14:textId="77777777" w:rsidR="00780710" w:rsidRPr="00375A7D" w:rsidRDefault="00780710" w:rsidP="00467011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CS,TP</w:t>
          </w:r>
        </w:p>
      </w:tc>
      <w:tc>
        <w:tcPr>
          <w:tcW w:w="1080" w:type="dxa"/>
          <w:shd w:val="clear" w:color="auto" w:fill="CCFFFF"/>
          <w:vAlign w:val="center"/>
        </w:tcPr>
        <w:p w14:paraId="349D45AC" w14:textId="77777777" w:rsidR="00780710" w:rsidRPr="00375A7D" w:rsidRDefault="00780710" w:rsidP="00467011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14:paraId="1086972E" w14:textId="77777777" w:rsidR="00780710" w:rsidRPr="00375A7D" w:rsidRDefault="00780710" w:rsidP="00467011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begin"/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instrText xml:space="preserve"> PAGE </w:instrText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separate"/>
          </w:r>
          <w:r w:rsidR="009C40AD">
            <w:rPr>
              <w:rStyle w:val="PageNumber"/>
              <w:rFonts w:ascii="Times New Roman" w:hAnsi="Times New Roman" w:cs="Times New Roman"/>
              <w:noProof/>
              <w:sz w:val="18"/>
            </w:rPr>
            <w:t>3</w:t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end"/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t xml:space="preserve"> / </w:t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begin"/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instrText xml:space="preserve"> NUMPAGES </w:instrText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separate"/>
          </w:r>
          <w:r w:rsidR="009C40AD">
            <w:rPr>
              <w:rStyle w:val="PageNumber"/>
              <w:rFonts w:ascii="Times New Roman" w:hAnsi="Times New Roman" w:cs="Times New Roman"/>
              <w:noProof/>
              <w:sz w:val="18"/>
            </w:rPr>
            <w:t>90</w:t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end"/>
          </w:r>
        </w:p>
      </w:tc>
    </w:tr>
    <w:tr w:rsidR="00780710" w:rsidRPr="00375A7D" w14:paraId="78634971" w14:textId="77777777" w:rsidTr="001A579D">
      <w:trPr>
        <w:cantSplit/>
        <w:trHeight w:val="257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59E12A7F" w14:textId="77777777" w:rsidR="00780710" w:rsidRPr="00375A7D" w:rsidRDefault="00780710" w:rsidP="00467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350" w:type="dxa"/>
          <w:vAlign w:val="center"/>
        </w:tcPr>
        <w:p w14:paraId="2E282FE4" w14:textId="3B36AA66" w:rsidR="00780710" w:rsidRPr="00375A7D" w:rsidRDefault="00780710" w:rsidP="00467011">
          <w:pPr>
            <w:spacing w:after="0"/>
            <w:rPr>
              <w:rFonts w:ascii="Times New Roman" w:hAnsi="Times New Roman" w:cs="Angsana New"/>
              <w:sz w:val="18"/>
              <w:szCs w:val="22"/>
            </w:rPr>
          </w:pPr>
          <w:r>
            <w:rPr>
              <w:rFonts w:ascii="Times New Roman" w:hAnsi="Times New Roman" w:cs="Angsana New"/>
              <w:sz w:val="18"/>
              <w:szCs w:val="22"/>
            </w:rPr>
            <w:t>Test plan document</w:t>
          </w:r>
        </w:p>
      </w:tc>
      <w:tc>
        <w:tcPr>
          <w:tcW w:w="1335" w:type="dxa"/>
          <w:shd w:val="clear" w:color="auto" w:fill="CCFFFF"/>
          <w:vAlign w:val="center"/>
        </w:tcPr>
        <w:p w14:paraId="56C20AEE" w14:textId="77777777" w:rsidR="00780710" w:rsidRPr="00375A7D" w:rsidRDefault="00780710" w:rsidP="00467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14:paraId="6D2A22C7" w14:textId="0C56B96B" w:rsidR="00780710" w:rsidRPr="00375A7D" w:rsidRDefault="00780710" w:rsidP="00F73572">
          <w:pPr>
            <w:spacing w:after="0"/>
            <w:ind w:right="-108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 July</w:t>
          </w:r>
          <w:r w:rsidRPr="00375A7D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  <w:tc>
        <w:tcPr>
          <w:tcW w:w="1080" w:type="dxa"/>
          <w:shd w:val="clear" w:color="auto" w:fill="CCFFFF"/>
          <w:vAlign w:val="center"/>
        </w:tcPr>
        <w:p w14:paraId="04850FBA" w14:textId="77777777" w:rsidR="00780710" w:rsidRPr="007E4BD1" w:rsidRDefault="00780710" w:rsidP="00467011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7FB9078B" w14:textId="77777777" w:rsidR="00780710" w:rsidRPr="00375A7D" w:rsidRDefault="00780710" w:rsidP="00467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</w:tr>
  </w:tbl>
  <w:p w14:paraId="654B35C9" w14:textId="621B995F" w:rsidR="00780710" w:rsidRDefault="00780710">
    <w:pPr>
      <w:pStyle w:val="Footer"/>
    </w:pPr>
  </w:p>
  <w:p w14:paraId="4C659BAB" w14:textId="77777777" w:rsidR="00780710" w:rsidRDefault="00780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FF3A4" w14:textId="77777777" w:rsidR="007A3895" w:rsidRDefault="007A3895" w:rsidP="00467011">
      <w:pPr>
        <w:spacing w:after="0" w:line="240" w:lineRule="auto"/>
      </w:pPr>
      <w:r>
        <w:separator/>
      </w:r>
    </w:p>
  </w:footnote>
  <w:footnote w:type="continuationSeparator" w:id="0">
    <w:p w14:paraId="59DBF843" w14:textId="77777777" w:rsidR="007A3895" w:rsidRDefault="007A3895" w:rsidP="00467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3390A"/>
    <w:multiLevelType w:val="hybridMultilevel"/>
    <w:tmpl w:val="F1D0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C7C97"/>
    <w:multiLevelType w:val="hybridMultilevel"/>
    <w:tmpl w:val="DE36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B31A7"/>
    <w:multiLevelType w:val="hybridMultilevel"/>
    <w:tmpl w:val="DE36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D37FF"/>
    <w:multiLevelType w:val="hybridMultilevel"/>
    <w:tmpl w:val="09D4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77427"/>
    <w:multiLevelType w:val="hybridMultilevel"/>
    <w:tmpl w:val="EC08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2429A"/>
    <w:multiLevelType w:val="hybridMultilevel"/>
    <w:tmpl w:val="E034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B3FA2"/>
    <w:multiLevelType w:val="hybridMultilevel"/>
    <w:tmpl w:val="3CDA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KD Windows Se7en V1">
    <w15:presenceInfo w15:providerId="None" w15:userId="KKD Windows Se7en V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F7"/>
    <w:rsid w:val="00001E5E"/>
    <w:rsid w:val="00002AF6"/>
    <w:rsid w:val="00004002"/>
    <w:rsid w:val="000509AE"/>
    <w:rsid w:val="00053269"/>
    <w:rsid w:val="000569DE"/>
    <w:rsid w:val="000631B3"/>
    <w:rsid w:val="00067BE8"/>
    <w:rsid w:val="000801F1"/>
    <w:rsid w:val="00086418"/>
    <w:rsid w:val="000977CC"/>
    <w:rsid w:val="000A1E62"/>
    <w:rsid w:val="001332D2"/>
    <w:rsid w:val="00140B26"/>
    <w:rsid w:val="00163E1E"/>
    <w:rsid w:val="001724B8"/>
    <w:rsid w:val="00175107"/>
    <w:rsid w:val="001839AC"/>
    <w:rsid w:val="001A1907"/>
    <w:rsid w:val="001A579D"/>
    <w:rsid w:val="00211C3B"/>
    <w:rsid w:val="002162B7"/>
    <w:rsid w:val="00281670"/>
    <w:rsid w:val="002A7FCC"/>
    <w:rsid w:val="002C6BAA"/>
    <w:rsid w:val="003114A8"/>
    <w:rsid w:val="00311AF9"/>
    <w:rsid w:val="0034214E"/>
    <w:rsid w:val="00344AC4"/>
    <w:rsid w:val="00391B1A"/>
    <w:rsid w:val="003A1F3A"/>
    <w:rsid w:val="00406700"/>
    <w:rsid w:val="00454FE7"/>
    <w:rsid w:val="00467011"/>
    <w:rsid w:val="00474F9A"/>
    <w:rsid w:val="00475819"/>
    <w:rsid w:val="004B0285"/>
    <w:rsid w:val="004B0CB0"/>
    <w:rsid w:val="004E38DC"/>
    <w:rsid w:val="00515338"/>
    <w:rsid w:val="00550A9C"/>
    <w:rsid w:val="00576702"/>
    <w:rsid w:val="005813BA"/>
    <w:rsid w:val="00586929"/>
    <w:rsid w:val="005A76B5"/>
    <w:rsid w:val="005A7ACA"/>
    <w:rsid w:val="005C2785"/>
    <w:rsid w:val="005C65A7"/>
    <w:rsid w:val="005D3B36"/>
    <w:rsid w:val="005F0C6C"/>
    <w:rsid w:val="0060479D"/>
    <w:rsid w:val="00611747"/>
    <w:rsid w:val="0062719A"/>
    <w:rsid w:val="0065177F"/>
    <w:rsid w:val="006933B4"/>
    <w:rsid w:val="006A03F2"/>
    <w:rsid w:val="006A5568"/>
    <w:rsid w:val="006D4D7D"/>
    <w:rsid w:val="00705495"/>
    <w:rsid w:val="00710161"/>
    <w:rsid w:val="00727780"/>
    <w:rsid w:val="007409C7"/>
    <w:rsid w:val="00760226"/>
    <w:rsid w:val="00767935"/>
    <w:rsid w:val="00773ECD"/>
    <w:rsid w:val="00780710"/>
    <w:rsid w:val="00790DB3"/>
    <w:rsid w:val="00795BC2"/>
    <w:rsid w:val="007A04A4"/>
    <w:rsid w:val="007A3895"/>
    <w:rsid w:val="007A61D9"/>
    <w:rsid w:val="007B39AB"/>
    <w:rsid w:val="007D0237"/>
    <w:rsid w:val="0080748D"/>
    <w:rsid w:val="00845995"/>
    <w:rsid w:val="008A173C"/>
    <w:rsid w:val="008E7B9E"/>
    <w:rsid w:val="008F29C0"/>
    <w:rsid w:val="00953650"/>
    <w:rsid w:val="00956F27"/>
    <w:rsid w:val="009923C5"/>
    <w:rsid w:val="009C40AD"/>
    <w:rsid w:val="009D7EB9"/>
    <w:rsid w:val="00A149A9"/>
    <w:rsid w:val="00A24652"/>
    <w:rsid w:val="00A36503"/>
    <w:rsid w:val="00A5220F"/>
    <w:rsid w:val="00AD315B"/>
    <w:rsid w:val="00AD39A2"/>
    <w:rsid w:val="00B564B6"/>
    <w:rsid w:val="00B95D02"/>
    <w:rsid w:val="00BC7D93"/>
    <w:rsid w:val="00C003E2"/>
    <w:rsid w:val="00C303DC"/>
    <w:rsid w:val="00C44267"/>
    <w:rsid w:val="00C71E69"/>
    <w:rsid w:val="00C836E0"/>
    <w:rsid w:val="00C8757B"/>
    <w:rsid w:val="00CF0F64"/>
    <w:rsid w:val="00D12C84"/>
    <w:rsid w:val="00D20164"/>
    <w:rsid w:val="00DB7EAA"/>
    <w:rsid w:val="00DD474B"/>
    <w:rsid w:val="00E40C21"/>
    <w:rsid w:val="00E6559B"/>
    <w:rsid w:val="00E7065A"/>
    <w:rsid w:val="00ED2A47"/>
    <w:rsid w:val="00EF2F5D"/>
    <w:rsid w:val="00EF6B71"/>
    <w:rsid w:val="00F20EF8"/>
    <w:rsid w:val="00F421BB"/>
    <w:rsid w:val="00F42B01"/>
    <w:rsid w:val="00F600DA"/>
    <w:rsid w:val="00F73572"/>
    <w:rsid w:val="00F7377F"/>
    <w:rsid w:val="00F91835"/>
    <w:rsid w:val="00FA67F7"/>
    <w:rsid w:val="00FB103C"/>
    <w:rsid w:val="00FF0BCB"/>
    <w:rsid w:val="00FF31D2"/>
    <w:rsid w:val="00FF35A9"/>
    <w:rsid w:val="00FF45A6"/>
    <w:rsid w:val="00F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1222E"/>
  <w15:chartTrackingRefBased/>
  <w15:docId w15:val="{193791D2-F352-4D7A-855C-AC48887E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15B"/>
  </w:style>
  <w:style w:type="paragraph" w:styleId="Heading1">
    <w:name w:val="heading 1"/>
    <w:basedOn w:val="Normal"/>
    <w:next w:val="Normal"/>
    <w:link w:val="Heading1Char"/>
    <w:uiPriority w:val="9"/>
    <w:qFormat/>
    <w:rsid w:val="00FA67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F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F7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A67F7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A67F7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A1907"/>
  </w:style>
  <w:style w:type="character" w:styleId="CommentReference">
    <w:name w:val="annotation reference"/>
    <w:basedOn w:val="DefaultParagraphFont"/>
    <w:uiPriority w:val="99"/>
    <w:semiHidden/>
    <w:unhideWhenUsed/>
    <w:rsid w:val="002C6BAA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BA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BA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BA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A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AA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A7F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77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6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67011"/>
  </w:style>
  <w:style w:type="paragraph" w:styleId="Footer">
    <w:name w:val="footer"/>
    <w:basedOn w:val="Normal"/>
    <w:link w:val="FooterChar"/>
    <w:uiPriority w:val="99"/>
    <w:unhideWhenUsed/>
    <w:rsid w:val="0046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011"/>
  </w:style>
  <w:style w:type="character" w:styleId="PageNumber">
    <w:name w:val="page number"/>
    <w:basedOn w:val="DefaultParagraphFont"/>
    <w:rsid w:val="00467011"/>
  </w:style>
  <w:style w:type="paragraph" w:customStyle="1" w:styleId="bar">
    <w:name w:val="bar"/>
    <w:basedOn w:val="Normal"/>
    <w:rsid w:val="00467011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D2A47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2A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A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@vr.camt.inf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e542115021@vr.camt.inf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542115021@vr.camt.info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se542115021@vr.camt.inf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542115021@vr.camt.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7CC7B-0DB0-44DF-9B0A-7E150186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90</Pages>
  <Words>16914</Words>
  <Characters>96414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KKD Windows Se7en V1</cp:lastModifiedBy>
  <cp:revision>7</cp:revision>
  <cp:lastPrinted>2014-08-08T03:47:00Z</cp:lastPrinted>
  <dcterms:created xsi:type="dcterms:W3CDTF">2014-07-31T09:03:00Z</dcterms:created>
  <dcterms:modified xsi:type="dcterms:W3CDTF">2014-08-08T03:57:00Z</dcterms:modified>
</cp:coreProperties>
</file>