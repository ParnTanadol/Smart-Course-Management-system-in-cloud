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6D8A" w14:textId="77777777" w:rsidR="001A1907" w:rsidRDefault="001A1907" w:rsidP="001A190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bookmarkStart w:id="0" w:name="_Toc381536624"/>
      <w:bookmarkStart w:id="1" w:name="_Toc381536625"/>
      <w:r>
        <w:rPr>
          <w:rFonts w:ascii="Times New Roman" w:hAnsi="Times New Roman" w:cs="Times New Roman"/>
          <w:b/>
          <w:bCs/>
          <w:sz w:val="64"/>
          <w:szCs w:val="64"/>
        </w:rPr>
        <w:t>Smart course Management</w:t>
      </w:r>
    </w:p>
    <w:p w14:paraId="6F2A3281" w14:textId="77777777" w:rsidR="001A1907" w:rsidRPr="004B079D" w:rsidRDefault="001A1907" w:rsidP="001A1907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System in cloud</w:t>
      </w:r>
    </w:p>
    <w:p w14:paraId="40E063DE" w14:textId="77777777" w:rsidR="001A1907" w:rsidRPr="003912DD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Test plan</w:t>
      </w:r>
      <w:r w:rsidRPr="003912DD">
        <w:rPr>
          <w:rFonts w:ascii="TimesNewRomanPSMT" w:hAnsi="TimesNewRomanPSMT" w:cs="TimesNewRomanPSMT"/>
          <w:sz w:val="32"/>
          <w:szCs w:val="32"/>
        </w:rPr>
        <w:t xml:space="preserve"> Document</w:t>
      </w:r>
    </w:p>
    <w:p w14:paraId="7B640FCA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By</w:t>
      </w:r>
    </w:p>
    <w:p w14:paraId="48BEB7E9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Chaichan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Suttee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542115016</w:t>
      </w:r>
    </w:p>
    <w:p w14:paraId="57A2457A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6B9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Tanadol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Parn-ong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542115021</w:t>
      </w:r>
    </w:p>
    <w:p w14:paraId="07503F60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C087D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E693D" w14:textId="77777777" w:rsidR="001A1907" w:rsidRPr="002716B9" w:rsidRDefault="001A1907" w:rsidP="001A1907">
      <w:pPr>
        <w:rPr>
          <w:rFonts w:ascii="Times New Roman" w:hAnsi="Times New Roman" w:cs="Times New Roman"/>
          <w:sz w:val="24"/>
          <w:szCs w:val="24"/>
        </w:rPr>
      </w:pPr>
    </w:p>
    <w:p w14:paraId="53185473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14:paraId="676CB364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14:paraId="502AE795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Chiang Mai University</w:t>
      </w:r>
    </w:p>
    <w:p w14:paraId="19031A52" w14:textId="77777777" w:rsidR="001A1907" w:rsidRPr="002716B9" w:rsidRDefault="001A1907" w:rsidP="001A19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57171" w14:textId="77777777" w:rsidR="001A1907" w:rsidRPr="002716B9" w:rsidRDefault="001A1907" w:rsidP="001A1907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14:paraId="7CADB19F" w14:textId="77777777" w:rsidR="001A1907" w:rsidRPr="002716B9" w:rsidRDefault="001A1907" w:rsidP="001A1907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14:paraId="2E841C18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Project Advisor</w:t>
      </w:r>
    </w:p>
    <w:p w14:paraId="1D369DF6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56A6A8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444F07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988AC5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________________________</w:t>
      </w:r>
    </w:p>
    <w:p w14:paraId="40108F7E" w14:textId="77777777" w:rsidR="001A1907" w:rsidRPr="002716B9" w:rsidRDefault="001A1907" w:rsidP="001A19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544C5" w14:textId="64C4124E" w:rsidR="00454FE7" w:rsidRDefault="001A1907" w:rsidP="00C003E2"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Mrs. Yun Rim Park</w:t>
      </w:r>
      <w:bookmarkEnd w:id="0"/>
    </w:p>
    <w:p w14:paraId="5FA75F60" w14:textId="77777777" w:rsidR="008F29C0" w:rsidRDefault="008F29C0" w:rsidP="00C003E2"/>
    <w:p w14:paraId="3302C629" w14:textId="77777777" w:rsidR="008F29C0" w:rsidRPr="008F29C0" w:rsidRDefault="008F29C0" w:rsidP="00C003E2"/>
    <w:p w14:paraId="2EF95F22" w14:textId="50FF354B" w:rsidR="00FA67F7" w:rsidRPr="00220DD8" w:rsidRDefault="00FA67F7" w:rsidP="00FA67F7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lastRenderedPageBreak/>
        <w:t>T</w:t>
      </w:r>
      <w:r w:rsidR="00C003E2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e</w:t>
      </w: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 xml:space="preserve">st case of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Unit Test (UTC</w:t>
      </w: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)</w:t>
      </w:r>
      <w:bookmarkEnd w:id="1"/>
    </w:p>
    <w:p w14:paraId="2FC3757E" w14:textId="2E5554E9" w:rsidR="00FA67F7" w:rsidRPr="008F29C0" w:rsidRDefault="00FA67F7" w:rsidP="00FA67F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" w:name="_Toc381536626"/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</w:t>
      </w:r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-</w:t>
      </w:r>
      <w:commentRangeStart w:id="3"/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1</w:t>
      </w:r>
      <w:bookmarkEnd w:id="2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proofErr w:type="spellStart"/>
      <w:proofErr w:type="gramStart"/>
      <w:r w:rsidR="000532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i</w:t>
      </w:r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nsertStudentInfo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(</w:t>
      </w:r>
      <w:proofErr w:type="spellStart"/>
      <w:proofErr w:type="gram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stuId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int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stuUsername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stuPassword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stuName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stuFaculty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stuDepartment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stuAddress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stuEmail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string,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stuTel</w:t>
      </w:r>
      <w:proofErr w:type="spellEnd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string): </w:t>
      </w:r>
      <w:proofErr w:type="spellStart"/>
      <w:r w:rsidR="002C6BAA"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bool</w:t>
      </w:r>
      <w:commentRangeEnd w:id="3"/>
      <w:proofErr w:type="spellEnd"/>
      <w:r w:rsidR="002C6BAA" w:rsidRPr="008F29C0">
        <w:rPr>
          <w:rStyle w:val="CommentReference"/>
          <w:rFonts w:ascii="Times New Roman" w:eastAsiaTheme="minorHAnsi" w:hAnsi="Times New Roman" w:cs="Times New Roman"/>
          <w:color w:val="auto"/>
          <w:sz w:val="28"/>
          <w:szCs w:val="28"/>
          <w:lang w:eastAsia="en-US" w:bidi="th-TH"/>
        </w:rPr>
        <w:commentReference w:id="3"/>
      </w:r>
    </w:p>
    <w:p w14:paraId="787F29F4" w14:textId="77777777" w:rsidR="00FA67F7" w:rsidRPr="008F29C0" w:rsidRDefault="00FA67F7" w:rsidP="00FA67F7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7964E9" w14:textId="1E862F5E" w:rsidR="00A36503" w:rsidRPr="008F29C0" w:rsidRDefault="00A36503" w:rsidP="008F29C0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5177F"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="0065177F"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9210E71" w14:textId="1CD3F0C8" w:rsidR="00A36503" w:rsidRPr="008F29C0" w:rsidRDefault="00A36503" w:rsidP="008F29C0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="0065177F"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 w:rsidR="0065177F"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478CE4E2" w14:textId="39BDD145" w:rsidR="00A36503" w:rsidRPr="008F29C0" w:rsidRDefault="00A36503" w:rsidP="008F29C0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Case-1: </w:t>
      </w:r>
      <w:proofErr w:type="spellStart"/>
      <w:proofErr w:type="gramStart"/>
      <w:r w:rsidR="00053269"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nsertStudentInfo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stuId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stuUsername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stuPassword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stuName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stuFaculty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stuDepartment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stuAddress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stuEmail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stuTel</w:t>
      </w:r>
      <w:proofErr w:type="spellEnd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string): </w:t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</w:p>
    <w:p w14:paraId="3A82747D" w14:textId="01F9E750" w:rsidR="00FA67F7" w:rsidRPr="008F29C0" w:rsidRDefault="00A36503" w:rsidP="008F29C0">
      <w:pPr>
        <w:ind w:left="2552" w:hanging="1843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="00FA67F7" w:rsidRPr="008F29C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FA67F7"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="00FA67F7"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The test case is used for testing</w:t>
      </w:r>
      <w:r w:rsidR="00FA67F7"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3269" w:rsidRPr="00ED4789">
        <w:rPr>
          <w:rFonts w:ascii="Times New Roman" w:hAnsi="Times New Roman" w:cs="Times New Roman"/>
          <w:color w:val="000000" w:themeColor="text1"/>
          <w:sz w:val="24"/>
          <w:szCs w:val="24"/>
        </w:rPr>
        <w:t>insertStudentInfo</w:t>
      </w:r>
      <w:proofErr w:type="spellEnd"/>
      <w:r w:rsidR="00053269" w:rsidRPr="00BC7D93" w:rsidDel="00053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67F7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proofErr w:type="spellStart"/>
      <w:r w:rsidR="00FA67F7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 w:rsidR="00FA67F7"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A67F7" w:rsidRPr="008F29C0">
        <w:rPr>
          <w:rFonts w:ascii="Times New Roman" w:hAnsi="Times New Roman" w:cs="Times New Roman"/>
          <w:sz w:val="24"/>
          <w:szCs w:val="24"/>
        </w:rPr>
        <w:t>This method is used for inserting a student account to the database.</w:t>
      </w:r>
    </w:p>
    <w:p w14:paraId="0373682F" w14:textId="15CC4499" w:rsidR="00FA67F7" w:rsidRPr="008F29C0" w:rsidRDefault="00FA67F7" w:rsidP="00FA67F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Prerequisites or Test </w:t>
      </w:r>
      <w:r w:rsidR="00A36503"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</w:p>
    <w:p w14:paraId="43CAC346" w14:textId="35AE45C8" w:rsidR="0065177F" w:rsidRPr="008F29C0" w:rsidRDefault="0065177F" w:rsidP="00FA67F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</w:p>
    <w:p w14:paraId="1BAEE24A" w14:textId="77777777" w:rsidR="00A36503" w:rsidRDefault="00A36503" w:rsidP="00FA67F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Test Cases</w:t>
      </w:r>
    </w:p>
    <w:tbl>
      <w:tblPr>
        <w:tblW w:w="9015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2127"/>
        <w:gridCol w:w="2835"/>
        <w:gridCol w:w="2141"/>
        <w:gridCol w:w="1393"/>
      </w:tblGrid>
      <w:tr w:rsidR="002A7FCC" w:rsidRPr="00344AC4" w14:paraId="5A6AF6CC" w14:textId="77777777" w:rsidTr="008F29C0">
        <w:trPr>
          <w:trHeight w:val="610"/>
        </w:trPr>
        <w:tc>
          <w:tcPr>
            <w:tcW w:w="519" w:type="dxa"/>
          </w:tcPr>
          <w:p w14:paraId="1F2BFE5D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7" w:type="dxa"/>
          </w:tcPr>
          <w:p w14:paraId="75C9EDB7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835" w:type="dxa"/>
          </w:tcPr>
          <w:p w14:paraId="5EB18951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41" w:type="dxa"/>
          </w:tcPr>
          <w:p w14:paraId="5BEDC603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393" w:type="dxa"/>
          </w:tcPr>
          <w:p w14:paraId="4BD235E9" w14:textId="77777777" w:rsidR="00A36503" w:rsidRPr="00344AC4" w:rsidRDefault="00A36503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2A7FCC" w:rsidRPr="00344AC4" w14:paraId="554C2D78" w14:textId="77777777" w:rsidTr="008F29C0">
        <w:trPr>
          <w:trHeight w:val="465"/>
        </w:trPr>
        <w:tc>
          <w:tcPr>
            <w:tcW w:w="519" w:type="dxa"/>
          </w:tcPr>
          <w:p w14:paraId="548AD111" w14:textId="77777777" w:rsidR="00A36503" w:rsidRPr="00344AC4" w:rsidRDefault="00A36503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1.1</w:t>
            </w:r>
          </w:p>
        </w:tc>
        <w:tc>
          <w:tcPr>
            <w:tcW w:w="2127" w:type="dxa"/>
          </w:tcPr>
          <w:p w14:paraId="6C8354A9" w14:textId="79B7ECEF" w:rsidR="00A36503" w:rsidRPr="00344AC4" w:rsidRDefault="002A7FC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Test if student information provided is added into the database</w:t>
            </w:r>
            <w:r w:rsidR="008A173C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0553CF49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542115021</w:t>
            </w:r>
          </w:p>
          <w:p w14:paraId="7B43C89B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tanadol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7273DF23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</w:t>
            </w:r>
          </w:p>
          <w:p w14:paraId="6244333B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6D6E3F77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</w:t>
            </w:r>
          </w:p>
          <w:p w14:paraId="39859AB0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"Software engineering"</w:t>
            </w:r>
          </w:p>
          <w:p w14:paraId="558C1F7D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</w:t>
            </w:r>
          </w:p>
          <w:p w14:paraId="7BA0D82C" w14:textId="77777777" w:rsidR="002A7FCC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</w:t>
            </w:r>
            <w:r w:rsidR="002A7FCC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il</w:t>
            </w:r>
            <w:proofErr w:type="spellEnd"/>
            <w:r w:rsidR="002A7FCC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</w:t>
            </w:r>
            <w:hyperlink r:id="rId9" w:history="1">
              <w:r w:rsidR="002A7FCC" w:rsidRPr="00344AC4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14:paraId="6492010D" w14:textId="77777777" w:rsidR="00A36503" w:rsidRPr="00344AC4" w:rsidRDefault="00A36503" w:rsidP="008F29C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</w:t>
            </w:r>
          </w:p>
        </w:tc>
        <w:tc>
          <w:tcPr>
            <w:tcW w:w="2141" w:type="dxa"/>
          </w:tcPr>
          <w:p w14:paraId="503F2D4F" w14:textId="58A5F30C" w:rsidR="00A36503" w:rsidRPr="00344AC4" w:rsidRDefault="002A7FCC" w:rsidP="001724B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commentRangeStart w:id="4"/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proofErr w:type="spellEnd"/>
            <w:ins w:id="5" w:author="KKD Windows Se7en V1" w:date="2014-07-30T17:58:00Z">
              <w:r w:rsidR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(actual);</w:t>
              </w:r>
            </w:ins>
            <w:del w:id="6" w:author="KKD Windows Se7en V1" w:date="2014-07-30T17:58:00Z">
              <w:r w:rsidRPr="00344AC4" w:rsidDel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(InsertStudentInfo(Test Input);</w:delText>
              </w:r>
              <w:commentRangeEnd w:id="4"/>
              <w:r w:rsidR="00DD474B" w:rsidRPr="00344AC4" w:rsidDel="001724B8">
                <w:rPr>
                  <w:rStyle w:val="CommentReference"/>
                  <w:rFonts w:ascii="Times New Roman" w:hAnsi="Times New Roman" w:cs="Times New Roman"/>
                  <w:sz w:val="19"/>
                  <w:szCs w:val="19"/>
                </w:rPr>
                <w:commentReference w:id="4"/>
              </w:r>
            </w:del>
          </w:p>
        </w:tc>
        <w:tc>
          <w:tcPr>
            <w:tcW w:w="1393" w:type="dxa"/>
          </w:tcPr>
          <w:p w14:paraId="22BA0485" w14:textId="77777777" w:rsidR="002A7FCC" w:rsidRPr="00344AC4" w:rsidRDefault="002A7FC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True</w:t>
            </w:r>
          </w:p>
        </w:tc>
      </w:tr>
      <w:tr w:rsidR="002A7FCC" w:rsidRPr="00344AC4" w14:paraId="282761DE" w14:textId="77777777" w:rsidTr="002A7FCC">
        <w:trPr>
          <w:trHeight w:val="465"/>
        </w:trPr>
        <w:tc>
          <w:tcPr>
            <w:tcW w:w="519" w:type="dxa"/>
          </w:tcPr>
          <w:p w14:paraId="6679358D" w14:textId="5B2D0F65" w:rsidR="002A7FCC" w:rsidRPr="00344AC4" w:rsidRDefault="002A7FCC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commentRangeStart w:id="7"/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1.2</w:t>
            </w:r>
            <w:commentRangeEnd w:id="7"/>
            <w:r w:rsidRPr="00344AC4">
              <w:rPr>
                <w:rStyle w:val="CommentReference"/>
                <w:rFonts w:ascii="Times New Roman" w:hAnsi="Times New Roman" w:cs="Times New Roman"/>
                <w:sz w:val="19"/>
                <w:szCs w:val="19"/>
              </w:rPr>
              <w:commentReference w:id="7"/>
            </w:r>
          </w:p>
        </w:tc>
        <w:tc>
          <w:tcPr>
            <w:tcW w:w="2127" w:type="dxa"/>
          </w:tcPr>
          <w:p w14:paraId="53083DB6" w14:textId="20098084" w:rsidR="002A7FCC" w:rsidRPr="00344AC4" w:rsidRDefault="002A7FCC" w:rsidP="00BC7D93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Test if student information provided is added into the database successfully. Test for a</w:t>
            </w:r>
            <w:r w:rsidR="0065177F" w:rsidRPr="00344AC4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unsuccessful case: </w:t>
            </w:r>
            <w:r w:rsidR="005A7ACA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providing duplicate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studentId </w:t>
            </w:r>
            <w:r w:rsidR="005A7ACA" w:rsidRPr="00344AC4">
              <w:rPr>
                <w:rFonts w:ascii="Times New Roman" w:hAnsi="Times New Roman" w:cs="Times New Roman"/>
                <w:sz w:val="19"/>
                <w:szCs w:val="19"/>
              </w:rPr>
              <w:t>in the database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.   </w:t>
            </w:r>
          </w:p>
        </w:tc>
        <w:tc>
          <w:tcPr>
            <w:tcW w:w="2835" w:type="dxa"/>
          </w:tcPr>
          <w:p w14:paraId="7E3440A3" w14:textId="27940CD0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studentId = </w:t>
            </w:r>
            <w:r w:rsidR="005A7ACA"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r w:rsidR="006933B4"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542115021</w:t>
            </w:r>
          </w:p>
          <w:p w14:paraId="35A09F08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tanadol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6E01CC72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</w:t>
            </w:r>
          </w:p>
          <w:p w14:paraId="560D29BF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520779CC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</w:t>
            </w:r>
          </w:p>
          <w:p w14:paraId="03D87927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"Software engineering"</w:t>
            </w:r>
          </w:p>
          <w:p w14:paraId="22AC922E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</w:t>
            </w:r>
          </w:p>
          <w:p w14:paraId="5170AD5A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</w:t>
            </w:r>
            <w:hyperlink r:id="rId10" w:history="1">
              <w:r w:rsidRPr="00344AC4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14:paraId="6AB729D6" w14:textId="77777777" w:rsidR="002A7FCC" w:rsidRPr="00344AC4" w:rsidRDefault="002A7FCC" w:rsidP="002A7F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</w:t>
            </w:r>
          </w:p>
        </w:tc>
        <w:tc>
          <w:tcPr>
            <w:tcW w:w="2141" w:type="dxa"/>
          </w:tcPr>
          <w:p w14:paraId="0FCCF646" w14:textId="1700FACC" w:rsidR="002A7FCC" w:rsidRPr="00344AC4" w:rsidRDefault="002A7FCC" w:rsidP="002A7FCC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 w:rsidR="008A173C"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  <w:proofErr w:type="spellEnd"/>
            <w:ins w:id="8" w:author="KKD Windows Se7en V1" w:date="2014-07-30T17:58:00Z">
              <w:r w:rsidR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(actual);</w:t>
              </w:r>
            </w:ins>
            <w:del w:id="9" w:author="KKD Windows Se7en V1" w:date="2014-07-30T17:58:00Z">
              <w:r w:rsidRPr="00344AC4" w:rsidDel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(InsertStudentInfo(Test Input);</w:delText>
              </w:r>
            </w:del>
          </w:p>
        </w:tc>
        <w:tc>
          <w:tcPr>
            <w:tcW w:w="1393" w:type="dxa"/>
          </w:tcPr>
          <w:p w14:paraId="451094C0" w14:textId="77777777" w:rsidR="002A7FCC" w:rsidRPr="00344AC4" w:rsidRDefault="002A7FCC" w:rsidP="002A7FC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False</w:t>
            </w:r>
          </w:p>
        </w:tc>
      </w:tr>
    </w:tbl>
    <w:p w14:paraId="6C922579" w14:textId="59385024" w:rsidR="00053269" w:rsidRPr="00ED4789" w:rsidRDefault="00053269" w:rsidP="0005326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r w:rsidRPr="00ED4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2</w:t>
      </w:r>
      <w:r w:rsidRPr="00ED4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proofErr w:type="spellStart"/>
      <w:proofErr w:type="gram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updateStudentInfo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(</w:t>
      </w:r>
      <w:proofErr w:type="spellStart"/>
      <w:proofErr w:type="gram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stuId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stuPassword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stuName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stuFaculty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stuDepartment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stuAddress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string, ,string,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stuTel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: string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 xml:space="preserve">) : </w:t>
      </w:r>
      <w:proofErr w:type="spell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bool</w:t>
      </w:r>
      <w:proofErr w:type="spellEnd"/>
    </w:p>
    <w:p w14:paraId="3DB47F9B" w14:textId="77777777" w:rsidR="00053269" w:rsidRDefault="00053269" w:rsidP="0005326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0901F78" w14:textId="77777777" w:rsidR="00053269" w:rsidRPr="008F29C0" w:rsidRDefault="00053269" w:rsidP="008F29C0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4142758" w14:textId="77777777" w:rsidR="00053269" w:rsidRPr="008F29C0" w:rsidRDefault="00053269" w:rsidP="008F29C0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54363242" w14:textId="530CF084" w:rsidR="00053269" w:rsidRPr="008F29C0" w:rsidRDefault="00053269" w:rsidP="008F29C0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Case-2: </w:t>
      </w:r>
      <w:proofErr w:type="spellStart"/>
      <w:proofErr w:type="gramStart"/>
      <w:r w:rsidRPr="008F29C0">
        <w:rPr>
          <w:rFonts w:ascii="Times New Roman" w:hAnsi="Times New Roman" w:cs="Times New Roman"/>
          <w:sz w:val="24"/>
          <w:szCs w:val="24"/>
        </w:rPr>
        <w:t>updateStudentInfo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9C0">
        <w:rPr>
          <w:rFonts w:ascii="Times New Roman" w:hAnsi="Times New Roman" w:cs="Times New Roman"/>
          <w:sz w:val="24"/>
          <w:szCs w:val="24"/>
        </w:rPr>
        <w:t>stuId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stuPassword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stuName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stuFaculty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stuDepartment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stuAddress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string, ,string,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stuTel</w:t>
      </w:r>
      <w:proofErr w:type="spellEnd"/>
      <w:r w:rsidRPr="008F29C0">
        <w:rPr>
          <w:rFonts w:ascii="Times New Roman" w:hAnsi="Times New Roman" w:cs="Times New Roman"/>
          <w:sz w:val="24"/>
          <w:szCs w:val="24"/>
        </w:rPr>
        <w:t xml:space="preserve">: string) : </w:t>
      </w:r>
      <w:proofErr w:type="spellStart"/>
      <w:r w:rsidRPr="008F29C0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3E32FF45" w14:textId="70A7B8C1" w:rsidR="00053269" w:rsidRPr="008F29C0" w:rsidRDefault="00053269" w:rsidP="00053269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8F29C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4789">
        <w:rPr>
          <w:rFonts w:ascii="Times New Roman" w:hAnsi="Times New Roman" w:cs="Times New Roman"/>
          <w:sz w:val="24"/>
          <w:szCs w:val="24"/>
        </w:rPr>
        <w:t>updateStudentInfo</w:t>
      </w:r>
      <w:proofErr w:type="spellEnd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proofErr w:type="spellStart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F29C0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Pr="00805BD7">
        <w:rPr>
          <w:rFonts w:ascii="Times New Roman" w:hAnsi="Times New Roman" w:cs="Times New Roman"/>
        </w:rPr>
        <w:t>updating student information into the database.</w:t>
      </w:r>
    </w:p>
    <w:p w14:paraId="4577C61E" w14:textId="77777777" w:rsidR="00053269" w:rsidRPr="008F29C0" w:rsidRDefault="00053269" w:rsidP="000532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14:paraId="517B3700" w14:textId="77777777" w:rsidR="00C003E2" w:rsidRPr="008F29C0" w:rsidRDefault="00053269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C003E2" w:rsidRPr="008F29C0" w14:paraId="10A44F92" w14:textId="77777777" w:rsidTr="00344AC4">
        <w:trPr>
          <w:trHeight w:val="126"/>
        </w:trPr>
        <w:tc>
          <w:tcPr>
            <w:tcW w:w="709" w:type="dxa"/>
          </w:tcPr>
          <w:p w14:paraId="7EF9E6D1" w14:textId="77777777" w:rsidR="00C003E2" w:rsidRPr="008F29C0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5418EEBD" w14:textId="77777777" w:rsidR="00C003E2" w:rsidRPr="008F29C0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2268" w:type="dxa"/>
          </w:tcPr>
          <w:p w14:paraId="5B8BAA97" w14:textId="77777777" w:rsidR="00C003E2" w:rsidRPr="008F29C0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3423" w:type="dxa"/>
          </w:tcPr>
          <w:p w14:paraId="181C4C35" w14:textId="77777777" w:rsidR="00C003E2" w:rsidRPr="008F29C0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C003E2" w:rsidRPr="008F29C0" w14:paraId="5E26F599" w14:textId="77777777" w:rsidTr="001A579D">
        <w:tc>
          <w:tcPr>
            <w:tcW w:w="709" w:type="dxa"/>
          </w:tcPr>
          <w:p w14:paraId="0A8D3E01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2817" w:type="dxa"/>
          </w:tcPr>
          <w:p w14:paraId="6790550C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2268" w:type="dxa"/>
          </w:tcPr>
          <w:p w14:paraId="271B9F67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423" w:type="dxa"/>
          </w:tcPr>
          <w:p w14:paraId="69BEF76D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542115021</w:t>
            </w:r>
          </w:p>
        </w:tc>
      </w:tr>
      <w:tr w:rsidR="00C003E2" w:rsidRPr="008F29C0" w14:paraId="07322FC1" w14:textId="77777777" w:rsidTr="001A579D">
        <w:tc>
          <w:tcPr>
            <w:tcW w:w="709" w:type="dxa"/>
          </w:tcPr>
          <w:p w14:paraId="17A8E918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2817" w:type="dxa"/>
          </w:tcPr>
          <w:p w14:paraId="4602F085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student_username</w:t>
            </w:r>
          </w:p>
        </w:tc>
        <w:tc>
          <w:tcPr>
            <w:tcW w:w="2268" w:type="dxa"/>
          </w:tcPr>
          <w:p w14:paraId="79D1FDF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080A1E1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tanadol</w:t>
            </w:r>
            <w:proofErr w:type="spellEnd"/>
          </w:p>
        </w:tc>
      </w:tr>
      <w:tr w:rsidR="00C003E2" w:rsidRPr="008F29C0" w14:paraId="7E8490B0" w14:textId="77777777" w:rsidTr="001A579D">
        <w:tc>
          <w:tcPr>
            <w:tcW w:w="709" w:type="dxa"/>
          </w:tcPr>
          <w:p w14:paraId="2B5EC433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2817" w:type="dxa"/>
          </w:tcPr>
          <w:p w14:paraId="6D999E22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student_password</w:t>
            </w:r>
          </w:p>
        </w:tc>
        <w:tc>
          <w:tcPr>
            <w:tcW w:w="2268" w:type="dxa"/>
          </w:tcPr>
          <w:p w14:paraId="395474BD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780F5032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C003E2" w:rsidRPr="008F29C0" w14:paraId="4D7AA2CF" w14:textId="77777777" w:rsidTr="001A579D">
        <w:tc>
          <w:tcPr>
            <w:tcW w:w="709" w:type="dxa"/>
          </w:tcPr>
          <w:p w14:paraId="3EAF99F6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2817" w:type="dxa"/>
          </w:tcPr>
          <w:p w14:paraId="71B24D1A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student_name</w:t>
            </w:r>
          </w:p>
        </w:tc>
        <w:tc>
          <w:tcPr>
            <w:tcW w:w="2268" w:type="dxa"/>
          </w:tcPr>
          <w:p w14:paraId="6044DD5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4CED7A53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Mr.Tanadol</w:t>
            </w:r>
            <w:proofErr w:type="spellEnd"/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Parn-ong</w:t>
            </w:r>
            <w:proofErr w:type="spellEnd"/>
          </w:p>
        </w:tc>
      </w:tr>
      <w:tr w:rsidR="00C003E2" w:rsidRPr="008F29C0" w14:paraId="636AAFA3" w14:textId="77777777" w:rsidTr="001A579D">
        <w:tc>
          <w:tcPr>
            <w:tcW w:w="709" w:type="dxa"/>
          </w:tcPr>
          <w:p w14:paraId="74C4C52C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2817" w:type="dxa"/>
          </w:tcPr>
          <w:p w14:paraId="3BCD315B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student_faculty</w:t>
            </w:r>
          </w:p>
        </w:tc>
        <w:tc>
          <w:tcPr>
            <w:tcW w:w="2268" w:type="dxa"/>
          </w:tcPr>
          <w:p w14:paraId="49EB3A03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601D69A4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C003E2" w:rsidRPr="008F29C0" w14:paraId="26100394" w14:textId="77777777" w:rsidTr="001A579D">
        <w:tc>
          <w:tcPr>
            <w:tcW w:w="709" w:type="dxa"/>
          </w:tcPr>
          <w:p w14:paraId="0EE0F21C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2817" w:type="dxa"/>
          </w:tcPr>
          <w:p w14:paraId="66B4D33E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student_department</w:t>
            </w:r>
          </w:p>
        </w:tc>
        <w:tc>
          <w:tcPr>
            <w:tcW w:w="2268" w:type="dxa"/>
          </w:tcPr>
          <w:p w14:paraId="4218DEC5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4F26FEF6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Software engineering</w:t>
            </w:r>
          </w:p>
        </w:tc>
      </w:tr>
      <w:tr w:rsidR="00C003E2" w:rsidRPr="008F29C0" w14:paraId="7116821E" w14:textId="77777777" w:rsidTr="001A579D">
        <w:tc>
          <w:tcPr>
            <w:tcW w:w="709" w:type="dxa"/>
          </w:tcPr>
          <w:p w14:paraId="4F6600E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2817" w:type="dxa"/>
          </w:tcPr>
          <w:p w14:paraId="173EA532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2268" w:type="dxa"/>
          </w:tcPr>
          <w:p w14:paraId="595436D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0EC9DC56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Chiang </w:t>
            </w:r>
            <w:proofErr w:type="spellStart"/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</w:t>
            </w:r>
            <w:proofErr w:type="spellEnd"/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Thailand</w:t>
            </w:r>
          </w:p>
        </w:tc>
      </w:tr>
      <w:tr w:rsidR="00C003E2" w:rsidRPr="008F29C0" w14:paraId="6BAE623E" w14:textId="77777777" w:rsidTr="001A579D">
        <w:tc>
          <w:tcPr>
            <w:tcW w:w="709" w:type="dxa"/>
          </w:tcPr>
          <w:p w14:paraId="078A9F8E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2817" w:type="dxa"/>
          </w:tcPr>
          <w:p w14:paraId="6C17B85D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student_email</w:t>
            </w:r>
          </w:p>
        </w:tc>
        <w:tc>
          <w:tcPr>
            <w:tcW w:w="2268" w:type="dxa"/>
          </w:tcPr>
          <w:p w14:paraId="6508C750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1CD327E6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se542115021@vr.camt.info</w:t>
            </w:r>
          </w:p>
        </w:tc>
      </w:tr>
      <w:tr w:rsidR="00C003E2" w:rsidRPr="008F29C0" w14:paraId="32C8645D" w14:textId="77777777" w:rsidTr="001A579D">
        <w:tc>
          <w:tcPr>
            <w:tcW w:w="709" w:type="dxa"/>
          </w:tcPr>
          <w:p w14:paraId="1BFBCD80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2817" w:type="dxa"/>
          </w:tcPr>
          <w:p w14:paraId="26076D69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student_tel</w:t>
            </w:r>
          </w:p>
        </w:tc>
        <w:tc>
          <w:tcPr>
            <w:tcW w:w="2268" w:type="dxa"/>
          </w:tcPr>
          <w:p w14:paraId="05FD1AA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59F54E44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0833201787</w:t>
            </w:r>
          </w:p>
        </w:tc>
      </w:tr>
      <w:tr w:rsidR="00C003E2" w:rsidRPr="008F29C0" w14:paraId="5D9CBDEA" w14:textId="77777777" w:rsidTr="001A579D">
        <w:tc>
          <w:tcPr>
            <w:tcW w:w="709" w:type="dxa"/>
          </w:tcPr>
          <w:p w14:paraId="4CBF1F92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2817" w:type="dxa"/>
          </w:tcPr>
          <w:p w14:paraId="5B2B116F" w14:textId="77777777" w:rsidR="00C003E2" w:rsidRPr="008F29C0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student_approvment</w:t>
            </w:r>
          </w:p>
        </w:tc>
        <w:tc>
          <w:tcPr>
            <w:tcW w:w="2268" w:type="dxa"/>
          </w:tcPr>
          <w:p w14:paraId="1E48B0A9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3423" w:type="dxa"/>
          </w:tcPr>
          <w:p w14:paraId="65ADF4FF" w14:textId="77777777" w:rsidR="00C003E2" w:rsidRPr="008F29C0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1EF854C0" w14:textId="7A420308" w:rsidR="00053269" w:rsidRDefault="00053269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EADB2" w14:textId="77777777" w:rsidR="00C003E2" w:rsidRDefault="00C003E2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A70E3" w14:textId="77777777" w:rsidR="00C003E2" w:rsidRDefault="00C003E2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98B88" w14:textId="77777777" w:rsidR="00C003E2" w:rsidRDefault="00C003E2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ABCCC" w14:textId="77777777" w:rsidR="00C003E2" w:rsidRDefault="00C003E2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99029" w14:textId="77777777" w:rsidR="00C003E2" w:rsidRDefault="00C003E2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C5B9F" w14:textId="77777777" w:rsidR="00C003E2" w:rsidRDefault="00C003E2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8D609" w14:textId="77777777" w:rsidR="008F29C0" w:rsidRPr="008F29C0" w:rsidRDefault="008F29C0" w:rsidP="000532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81A26" w14:textId="77777777" w:rsidR="00053269" w:rsidRPr="008F29C0" w:rsidRDefault="00053269" w:rsidP="000532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ab/>
        <w:t>Test Cases</w:t>
      </w:r>
    </w:p>
    <w:tbl>
      <w:tblPr>
        <w:tblW w:w="9015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2127"/>
        <w:gridCol w:w="2835"/>
        <w:gridCol w:w="2141"/>
        <w:gridCol w:w="1393"/>
      </w:tblGrid>
      <w:tr w:rsidR="00053269" w:rsidRPr="00ED4789" w14:paraId="6BA8589F" w14:textId="77777777" w:rsidTr="001A579D">
        <w:trPr>
          <w:trHeight w:val="610"/>
        </w:trPr>
        <w:tc>
          <w:tcPr>
            <w:tcW w:w="519" w:type="dxa"/>
          </w:tcPr>
          <w:p w14:paraId="786FF9D2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14:paraId="7ACFDB35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835" w:type="dxa"/>
          </w:tcPr>
          <w:p w14:paraId="13196C14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2141" w:type="dxa"/>
          </w:tcPr>
          <w:p w14:paraId="5153FD6D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14:paraId="1E2E275A" w14:textId="77777777" w:rsidR="00053269" w:rsidRPr="00ED4789" w:rsidRDefault="00053269" w:rsidP="001A579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</w:tr>
      <w:tr w:rsidR="00053269" w:rsidRPr="00ED4789" w14:paraId="0A8EDE35" w14:textId="77777777" w:rsidTr="001A579D">
        <w:trPr>
          <w:trHeight w:val="465"/>
        </w:trPr>
        <w:tc>
          <w:tcPr>
            <w:tcW w:w="519" w:type="dxa"/>
          </w:tcPr>
          <w:p w14:paraId="345CBD0E" w14:textId="19F45610" w:rsidR="00053269" w:rsidRPr="00ED4789" w:rsidRDefault="00053269" w:rsidP="001A579D">
            <w:pPr>
              <w:rPr>
                <w:rFonts w:ascii="Times New Roman" w:hAnsi="Times New Roman" w:cs="Times New Roman"/>
                <w:szCs w:val="24"/>
              </w:rPr>
            </w:pPr>
            <w:del w:id="10" w:author="KKD Windows Se7en V1" w:date="2014-07-30T17:42:00Z">
              <w:r w:rsidRPr="00ED4789" w:rsidDel="00760226">
                <w:rPr>
                  <w:rFonts w:ascii="Times New Roman" w:hAnsi="Times New Roman" w:cs="Times New Roman"/>
                  <w:szCs w:val="24"/>
                </w:rPr>
                <w:delText>1</w:delText>
              </w:r>
            </w:del>
            <w:ins w:id="11" w:author="KKD Windows Se7en V1" w:date="2014-07-30T17:42:00Z">
              <w:r w:rsidR="00760226">
                <w:rPr>
                  <w:rFonts w:ascii="Times New Roman" w:hAnsi="Times New Roman" w:cs="Times New Roman"/>
                  <w:szCs w:val="24"/>
                </w:rPr>
                <w:t>2</w:t>
              </w:r>
            </w:ins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14:paraId="64CD8E23" w14:textId="716707BC" w:rsidR="00053269" w:rsidRPr="00ED4789" w:rsidRDefault="0005326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student information provided is </w:t>
            </w:r>
            <w:r w:rsidR="008A173C"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835" w:type="dxa"/>
          </w:tcPr>
          <w:p w14:paraId="3CD2BC91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542115021</w:t>
            </w:r>
          </w:p>
          <w:p w14:paraId="7B98D712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tanadol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317FC9EC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</w:t>
            </w:r>
          </w:p>
          <w:p w14:paraId="0E722A4B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4CCD44A1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</w:t>
            </w:r>
          </w:p>
          <w:p w14:paraId="79CEB5F7" w14:textId="78B0145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r w:rsidR="008A173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Animation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0A27D100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</w:t>
            </w:r>
          </w:p>
          <w:p w14:paraId="3489A1AD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</w:t>
            </w:r>
            <w:hyperlink r:id="rId11" w:history="1">
              <w:r w:rsidRPr="00ED4789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14:paraId="1F0C37ED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</w:t>
            </w:r>
          </w:p>
        </w:tc>
        <w:tc>
          <w:tcPr>
            <w:tcW w:w="2141" w:type="dxa"/>
          </w:tcPr>
          <w:p w14:paraId="32CA3CEA" w14:textId="1EF7BFD5" w:rsidR="00053269" w:rsidRPr="00ED4789" w:rsidRDefault="00053269" w:rsidP="00727780">
            <w:pPr>
              <w:rPr>
                <w:rFonts w:ascii="Times New Roman" w:hAnsi="Times New Roman" w:cs="Times New Roman"/>
                <w:szCs w:val="24"/>
              </w:rPr>
              <w:pPrChange w:id="12" w:author="KKD Windows Se7en V1" w:date="2014-07-30T17:59:00Z">
                <w:pPr/>
              </w:pPrChange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proofErr w:type="spellEnd"/>
            <w:del w:id="13" w:author="KKD Windows Se7en V1" w:date="2014-07-30T17:59:00Z">
              <w:r w:rsidRPr="00ED4789" w:rsidDel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(I</w:delText>
              </w:r>
            </w:del>
            <w:ins w:id="14" w:author="KKD Windows Se7en V1" w:date="2014-07-30T17:59:00Z">
              <w:r w:rsidR="00727780" w:rsidRPr="00ED4789" w:rsidDel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 </w:t>
              </w:r>
            </w:ins>
            <w:del w:id="15" w:author="KKD Windows Se7en V1" w:date="2014-07-30T17:59:00Z">
              <w:r w:rsidRPr="00ED4789" w:rsidDel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nsertStudentInfo</w:delText>
              </w:r>
            </w:del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ins w:id="16" w:author="KKD Windows Se7en V1" w:date="2014-07-30T17:59:00Z">
              <w:r w:rsidR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actual</w:t>
              </w:r>
            </w:ins>
            <w:del w:id="17" w:author="KKD Windows Se7en V1" w:date="2014-07-30T17:59:00Z">
              <w:r w:rsidRPr="00ED4789" w:rsidDel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Test Input</w:delText>
              </w:r>
            </w:del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138FB13B" w14:textId="77777777" w:rsidR="00053269" w:rsidRPr="00ED4789" w:rsidRDefault="00053269" w:rsidP="001A579D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053269" w:rsidRPr="00A36503" w14:paraId="137929D8" w14:textId="77777777" w:rsidTr="001A579D">
        <w:trPr>
          <w:trHeight w:val="465"/>
        </w:trPr>
        <w:tc>
          <w:tcPr>
            <w:tcW w:w="519" w:type="dxa"/>
          </w:tcPr>
          <w:p w14:paraId="25EF4C74" w14:textId="4D96678C" w:rsidR="00053269" w:rsidRPr="00ED4789" w:rsidRDefault="00760226" w:rsidP="001A579D">
            <w:pPr>
              <w:rPr>
                <w:rFonts w:ascii="Times New Roman" w:hAnsi="Times New Roman" w:cs="Times New Roman"/>
                <w:szCs w:val="24"/>
              </w:rPr>
            </w:pPr>
            <w:ins w:id="18" w:author="KKD Windows Se7en V1" w:date="2014-07-30T17:42:00Z">
              <w:r>
                <w:rPr>
                  <w:rFonts w:ascii="Times New Roman" w:hAnsi="Times New Roman" w:cs="Times New Roman"/>
                  <w:szCs w:val="24"/>
                </w:rPr>
                <w:t>2</w:t>
              </w:r>
            </w:ins>
            <w:del w:id="19" w:author="KKD Windows Se7en V1" w:date="2014-07-30T17:42:00Z">
              <w:r w:rsidR="00053269" w:rsidRPr="00ED4789" w:rsidDel="00760226">
                <w:rPr>
                  <w:rFonts w:ascii="Times New Roman" w:hAnsi="Times New Roman" w:cs="Times New Roman"/>
                  <w:szCs w:val="24"/>
                </w:rPr>
                <w:delText>1</w:delText>
              </w:r>
            </w:del>
            <w:r w:rsidR="00053269"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14:paraId="6854D6A1" w14:textId="06E82E7E" w:rsidR="00053269" w:rsidRPr="00ED4789" w:rsidRDefault="0005326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student information provided is </w:t>
            </w:r>
            <w:r w:rsidR="008A173C"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 xml:space="preserve">providing </w:t>
            </w:r>
            <w:r w:rsidR="008A173C">
              <w:rPr>
                <w:rFonts w:ascii="Times New Roman" w:hAnsi="Times New Roman" w:cs="Times New Roman"/>
                <w:szCs w:val="24"/>
              </w:rPr>
              <w:t>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835" w:type="dxa"/>
          </w:tcPr>
          <w:p w14:paraId="19BACC30" w14:textId="506DCB36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studentId =  </w:t>
            </w:r>
            <w:r w:rsidR="008A173C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9999999</w:t>
            </w:r>
          </w:p>
          <w:p w14:paraId="2E37FDEB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tanadol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3514E7DB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"123456"</w:t>
            </w:r>
          </w:p>
          <w:p w14:paraId="7E0F7AF8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Mr.Tanadol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Parn-ong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32ED8810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"CAMT"</w:t>
            </w:r>
          </w:p>
          <w:p w14:paraId="5D898CFA" w14:textId="077A0752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</w:t>
            </w:r>
            <w:r w:rsidR="008A173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Animation</w:t>
            </w:r>
            <w:r w:rsidR="008A173C"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14:paraId="00F23162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"Chiang </w:t>
            </w: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Thailand"</w:t>
            </w:r>
          </w:p>
          <w:p w14:paraId="665D38EB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</w:t>
            </w:r>
            <w:hyperlink r:id="rId12" w:history="1">
              <w:r w:rsidRPr="00ED4789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14:paraId="215D71AE" w14:textId="77777777" w:rsidR="00053269" w:rsidRPr="00ED4789" w:rsidRDefault="00053269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</w:t>
            </w:r>
            <w:proofErr w:type="spellEnd"/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"0833201787"</w:t>
            </w:r>
          </w:p>
        </w:tc>
        <w:tc>
          <w:tcPr>
            <w:tcW w:w="2141" w:type="dxa"/>
          </w:tcPr>
          <w:p w14:paraId="18DEEB24" w14:textId="4610AD15" w:rsidR="00053269" w:rsidRPr="00ED4789" w:rsidRDefault="008A173C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proofErr w:type="spellEnd"/>
            <w:del w:id="20" w:author="KKD Windows Se7en V1" w:date="2014-07-30T17:59:00Z">
              <w:r w:rsidR="00053269" w:rsidRPr="00ED4789" w:rsidDel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(InsertStudentInfo</w:delText>
              </w:r>
            </w:del>
            <w:r w:rsidR="00053269"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ins w:id="21" w:author="KKD Windows Se7en V1" w:date="2014-07-30T17:59:00Z">
              <w:r w:rsidR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actual</w:t>
              </w:r>
            </w:ins>
            <w:del w:id="22" w:author="KKD Windows Se7en V1" w:date="2014-07-30T17:59:00Z">
              <w:r w:rsidR="00053269" w:rsidRPr="00ED4789" w:rsidDel="00727780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Test Input</w:delText>
              </w:r>
            </w:del>
            <w:r w:rsidR="00053269"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14:paraId="3AEF9022" w14:textId="08004CEE" w:rsidR="00053269" w:rsidRPr="00ED4789" w:rsidRDefault="00C003E2" w:rsidP="001A57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</w:tbl>
    <w:p w14:paraId="17C5B372" w14:textId="77777777" w:rsidR="0080748D" w:rsidRDefault="0080748D"/>
    <w:p w14:paraId="4FF47E10" w14:textId="77777777" w:rsidR="00DB7EAA" w:rsidRDefault="00DB7EAA"/>
    <w:p w14:paraId="1C33BDBA" w14:textId="77777777" w:rsidR="00C003E2" w:rsidRDefault="00C003E2"/>
    <w:p w14:paraId="08024FAE" w14:textId="77777777" w:rsidR="00C003E2" w:rsidRDefault="00C003E2"/>
    <w:p w14:paraId="5BB78825" w14:textId="77777777" w:rsidR="00C003E2" w:rsidRDefault="00C003E2"/>
    <w:p w14:paraId="2AEEEDA7" w14:textId="77777777" w:rsidR="00C003E2" w:rsidRDefault="00C003E2"/>
    <w:p w14:paraId="2B1FDCF6" w14:textId="77777777" w:rsidR="00C003E2" w:rsidRDefault="00C003E2"/>
    <w:p w14:paraId="006C932D" w14:textId="77777777" w:rsidR="00C003E2" w:rsidRDefault="00C003E2"/>
    <w:p w14:paraId="6056D59A" w14:textId="77777777" w:rsidR="00C003E2" w:rsidRDefault="00C003E2"/>
    <w:p w14:paraId="7E4D4DE2" w14:textId="77777777" w:rsidR="00C003E2" w:rsidRDefault="00C003E2"/>
    <w:p w14:paraId="76B1D3B4" w14:textId="77777777" w:rsidR="00C003E2" w:rsidRDefault="00C003E2"/>
    <w:p w14:paraId="1F13A34B" w14:textId="77777777" w:rsidR="00C003E2" w:rsidRDefault="00C003E2"/>
    <w:p w14:paraId="4F6C344F" w14:textId="77777777" w:rsidR="00C003E2" w:rsidRDefault="00C003E2"/>
    <w:p w14:paraId="051FA028" w14:textId="77777777" w:rsidR="00C003E2" w:rsidRDefault="00C003E2"/>
    <w:p w14:paraId="7F458F79" w14:textId="23F5D2DF" w:rsidR="00DB7EAA" w:rsidRPr="00DB7EAA" w:rsidRDefault="00DB7EAA" w:rsidP="00DB7EA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 xml:space="preserve">UTC-3 </w:t>
      </w:r>
      <w:proofErr w:type="spellStart"/>
      <w:proofErr w:type="gramStart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viewStudentInfo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spellStart"/>
      <w:proofErr w:type="gram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stuId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proofErr w:type="spellStart"/>
      <w:r w:rsidRPr="00A36DEA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proofErr w:type="spellEnd"/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Pr="00DB7EAA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 xml:space="preserve"> : Student</w:t>
      </w:r>
    </w:p>
    <w:p w14:paraId="2A9E0247" w14:textId="77777777" w:rsidR="00DB7EAA" w:rsidRDefault="00DB7EAA" w:rsidP="00DB7EA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CA383C" w14:textId="77777777" w:rsidR="00DB7EAA" w:rsidRPr="00A36DEA" w:rsidRDefault="00DB7EAA" w:rsidP="00DB7EAA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ADC127E" w14:textId="77777777" w:rsidR="00DB7EAA" w:rsidRPr="00A36DEA" w:rsidRDefault="00DB7EAA" w:rsidP="00DB7EAA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37BE2432" w14:textId="5B49D7AC" w:rsidR="00DB7EAA" w:rsidRPr="00A36DEA" w:rsidRDefault="00DB7EAA" w:rsidP="00DB7EAA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ins w:id="23" w:author="KKD Windows Se7en V1" w:date="2014-07-30T16:00:00Z">
        <w:r w:rsidR="001A579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3</w:t>
        </w:r>
      </w:ins>
      <w:del w:id="24" w:author="KKD Windows Se7en V1" w:date="2014-07-30T16:00:00Z">
        <w:r w:rsidRPr="00A36DEA" w:rsidDel="001A579D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delText>2</w:delText>
        </w:r>
      </w:del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viewStudentInfo</w:t>
      </w:r>
      <w:proofErr w:type="spellEnd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stuId</w:t>
      </w:r>
      <w:proofErr w:type="spellEnd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C003E2">
        <w:rPr>
          <w:rFonts w:ascii="Times New Roman" w:hAnsi="Times New Roman" w:cs="Times New Roman"/>
          <w:color w:val="000000" w:themeColor="text1"/>
          <w:sz w:val="24"/>
          <w:szCs w:val="24"/>
        </w:rPr>
        <w:t>) : Student</w:t>
      </w:r>
    </w:p>
    <w:p w14:paraId="147F6364" w14:textId="30847B8D" w:rsidR="00DB7EAA" w:rsidRDefault="00DB7EAA" w:rsidP="00DB7EAA">
      <w:pPr>
        <w:ind w:left="2410" w:hanging="1701"/>
        <w:rPr>
          <w:ins w:id="25" w:author="KKD Windows Se7en V1" w:date="2014-07-30T15:57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gramStart"/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03E2">
        <w:rPr>
          <w:rFonts w:ascii="Times New Roman" w:hAnsi="Times New Roman" w:cs="Times New Roman"/>
          <w:sz w:val="24"/>
          <w:szCs w:val="24"/>
        </w:rPr>
        <w:t>viewStudentInfo</w:t>
      </w:r>
      <w:proofErr w:type="spellEnd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proofErr w:type="spellStart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proofErr w:type="spellEnd"/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="00C003E2">
        <w:rPr>
          <w:rFonts w:ascii="Times New Roman" w:hAnsi="Times New Roman" w:cs="Times New Roman"/>
        </w:rPr>
        <w:t>viewing</w:t>
      </w:r>
      <w:r w:rsidRPr="00805BD7">
        <w:rPr>
          <w:rFonts w:ascii="Times New Roman" w:hAnsi="Times New Roman" w:cs="Times New Roman"/>
        </w:rPr>
        <w:t xml:space="preserve"> student information into the database.</w:t>
      </w:r>
    </w:p>
    <w:p w14:paraId="514D98BB" w14:textId="77777777" w:rsidR="001A579D" w:rsidRPr="00A36DEA" w:rsidRDefault="001A579D" w:rsidP="00DB7EAA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10BAC334" w14:textId="309BA5C7" w:rsidR="00C003E2" w:rsidRPr="00A36DEA" w:rsidRDefault="00DB7EAA" w:rsidP="00DB7EAA">
      <w:pPr>
        <w:rPr>
          <w:rFonts w:ascii="Times New Roman" w:hAnsi="Times New Roman" w:cs="Times New Roman"/>
          <w:b/>
          <w:bCs/>
          <w:sz w:val="24"/>
          <w:szCs w:val="24"/>
        </w:rPr>
      </w:pPr>
      <w:del w:id="26" w:author="KKD Windows Se7en V1" w:date="2014-07-30T15:57:00Z">
        <w:r w:rsidRPr="00A36DEA" w:rsidDel="001A579D"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del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C003E2" w:rsidRPr="00832915" w14:paraId="1B18F320" w14:textId="77777777" w:rsidTr="001A579D">
        <w:tc>
          <w:tcPr>
            <w:tcW w:w="709" w:type="dxa"/>
          </w:tcPr>
          <w:p w14:paraId="67DF5178" w14:textId="77777777" w:rsidR="00C003E2" w:rsidRPr="00832915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14:paraId="7D454F8B" w14:textId="77777777" w:rsidR="00C003E2" w:rsidRPr="00832915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2268" w:type="dxa"/>
          </w:tcPr>
          <w:p w14:paraId="6709775D" w14:textId="77777777" w:rsidR="00C003E2" w:rsidRPr="00832915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3423" w:type="dxa"/>
          </w:tcPr>
          <w:p w14:paraId="71350BF7" w14:textId="77777777" w:rsidR="00C003E2" w:rsidRPr="00832915" w:rsidRDefault="00C003E2" w:rsidP="001A57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C003E2" w:rsidRPr="00832915" w14:paraId="52D40B02" w14:textId="77777777" w:rsidTr="00344AC4">
        <w:trPr>
          <w:trHeight w:val="165"/>
        </w:trPr>
        <w:tc>
          <w:tcPr>
            <w:tcW w:w="709" w:type="dxa"/>
          </w:tcPr>
          <w:p w14:paraId="2733D7C9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2817" w:type="dxa"/>
          </w:tcPr>
          <w:p w14:paraId="0AEA069A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2268" w:type="dxa"/>
          </w:tcPr>
          <w:p w14:paraId="4F0BE77C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423" w:type="dxa"/>
          </w:tcPr>
          <w:p w14:paraId="16BC59F7" w14:textId="434AD03D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542115096</w:t>
            </w:r>
          </w:p>
        </w:tc>
      </w:tr>
      <w:tr w:rsidR="00C003E2" w:rsidRPr="00832915" w14:paraId="7F43FFA4" w14:textId="77777777" w:rsidTr="001A579D">
        <w:tc>
          <w:tcPr>
            <w:tcW w:w="709" w:type="dxa"/>
          </w:tcPr>
          <w:p w14:paraId="2BB720FF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2817" w:type="dxa"/>
          </w:tcPr>
          <w:p w14:paraId="2B79A53D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student_username</w:t>
            </w:r>
          </w:p>
        </w:tc>
        <w:tc>
          <w:tcPr>
            <w:tcW w:w="2268" w:type="dxa"/>
          </w:tcPr>
          <w:p w14:paraId="74C4DD63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3F6E2310" w14:textId="2CD978DC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studentone</w:t>
            </w:r>
            <w:proofErr w:type="spellEnd"/>
          </w:p>
        </w:tc>
      </w:tr>
      <w:tr w:rsidR="00C003E2" w:rsidRPr="00832915" w14:paraId="09BA58AF" w14:textId="77777777" w:rsidTr="001A579D">
        <w:tc>
          <w:tcPr>
            <w:tcW w:w="709" w:type="dxa"/>
          </w:tcPr>
          <w:p w14:paraId="6EB326D1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2817" w:type="dxa"/>
          </w:tcPr>
          <w:p w14:paraId="69E52406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student_password</w:t>
            </w:r>
          </w:p>
        </w:tc>
        <w:tc>
          <w:tcPr>
            <w:tcW w:w="2268" w:type="dxa"/>
          </w:tcPr>
          <w:p w14:paraId="16A3DD03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276285F9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C003E2" w:rsidRPr="00832915" w14:paraId="42A72BAA" w14:textId="77777777" w:rsidTr="001A579D">
        <w:tc>
          <w:tcPr>
            <w:tcW w:w="709" w:type="dxa"/>
          </w:tcPr>
          <w:p w14:paraId="4CE8E008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2817" w:type="dxa"/>
          </w:tcPr>
          <w:p w14:paraId="1CE75E10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student_name</w:t>
            </w:r>
          </w:p>
        </w:tc>
        <w:tc>
          <w:tcPr>
            <w:tcW w:w="2268" w:type="dxa"/>
          </w:tcPr>
          <w:p w14:paraId="73104667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5269DF45" w14:textId="11CDAACD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 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</w:tc>
      </w:tr>
      <w:tr w:rsidR="00C003E2" w:rsidRPr="00832915" w14:paraId="700A62D1" w14:textId="77777777" w:rsidTr="001A579D">
        <w:tc>
          <w:tcPr>
            <w:tcW w:w="709" w:type="dxa"/>
          </w:tcPr>
          <w:p w14:paraId="2242EB2E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2817" w:type="dxa"/>
          </w:tcPr>
          <w:p w14:paraId="7C45160E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student_faculty</w:t>
            </w:r>
          </w:p>
        </w:tc>
        <w:tc>
          <w:tcPr>
            <w:tcW w:w="2268" w:type="dxa"/>
          </w:tcPr>
          <w:p w14:paraId="016C08D5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289B7CAB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C003E2" w:rsidRPr="00832915" w14:paraId="6FB9AA12" w14:textId="77777777" w:rsidTr="001A579D">
        <w:tc>
          <w:tcPr>
            <w:tcW w:w="709" w:type="dxa"/>
          </w:tcPr>
          <w:p w14:paraId="597DE831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2817" w:type="dxa"/>
          </w:tcPr>
          <w:p w14:paraId="4E419690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student_department</w:t>
            </w:r>
          </w:p>
        </w:tc>
        <w:tc>
          <w:tcPr>
            <w:tcW w:w="2268" w:type="dxa"/>
          </w:tcPr>
          <w:p w14:paraId="4539E855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5992CC6F" w14:textId="43CE6BC6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C003E2" w:rsidRPr="00832915" w14:paraId="493D72CE" w14:textId="77777777" w:rsidTr="001A579D">
        <w:tc>
          <w:tcPr>
            <w:tcW w:w="709" w:type="dxa"/>
          </w:tcPr>
          <w:p w14:paraId="40BE5605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2817" w:type="dxa"/>
          </w:tcPr>
          <w:p w14:paraId="60F6E3CB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2268" w:type="dxa"/>
          </w:tcPr>
          <w:p w14:paraId="7A8DC4C0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2BC1EA12" w14:textId="3FC7DE13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Chiang </w:t>
            </w:r>
            <w:proofErr w:type="spellStart"/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mai</w:t>
            </w:r>
            <w:proofErr w:type="spellEnd"/>
          </w:p>
        </w:tc>
      </w:tr>
      <w:tr w:rsidR="00C003E2" w:rsidRPr="00832915" w14:paraId="33D5D33C" w14:textId="77777777" w:rsidTr="001A579D">
        <w:tc>
          <w:tcPr>
            <w:tcW w:w="709" w:type="dxa"/>
          </w:tcPr>
          <w:p w14:paraId="556A2080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2817" w:type="dxa"/>
          </w:tcPr>
          <w:p w14:paraId="636DBC45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student_email</w:t>
            </w:r>
          </w:p>
        </w:tc>
        <w:tc>
          <w:tcPr>
            <w:tcW w:w="2268" w:type="dxa"/>
          </w:tcPr>
          <w:p w14:paraId="03DC80E1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3D48FB19" w14:textId="7350BD2C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SE@gmail.com</w:t>
            </w:r>
          </w:p>
        </w:tc>
      </w:tr>
      <w:tr w:rsidR="00C003E2" w:rsidRPr="00832915" w14:paraId="5BD0D15C" w14:textId="77777777" w:rsidTr="001A579D">
        <w:tc>
          <w:tcPr>
            <w:tcW w:w="709" w:type="dxa"/>
          </w:tcPr>
          <w:p w14:paraId="2D1586E1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2817" w:type="dxa"/>
          </w:tcPr>
          <w:p w14:paraId="2DE436AA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student_tel</w:t>
            </w:r>
          </w:p>
        </w:tc>
        <w:tc>
          <w:tcPr>
            <w:tcW w:w="2268" w:type="dxa"/>
          </w:tcPr>
          <w:p w14:paraId="2711D1D4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14:paraId="71AB8316" w14:textId="6A9E9AAC" w:rsidR="00C003E2" w:rsidRPr="00832915" w:rsidRDefault="00710161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0832335899</w:t>
            </w:r>
          </w:p>
        </w:tc>
      </w:tr>
      <w:tr w:rsidR="00C003E2" w:rsidRPr="00832915" w14:paraId="1A21A5EF" w14:textId="77777777" w:rsidTr="001A579D">
        <w:tc>
          <w:tcPr>
            <w:tcW w:w="709" w:type="dxa"/>
          </w:tcPr>
          <w:p w14:paraId="74FCA5B0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2817" w:type="dxa"/>
          </w:tcPr>
          <w:p w14:paraId="1B6D4707" w14:textId="77777777" w:rsidR="00C003E2" w:rsidRPr="00832915" w:rsidRDefault="00C003E2" w:rsidP="001A579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student_approvment</w:t>
            </w:r>
          </w:p>
        </w:tc>
        <w:tc>
          <w:tcPr>
            <w:tcW w:w="2268" w:type="dxa"/>
          </w:tcPr>
          <w:p w14:paraId="4A4A9535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3423" w:type="dxa"/>
          </w:tcPr>
          <w:p w14:paraId="2A4AFEE7" w14:textId="77777777" w:rsidR="00C003E2" w:rsidRPr="00832915" w:rsidRDefault="00C003E2" w:rsidP="001A57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291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9255742" w14:textId="5F8407FF" w:rsidR="00CF0F64" w:rsidRDefault="00CF0F64" w:rsidP="008F29C0">
      <w:pPr>
        <w:rPr>
          <w:ins w:id="27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D8B1C14" w14:textId="77777777" w:rsidR="005F0C6C" w:rsidRDefault="005F0C6C" w:rsidP="008F29C0">
      <w:pPr>
        <w:rPr>
          <w:ins w:id="28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CC10ED9" w14:textId="77777777" w:rsidR="005F0C6C" w:rsidRDefault="005F0C6C" w:rsidP="008F29C0">
      <w:pPr>
        <w:rPr>
          <w:ins w:id="29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5635DBE" w14:textId="77777777" w:rsidR="005F0C6C" w:rsidRDefault="005F0C6C" w:rsidP="008F29C0">
      <w:pPr>
        <w:rPr>
          <w:ins w:id="30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01023BB" w14:textId="77777777" w:rsidR="005F0C6C" w:rsidRDefault="005F0C6C" w:rsidP="008F29C0">
      <w:pPr>
        <w:rPr>
          <w:ins w:id="31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6379160" w14:textId="77777777" w:rsidR="005F0C6C" w:rsidRDefault="005F0C6C" w:rsidP="008F29C0">
      <w:pPr>
        <w:rPr>
          <w:ins w:id="32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CD104EA" w14:textId="77777777" w:rsidR="005F0C6C" w:rsidRDefault="005F0C6C" w:rsidP="008F29C0">
      <w:pPr>
        <w:rPr>
          <w:ins w:id="33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9B6545C" w14:textId="77777777" w:rsidR="005F0C6C" w:rsidRDefault="005F0C6C" w:rsidP="008F29C0">
      <w:pPr>
        <w:rPr>
          <w:ins w:id="34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2CF0E9C" w14:textId="77777777" w:rsidR="005F0C6C" w:rsidRDefault="005F0C6C" w:rsidP="008F29C0">
      <w:pPr>
        <w:rPr>
          <w:ins w:id="35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C70518F" w14:textId="77777777" w:rsidR="005F0C6C" w:rsidRDefault="005F0C6C" w:rsidP="008F29C0">
      <w:pPr>
        <w:rPr>
          <w:ins w:id="36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BF5C174" w14:textId="77777777" w:rsidR="005F0C6C" w:rsidRDefault="005F0C6C" w:rsidP="008F29C0">
      <w:pPr>
        <w:rPr>
          <w:ins w:id="37" w:author="KKD Windows Se7en V1" w:date="2014-07-30T17:26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E0B4532" w14:textId="77777777" w:rsidR="005F0C6C" w:rsidRPr="008F29C0" w:rsidRDefault="005F0C6C" w:rsidP="008F29C0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CDB8FD3" w14:textId="49CFA387" w:rsidR="00344AC4" w:rsidRPr="001A579D" w:rsidRDefault="008F29C0" w:rsidP="00CF0F64">
      <w:pPr>
        <w:rPr>
          <w:ins w:id="38" w:author="KKD Windows Se7en V1" w:date="2014-07-30T15:54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rPrChange w:id="39" w:author="KKD Windows Se7en V1" w:date="2014-07-30T15:56:00Z">
            <w:rPr>
              <w:ins w:id="40" w:author="KKD Windows Se7en V1" w:date="2014-07-30T15:54:00Z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rPrChange>
        </w:rPr>
      </w:pPr>
      <w:r w:rsidRPr="001A57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rPrChange w:id="41" w:author="KKD Windows Se7en V1" w:date="2014-07-30T15:56:00Z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rPrChange>
        </w:rPr>
        <w:lastRenderedPageBreak/>
        <w:t>Expected result</w:t>
      </w:r>
    </w:p>
    <w:p w14:paraId="3DC13BF6" w14:textId="05CB857E" w:rsidR="00344AC4" w:rsidRPr="001A579D" w:rsidRDefault="00344AC4" w:rsidP="00CF0F64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rPrChange w:id="42" w:author="KKD Windows Se7en V1" w:date="2014-07-30T15:56:00Z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rPrChange>
        </w:rPr>
      </w:pPr>
      <w:ins w:id="43" w:author="KKD Windows Se7en V1" w:date="2014-07-30T15:54:00Z">
        <w:r w:rsidRPr="001A579D"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  <w:rPrChange w:id="44" w:author="KKD Windows Se7en V1" w:date="2014-07-30T15:56:00Z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rPrChange>
          </w:rPr>
          <w:t>Student parameter form.</w:t>
        </w:r>
      </w:ins>
    </w:p>
    <w:p w14:paraId="21F1A3D8" w14:textId="6251C10B" w:rsidR="00467011" w:rsidRDefault="00467011" w:rsidP="001A579D">
      <w:pPr>
        <w:ind w:firstLine="720"/>
        <w:rPr>
          <w:ins w:id="45" w:author="KKD Windows Se7en V1" w:date="2014-07-30T15:55:00Z"/>
          <w:rFonts w:ascii="Times New Roman" w:hAnsi="Times New Roman" w:cs="Times New Roman"/>
          <w:color w:val="000000" w:themeColor="text1"/>
          <w:sz w:val="19"/>
          <w:szCs w:val="19"/>
        </w:rPr>
        <w:pPrChange w:id="46" w:author="KKD Windows Se7en V1" w:date="2014-07-30T15:55:00Z">
          <w:pPr/>
        </w:pPrChange>
      </w:pPr>
      <w:r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47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Student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48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</w:t>
      </w:r>
      <w:r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49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(</w:t>
      </w:r>
      <w:proofErr w:type="spellStart"/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0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int</w:t>
      </w:r>
      <w:proofErr w:type="spellEnd"/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1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student_id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2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3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student_name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4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5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student_username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6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7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student_password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8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59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student_faculty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0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1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student_department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2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3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student_address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4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5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student_email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6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 string</w:t>
      </w:r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7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student_tel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8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, </w:t>
      </w:r>
      <w:proofErr w:type="spellStart"/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69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int</w:t>
      </w:r>
      <w:proofErr w:type="spellEnd"/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70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</w:t>
      </w:r>
      <w:proofErr w:type="spellStart"/>
      <w:r w:rsidR="00344AC4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71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student_approvement</w:t>
      </w:r>
      <w:proofErr w:type="spellEnd"/>
      <w:r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72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)</w:t>
      </w:r>
      <w:r w:rsidR="00B564B6" w:rsidRPr="001A579D">
        <w:rPr>
          <w:rFonts w:ascii="Times New Roman" w:hAnsi="Times New Roman" w:cs="Times New Roman"/>
          <w:color w:val="000000" w:themeColor="text1"/>
          <w:sz w:val="19"/>
          <w:szCs w:val="19"/>
          <w:rPrChange w:id="73" w:author="KKD Windows Se7en V1" w:date="2014-07-30T15:55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;</w:t>
      </w:r>
    </w:p>
    <w:p w14:paraId="7018C4DD" w14:textId="58471C17" w:rsidR="001A579D" w:rsidRPr="00FF45A6" w:rsidRDefault="001A579D" w:rsidP="00CF0F64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74" w:author="KKD Windows Se7en V1" w:date="2014-07-30T15:55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Object result.</w:t>
        </w:r>
      </w:ins>
    </w:p>
    <w:p w14:paraId="494585F5" w14:textId="027DFDF1" w:rsidR="00467011" w:rsidRPr="00795BC2" w:rsidRDefault="00344AC4" w:rsidP="00CF0F64">
      <w:pPr>
        <w:rPr>
          <w:rFonts w:ascii="Times New Roman" w:hAnsi="Times New Roman" w:cs="Times New Roman"/>
          <w:color w:val="000000" w:themeColor="text1"/>
          <w:sz w:val="19"/>
          <w:szCs w:val="19"/>
          <w:rPrChange w:id="75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</w:pP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76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s</w:t>
      </w:r>
      <w:r w:rsidR="00467011"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77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tudent1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78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</w:t>
      </w:r>
      <w:r w:rsidR="00467011"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79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= {</w:t>
      </w:r>
      <w:r w:rsidRPr="00FF45A6">
        <w:rPr>
          <w:rFonts w:ascii="Times New Roman" w:hAnsi="Times New Roman" w:cs="Times New Roman"/>
          <w:color w:val="000000" w:themeColor="text1"/>
          <w:sz w:val="19"/>
          <w:szCs w:val="19"/>
        </w:rPr>
        <w:t>542115096</w:t>
      </w:r>
      <w:r w:rsidR="00467011"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0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,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1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 </w:t>
      </w:r>
      <w:r w:rsidRPr="00FF45A6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"student one", 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2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>"</w:t>
      </w:r>
      <w:proofErr w:type="spellStart"/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3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>studentone</w:t>
      </w:r>
      <w:proofErr w:type="spellEnd"/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4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 xml:space="preserve">", "123456", </w:t>
      </w:r>
      <w:r w:rsidRPr="00FF45A6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"CAMT", 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5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 xml:space="preserve">"SE", "Chiang </w:t>
      </w:r>
      <w:proofErr w:type="spellStart"/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6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>mai</w:t>
      </w:r>
      <w:proofErr w:type="spellEnd"/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7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>", "SE@gmail.com", "0832335899", 0</w:t>
      </w:r>
      <w:r w:rsidR="00467011"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88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}</w:t>
      </w:r>
    </w:p>
    <w:p w14:paraId="17811437" w14:textId="6DB7280B" w:rsidR="00344AC4" w:rsidRPr="00795BC2" w:rsidRDefault="00344AC4" w:rsidP="00CF0F64">
      <w:pPr>
        <w:rPr>
          <w:rFonts w:ascii="Times New Roman" w:hAnsi="Times New Roman" w:cs="Times New Roman"/>
          <w:color w:val="000000" w:themeColor="text1"/>
          <w:sz w:val="19"/>
          <w:szCs w:val="19"/>
          <w:rPrChange w:id="89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</w:pP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90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>student2 = {</w:t>
      </w:r>
      <w:r w:rsidRPr="00FF45A6">
        <w:rPr>
          <w:rFonts w:ascii="Times New Roman" w:hAnsi="Times New Roman" w:cs="Times New Roman"/>
          <w:color w:val="000000" w:themeColor="text1"/>
          <w:sz w:val="19"/>
          <w:szCs w:val="19"/>
        </w:rPr>
        <w:t>0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91" w:author="KKD Windows Se7en V1" w:date="2014-07-30T16:21:00Z">
            <w:rPr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t xml:space="preserve">, </w:t>
      </w:r>
      <w:r w:rsidRPr="00FF45A6">
        <w:rPr>
          <w:rFonts w:ascii="Times New Roman" w:hAnsi="Times New Roman" w:cs="Times New Roman"/>
          <w:color w:val="000000" w:themeColor="text1"/>
          <w:sz w:val="19"/>
          <w:szCs w:val="19"/>
        </w:rPr>
        <w:t>null,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92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 xml:space="preserve"> null, null, </w:t>
      </w:r>
      <w:r w:rsidRPr="00FF45A6">
        <w:rPr>
          <w:rFonts w:ascii="Times New Roman" w:hAnsi="Times New Roman" w:cs="Times New Roman"/>
          <w:color w:val="000000" w:themeColor="text1"/>
          <w:sz w:val="19"/>
          <w:szCs w:val="19"/>
        </w:rPr>
        <w:t>null,</w:t>
      </w:r>
      <w:r w:rsidRPr="00795BC2">
        <w:rPr>
          <w:rFonts w:ascii="Times New Roman" w:hAnsi="Times New Roman" w:cs="Times New Roman"/>
          <w:color w:val="000000" w:themeColor="text1"/>
          <w:sz w:val="19"/>
          <w:szCs w:val="19"/>
          <w:rPrChange w:id="93" w:author="KKD Windows Se7en V1" w:date="2014-07-30T16:21:00Z">
            <w:rPr>
              <w:rFonts w:ascii="Times New Roman" w:hAnsi="Times New Roman" w:cs="Times New Roman"/>
              <w:color w:val="000000" w:themeColor="text1"/>
              <w:sz w:val="19"/>
              <w:szCs w:val="19"/>
            </w:rPr>
          </w:rPrChange>
        </w:rPr>
        <w:t xml:space="preserve"> null, null, null, null, 0}</w:t>
      </w:r>
    </w:p>
    <w:p w14:paraId="549CEF8D" w14:textId="77777777" w:rsidR="00467011" w:rsidDel="005F0C6C" w:rsidRDefault="00467011" w:rsidP="00CF0F64">
      <w:pPr>
        <w:rPr>
          <w:del w:id="94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9EE631" w14:textId="416A88FF" w:rsidR="00467011" w:rsidDel="005F0C6C" w:rsidRDefault="00467011" w:rsidP="00CF0F64">
      <w:pPr>
        <w:rPr>
          <w:del w:id="95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1777CE" w14:textId="77777777" w:rsidR="008F29C0" w:rsidDel="001A579D" w:rsidRDefault="008F29C0" w:rsidP="00CF0F64">
      <w:pPr>
        <w:rPr>
          <w:del w:id="96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88EC94" w14:textId="77777777" w:rsidR="00467011" w:rsidDel="001A579D" w:rsidRDefault="00467011" w:rsidP="00CF0F64">
      <w:pPr>
        <w:rPr>
          <w:del w:id="97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E8CA46" w14:textId="77777777" w:rsidR="00467011" w:rsidDel="001A579D" w:rsidRDefault="00467011" w:rsidP="00CF0F64">
      <w:pPr>
        <w:rPr>
          <w:del w:id="98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A4B778" w14:textId="77777777" w:rsidR="00467011" w:rsidDel="001A579D" w:rsidRDefault="00467011" w:rsidP="00CF0F64">
      <w:pPr>
        <w:rPr>
          <w:del w:id="99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1F60D7" w14:textId="77777777" w:rsidR="00467011" w:rsidDel="001A579D" w:rsidRDefault="00467011" w:rsidP="00CF0F64">
      <w:pPr>
        <w:rPr>
          <w:del w:id="100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D307AC" w14:textId="77777777" w:rsidR="00467011" w:rsidDel="001A579D" w:rsidRDefault="00467011" w:rsidP="00CF0F64">
      <w:pPr>
        <w:rPr>
          <w:del w:id="101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DA3D14" w14:textId="77777777" w:rsidR="00467011" w:rsidDel="001A579D" w:rsidRDefault="00467011" w:rsidP="00CF0F64">
      <w:pPr>
        <w:rPr>
          <w:del w:id="102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66222D" w14:textId="77777777" w:rsidR="00467011" w:rsidRDefault="00467011" w:rsidP="00CF0F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961873" w14:textId="617894F0" w:rsidR="00DB7EAA" w:rsidRPr="00A36DEA" w:rsidRDefault="00DB7EAA" w:rsidP="00DB7EA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DB7EAA" w:rsidRPr="00344AC4" w14:paraId="10AE4ECE" w14:textId="77777777" w:rsidTr="008F29C0">
        <w:trPr>
          <w:trHeight w:val="610"/>
        </w:trPr>
        <w:tc>
          <w:tcPr>
            <w:tcW w:w="568" w:type="dxa"/>
          </w:tcPr>
          <w:p w14:paraId="3F34E2D2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6AEE7378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551" w:type="dxa"/>
          </w:tcPr>
          <w:p w14:paraId="58D0B2FC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2127" w:type="dxa"/>
          </w:tcPr>
          <w:p w14:paraId="596F5911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2400" w:type="dxa"/>
          </w:tcPr>
          <w:p w14:paraId="1FB8D41E" w14:textId="77777777" w:rsidR="00DB7EAA" w:rsidRPr="00344AC4" w:rsidRDefault="00DB7EAA" w:rsidP="001A579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</w:tr>
      <w:tr w:rsidR="00DB7EAA" w:rsidRPr="00344AC4" w14:paraId="40A626B4" w14:textId="77777777" w:rsidTr="008F29C0">
        <w:trPr>
          <w:trHeight w:val="465"/>
        </w:trPr>
        <w:tc>
          <w:tcPr>
            <w:tcW w:w="568" w:type="dxa"/>
          </w:tcPr>
          <w:p w14:paraId="0A11E864" w14:textId="1E0F477E" w:rsidR="00DB7EAA" w:rsidRPr="00344AC4" w:rsidRDefault="00760226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ins w:id="103" w:author="KKD Windows Se7en V1" w:date="2014-07-30T17:42:00Z">
              <w:r>
                <w:rPr>
                  <w:rFonts w:ascii="Times New Roman" w:hAnsi="Times New Roman" w:cs="Times New Roman"/>
                  <w:sz w:val="19"/>
                  <w:szCs w:val="19"/>
                </w:rPr>
                <w:t>3</w:t>
              </w:r>
            </w:ins>
            <w:del w:id="104" w:author="KKD Windows Se7en V1" w:date="2014-07-30T17:42:00Z">
              <w:r w:rsidR="00DB7EAA" w:rsidRPr="00344AC4" w:rsidDel="00760226">
                <w:rPr>
                  <w:rFonts w:ascii="Times New Roman" w:hAnsi="Times New Roman" w:cs="Times New Roman"/>
                  <w:sz w:val="19"/>
                  <w:szCs w:val="19"/>
                </w:rPr>
                <w:delText>1</w:delText>
              </w:r>
            </w:del>
            <w:r w:rsidR="00DB7EAA"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14:paraId="6C0CF69A" w14:textId="4A882FED" w:rsidR="00C003E2" w:rsidRPr="00344AC4" w:rsidRDefault="00611747" w:rsidP="008F29C0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student 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information from </w:t>
            </w:r>
            <w:r w:rsidR="00710161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database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2551" w:type="dxa"/>
          </w:tcPr>
          <w:p w14:paraId="5A523693" w14:textId="2763600E" w:rsidR="00DB7EAA" w:rsidRPr="00344AC4" w:rsidRDefault="00C003E2" w:rsidP="00344AC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542115096</w:t>
            </w:r>
          </w:p>
        </w:tc>
        <w:tc>
          <w:tcPr>
            <w:tcW w:w="2127" w:type="dxa"/>
          </w:tcPr>
          <w:p w14:paraId="1F0493B3" w14:textId="5BD26812" w:rsidR="00DB7EAA" w:rsidRPr="00344AC4" w:rsidRDefault="007D0237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ins w:id="105" w:author="KKD Windows Se7en V1" w:date="2014-07-30T16:17:00Z">
              <w:r w:rsidR="00795BC2"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student1</w:t>
              </w:r>
            </w:ins>
            <w:del w:id="106" w:author="KKD Windows Se7en V1" w:date="2014-07-30T16:17:00Z">
              <w:r w:rsidRPr="00344AC4" w:rsidDel="00795BC2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expected</w:delText>
              </w:r>
            </w:del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0DA2FBE5" w14:textId="757B33BE" w:rsidR="00DB7EAA" w:rsidRPr="00344AC4" w:rsidRDefault="00CF0F64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student1</w:t>
            </w:r>
          </w:p>
        </w:tc>
      </w:tr>
      <w:tr w:rsidR="00DB7EAA" w:rsidRPr="00344AC4" w14:paraId="4199B463" w14:textId="77777777" w:rsidTr="008F29C0">
        <w:trPr>
          <w:trHeight w:val="465"/>
        </w:trPr>
        <w:tc>
          <w:tcPr>
            <w:tcW w:w="568" w:type="dxa"/>
          </w:tcPr>
          <w:p w14:paraId="4127AF2B" w14:textId="4B367A40" w:rsidR="00DB7EAA" w:rsidRPr="00344AC4" w:rsidRDefault="00760226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ins w:id="107" w:author="KKD Windows Se7en V1" w:date="2014-07-30T17:42:00Z">
              <w:r>
                <w:rPr>
                  <w:rFonts w:ascii="Times New Roman" w:hAnsi="Times New Roman" w:cs="Times New Roman"/>
                  <w:sz w:val="19"/>
                  <w:szCs w:val="19"/>
                </w:rPr>
                <w:t>3</w:t>
              </w:r>
            </w:ins>
            <w:del w:id="108" w:author="KKD Windows Se7en V1" w:date="2014-07-30T17:42:00Z">
              <w:r w:rsidR="00DB7EAA" w:rsidRPr="00344AC4" w:rsidDel="00760226">
                <w:rPr>
                  <w:rFonts w:ascii="Times New Roman" w:hAnsi="Times New Roman" w:cs="Times New Roman"/>
                  <w:sz w:val="19"/>
                  <w:szCs w:val="19"/>
                </w:rPr>
                <w:delText>1</w:delText>
              </w:r>
            </w:del>
            <w:r w:rsidR="00DB7EAA"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14:paraId="2A77CE0D" w14:textId="59757634" w:rsidR="00DB7EAA" w:rsidRPr="00344AC4" w:rsidRDefault="00710161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 w:rsidR="00611747"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information from </w:t>
            </w:r>
            <w:r w:rsidR="00467011"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2551" w:type="dxa"/>
          </w:tcPr>
          <w:p w14:paraId="08D8D246" w14:textId="016F1093" w:rsidR="00DB7EAA" w:rsidRPr="00344AC4" w:rsidRDefault="00C003E2" w:rsidP="001A579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student_id = </w:t>
            </w:r>
            <w:r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111111</w:t>
            </w:r>
          </w:p>
        </w:tc>
        <w:tc>
          <w:tcPr>
            <w:tcW w:w="2127" w:type="dxa"/>
          </w:tcPr>
          <w:p w14:paraId="01078E8A" w14:textId="3C058EC9" w:rsidR="00DB7EAA" w:rsidRPr="00344AC4" w:rsidRDefault="00CF0F64" w:rsidP="001A579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ins w:id="109" w:author="KKD Windows Se7en V1" w:date="2014-07-30T16:17:00Z">
              <w:r w:rsidR="00795BC2" w:rsidRPr="00344AC4">
                <w:rPr>
                  <w:rFonts w:ascii="Times New Roman" w:hAnsi="Times New Roman" w:cs="Times New Roman"/>
                  <w:sz w:val="19"/>
                  <w:szCs w:val="19"/>
                </w:rPr>
                <w:t>student2</w:t>
              </w:r>
            </w:ins>
            <w:del w:id="110" w:author="KKD Windows Se7en V1" w:date="2014-07-30T16:17:00Z">
              <w:r w:rsidRPr="00344AC4" w:rsidDel="00795BC2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delText>expected</w:delText>
              </w:r>
            </w:del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2400" w:type="dxa"/>
          </w:tcPr>
          <w:p w14:paraId="19F40613" w14:textId="3A8B9C17" w:rsidR="00DB7EAA" w:rsidRPr="00344AC4" w:rsidRDefault="008F29C0" w:rsidP="001A579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student2</w:t>
            </w:r>
          </w:p>
        </w:tc>
      </w:tr>
    </w:tbl>
    <w:p w14:paraId="719514A2" w14:textId="77777777" w:rsidR="00DB7EAA" w:rsidRDefault="00DB7EAA">
      <w:pPr>
        <w:rPr>
          <w:ins w:id="111" w:author="KKD Windows Se7en V1" w:date="2014-07-30T15:57:00Z"/>
        </w:rPr>
      </w:pPr>
    </w:p>
    <w:p w14:paraId="5FBC63F0" w14:textId="77777777" w:rsidR="001A579D" w:rsidRDefault="001A579D">
      <w:pPr>
        <w:rPr>
          <w:ins w:id="112" w:author="KKD Windows Se7en V1" w:date="2014-07-30T15:57:00Z"/>
        </w:rPr>
      </w:pPr>
    </w:p>
    <w:p w14:paraId="5952E447" w14:textId="77777777" w:rsidR="001A579D" w:rsidRDefault="001A579D">
      <w:pPr>
        <w:rPr>
          <w:ins w:id="113" w:author="KKD Windows Se7en V1" w:date="2014-07-30T15:57:00Z"/>
        </w:rPr>
      </w:pPr>
    </w:p>
    <w:p w14:paraId="5C0C4C76" w14:textId="77777777" w:rsidR="001A579D" w:rsidRDefault="001A579D">
      <w:pPr>
        <w:rPr>
          <w:ins w:id="114" w:author="KKD Windows Se7en V1" w:date="2014-07-30T15:57:00Z"/>
        </w:rPr>
      </w:pPr>
    </w:p>
    <w:p w14:paraId="5EDE2E72" w14:textId="77777777" w:rsidR="001A579D" w:rsidRDefault="001A579D">
      <w:pPr>
        <w:rPr>
          <w:ins w:id="115" w:author="KKD Windows Se7en V1" w:date="2014-07-30T15:57:00Z"/>
        </w:rPr>
      </w:pPr>
    </w:p>
    <w:p w14:paraId="0CA8B49E" w14:textId="77777777" w:rsidR="001A579D" w:rsidRDefault="001A579D">
      <w:pPr>
        <w:rPr>
          <w:ins w:id="116" w:author="KKD Windows Se7en V1" w:date="2014-07-30T15:57:00Z"/>
        </w:rPr>
      </w:pPr>
    </w:p>
    <w:p w14:paraId="3F25C5C6" w14:textId="77777777" w:rsidR="001A579D" w:rsidRDefault="001A579D">
      <w:pPr>
        <w:rPr>
          <w:ins w:id="117" w:author="KKD Windows Se7en V1" w:date="2014-07-30T15:57:00Z"/>
        </w:rPr>
      </w:pPr>
    </w:p>
    <w:p w14:paraId="2721157F" w14:textId="77777777" w:rsidR="001A579D" w:rsidRDefault="001A579D">
      <w:pPr>
        <w:rPr>
          <w:ins w:id="118" w:author="KKD Windows Se7en V1" w:date="2014-07-30T15:57:00Z"/>
        </w:rPr>
      </w:pPr>
    </w:p>
    <w:p w14:paraId="3B427770" w14:textId="77777777" w:rsidR="001A579D" w:rsidRDefault="001A579D">
      <w:pPr>
        <w:rPr>
          <w:ins w:id="119" w:author="KKD Windows Se7en V1" w:date="2014-07-30T15:57:00Z"/>
        </w:rPr>
      </w:pPr>
    </w:p>
    <w:p w14:paraId="7FECD668" w14:textId="77777777" w:rsidR="001A579D" w:rsidRDefault="001A579D">
      <w:pPr>
        <w:rPr>
          <w:ins w:id="120" w:author="KKD Windows Se7en V1" w:date="2014-07-30T15:57:00Z"/>
        </w:rPr>
      </w:pPr>
    </w:p>
    <w:p w14:paraId="3BEA4200" w14:textId="77777777" w:rsidR="001A579D" w:rsidRDefault="001A579D">
      <w:pPr>
        <w:rPr>
          <w:ins w:id="121" w:author="KKD Windows Se7en V1" w:date="2014-07-30T15:57:00Z"/>
        </w:rPr>
      </w:pPr>
    </w:p>
    <w:p w14:paraId="24F2DB55" w14:textId="77777777" w:rsidR="001A579D" w:rsidRDefault="001A579D">
      <w:pPr>
        <w:rPr>
          <w:ins w:id="122" w:author="KKD Windows Se7en V1" w:date="2014-07-30T15:57:00Z"/>
        </w:rPr>
      </w:pPr>
    </w:p>
    <w:p w14:paraId="13D523D9" w14:textId="77777777" w:rsidR="001A579D" w:rsidRDefault="001A579D">
      <w:pPr>
        <w:rPr>
          <w:ins w:id="123" w:author="KKD Windows Se7en V1" w:date="2014-07-30T15:57:00Z"/>
        </w:rPr>
      </w:pPr>
    </w:p>
    <w:p w14:paraId="32EE8307" w14:textId="77777777" w:rsidR="001A579D" w:rsidRDefault="001A579D">
      <w:pPr>
        <w:rPr>
          <w:ins w:id="124" w:author="KKD Windows Se7en V1" w:date="2014-07-30T15:57:00Z"/>
        </w:rPr>
      </w:pPr>
    </w:p>
    <w:p w14:paraId="4FCF2FB4" w14:textId="6BB008AD" w:rsidR="001A579D" w:rsidRPr="00DB7EAA" w:rsidRDefault="001A579D" w:rsidP="001A579D">
      <w:pPr>
        <w:pStyle w:val="Heading2"/>
        <w:rPr>
          <w:ins w:id="125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ins w:id="126" w:author="KKD Windows Se7en V1" w:date="2014-07-30T15:57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lastRenderedPageBreak/>
          <w:t>UTC-4</w:t>
        </w:r>
        <w:r w:rsidRPr="00DB7EAA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</w:ins>
      <w:proofErr w:type="spellStart"/>
      <w:proofErr w:type="gramStart"/>
      <w:ins w:id="127" w:author="KKD Windows Se7en V1" w:date="2014-07-30T15:59:00Z">
        <w:r w:rsidRPr="001A579D">
          <w:rPr>
            <w:rFonts w:ascii="Times New Roman" w:hAnsi="Times New Roman" w:cs="Times New Roman"/>
            <w:b/>
            <w:bCs/>
            <w:color w:val="auto"/>
            <w:sz w:val="28"/>
            <w:szCs w:val="28"/>
            <w:rPrChange w:id="128" w:author="KKD Windows Se7en V1" w:date="2014-07-30T15:59:00Z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rPrChange>
          </w:rPr>
          <w:t>viewListStudentFromStudentId</w:t>
        </w:r>
        <w:proofErr w:type="spellEnd"/>
        <w:r w:rsidRPr="001A579D">
          <w:rPr>
            <w:rFonts w:ascii="Times New Roman" w:hAnsi="Times New Roman" w:cs="Times New Roman"/>
            <w:b/>
            <w:bCs/>
            <w:color w:val="auto"/>
            <w:sz w:val="28"/>
            <w:szCs w:val="28"/>
            <w:rPrChange w:id="129" w:author="KKD Windows Se7en V1" w:date="2014-07-30T15:59:00Z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rPrChange>
          </w:rPr>
          <w:t>(</w:t>
        </w:r>
        <w:proofErr w:type="spellStart"/>
        <w:proofErr w:type="gramEnd"/>
        <w:r w:rsidRPr="001A579D">
          <w:rPr>
            <w:rFonts w:ascii="Times New Roman" w:hAnsi="Times New Roman" w:cs="Times New Roman"/>
            <w:b/>
            <w:bCs/>
            <w:color w:val="auto"/>
            <w:sz w:val="28"/>
            <w:szCs w:val="28"/>
            <w:rPrChange w:id="130" w:author="KKD Windows Se7en V1" w:date="2014-07-30T15:59:00Z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rPrChange>
          </w:rPr>
          <w:t>stuId</w:t>
        </w:r>
      </w:ins>
      <w:proofErr w:type="spellEnd"/>
      <w:ins w:id="131" w:author="KKD Windows Se7en V1" w:date="2014-07-30T16:00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: </w:t>
        </w:r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string</w:t>
        </w:r>
      </w:ins>
      <w:ins w:id="132" w:author="KKD Windows Se7en V1" w:date="2014-07-30T15:59:00Z">
        <w:r w:rsidRPr="001A579D">
          <w:rPr>
            <w:rFonts w:ascii="Times New Roman" w:hAnsi="Times New Roman" w:cs="Times New Roman"/>
            <w:b/>
            <w:bCs/>
            <w:color w:val="auto"/>
            <w:sz w:val="28"/>
            <w:szCs w:val="28"/>
            <w:rPrChange w:id="133" w:author="KKD Windows Se7en V1" w:date="2014-07-30T15:59:00Z"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rPrChange>
          </w:rPr>
          <w:t>)</w:t>
        </w:r>
      </w:ins>
      <w:ins w:id="134" w:author="KKD Windows Se7en V1" w:date="2014-07-30T16:00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: </w:t>
        </w:r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List&lt;Student&gt;</w:t>
        </w:r>
      </w:ins>
    </w:p>
    <w:p w14:paraId="5A65F96A" w14:textId="77777777" w:rsidR="001A579D" w:rsidRDefault="001A579D" w:rsidP="001A579D">
      <w:pPr>
        <w:ind w:firstLine="720"/>
        <w:rPr>
          <w:ins w:id="135" w:author="KKD Windows Se7en V1" w:date="2014-07-30T15:57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1E2D01" w14:textId="77777777" w:rsidR="001A579D" w:rsidRPr="00A36DEA" w:rsidRDefault="001A579D" w:rsidP="001A579D">
      <w:pPr>
        <w:ind w:left="2552" w:hanging="1843"/>
        <w:rPr>
          <w:ins w:id="136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37" w:author="KKD Windows Se7en V1" w:date="2014-07-30T15:57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41B13C81" w14:textId="77777777" w:rsidR="001A579D" w:rsidRPr="00A36DEA" w:rsidRDefault="001A579D" w:rsidP="001A579D">
      <w:pPr>
        <w:ind w:left="2552" w:hanging="1832"/>
        <w:rPr>
          <w:ins w:id="138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39" w:author="KKD Windows Se7en V1" w:date="2014-07-30T15:57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476B0318" w14:textId="038731BD" w:rsidR="001A579D" w:rsidRPr="00A36DEA" w:rsidRDefault="001A579D" w:rsidP="001A579D">
      <w:pPr>
        <w:ind w:left="2552" w:hanging="1843"/>
        <w:rPr>
          <w:ins w:id="140" w:author="KKD Windows Se7en V1" w:date="2014-07-30T15:57:00Z"/>
          <w:rFonts w:ascii="Times New Roman" w:hAnsi="Times New Roman" w:cs="Times New Roman"/>
          <w:color w:val="000000" w:themeColor="text1"/>
          <w:sz w:val="24"/>
          <w:szCs w:val="24"/>
        </w:rPr>
      </w:pPr>
      <w:ins w:id="141" w:author="KKD Windows Se7en V1" w:date="2014-07-30T15:57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Case-4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proofErr w:type="spellStart"/>
      <w:proofErr w:type="gramStart"/>
      <w:ins w:id="142" w:author="KKD Windows Se7en V1" w:date="2014-07-30T16:01:00Z">
        <w:r w:rsidRPr="001A579D">
          <w:rPr>
            <w:rFonts w:ascii="Times New Roman" w:hAnsi="Times New Roman" w:cs="Times New Roman"/>
            <w:sz w:val="24"/>
            <w:szCs w:val="24"/>
            <w:rPrChange w:id="143" w:author="KKD Windows Se7en V1" w:date="2014-07-30T16:01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viewListStudentFromStudentId</w:t>
        </w:r>
        <w:proofErr w:type="spellEnd"/>
        <w:r w:rsidRPr="001A579D">
          <w:rPr>
            <w:rFonts w:ascii="Times New Roman" w:hAnsi="Times New Roman" w:cs="Times New Roman"/>
            <w:sz w:val="24"/>
            <w:szCs w:val="24"/>
            <w:rPrChange w:id="144" w:author="KKD Windows Se7en V1" w:date="2014-07-30T16:01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(</w:t>
        </w:r>
        <w:proofErr w:type="spellStart"/>
        <w:proofErr w:type="gramEnd"/>
        <w:r w:rsidRPr="001A579D">
          <w:rPr>
            <w:rFonts w:ascii="Times New Roman" w:hAnsi="Times New Roman" w:cs="Times New Roman"/>
            <w:sz w:val="24"/>
            <w:szCs w:val="24"/>
            <w:rPrChange w:id="145" w:author="KKD Windows Se7en V1" w:date="2014-07-30T16:01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stuId</w:t>
        </w:r>
        <w:proofErr w:type="spellEnd"/>
        <w:r w:rsidRPr="001A579D">
          <w:rPr>
            <w:rFonts w:ascii="Times New Roman" w:hAnsi="Times New Roman" w:cs="Times New Roman"/>
            <w:sz w:val="24"/>
            <w:szCs w:val="24"/>
            <w:rPrChange w:id="146" w:author="KKD Windows Se7en V1" w:date="2014-07-30T16:01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 xml:space="preserve"> : string)</w:t>
        </w:r>
        <w:r w:rsidRPr="001A579D">
          <w:rPr>
            <w:rFonts w:ascii="Times New Roman" w:hAnsi="Times New Roman" w:cs="Times New Roman"/>
            <w:color w:val="000000" w:themeColor="text1"/>
            <w:sz w:val="24"/>
            <w:szCs w:val="24"/>
            <w:rPrChange w:id="147" w:author="KKD Windows Se7en V1" w:date="2014-07-30T16:01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: </w:t>
        </w:r>
        <w:r w:rsidRPr="001A579D">
          <w:rPr>
            <w:rFonts w:ascii="Times New Roman" w:hAnsi="Times New Roman" w:cs="Times New Roman"/>
            <w:sz w:val="24"/>
            <w:szCs w:val="24"/>
            <w:rPrChange w:id="148" w:author="KKD Windows Se7en V1" w:date="2014-07-30T16:01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List&lt;Student&gt;</w:t>
        </w:r>
      </w:ins>
    </w:p>
    <w:p w14:paraId="6F628E93" w14:textId="6BAD8D16" w:rsidR="001A579D" w:rsidRDefault="001A579D" w:rsidP="001A579D">
      <w:pPr>
        <w:ind w:left="2410" w:hanging="1701"/>
        <w:rPr>
          <w:ins w:id="149" w:author="KKD Windows Se7en V1" w:date="2014-07-30T15:57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150" w:author="KKD Windows Se7en V1" w:date="2014-07-30T15:57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proofErr w:type="spellStart"/>
      <w:ins w:id="151" w:author="KKD Windows Se7en V1" w:date="2014-07-30T16:01:00Z">
        <w:r w:rsidRPr="00832915">
          <w:rPr>
            <w:rFonts w:ascii="Times New Roman" w:hAnsi="Times New Roman" w:cs="Times New Roman"/>
            <w:sz w:val="24"/>
            <w:szCs w:val="24"/>
          </w:rPr>
          <w:t>viewListStudentFromStudentId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52" w:author="KKD Windows Se7en V1" w:date="2014-07-30T15:57:00Z"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  <w:r>
          <w:rPr>
            <w:rFonts w:ascii="Times New Roman" w:hAnsi="Times New Roman" w:cs="Times New Roman"/>
          </w:rPr>
          <w:t>viewing</w:t>
        </w:r>
        <w:r w:rsidRPr="00805BD7">
          <w:rPr>
            <w:rFonts w:ascii="Times New Roman" w:hAnsi="Times New Roman" w:cs="Times New Roman"/>
          </w:rPr>
          <w:t xml:space="preserve"> </w:t>
        </w:r>
      </w:ins>
      <w:ins w:id="153" w:author="KKD Windows Se7en V1" w:date="2014-07-30T16:01:00Z">
        <w:r>
          <w:rPr>
            <w:rFonts w:ascii="Times New Roman" w:hAnsi="Times New Roman" w:cs="Times New Roman"/>
          </w:rPr>
          <w:t xml:space="preserve">a list of </w:t>
        </w:r>
      </w:ins>
      <w:ins w:id="154" w:author="KKD Windows Se7en V1" w:date="2014-07-30T15:57:00Z">
        <w:r w:rsidRPr="00805BD7">
          <w:rPr>
            <w:rFonts w:ascii="Times New Roman" w:hAnsi="Times New Roman" w:cs="Times New Roman"/>
          </w:rPr>
          <w:t>student information into the database.</w:t>
        </w:r>
      </w:ins>
    </w:p>
    <w:p w14:paraId="33049BF5" w14:textId="77777777" w:rsidR="001A579D" w:rsidRPr="00A36DEA" w:rsidRDefault="001A579D" w:rsidP="001A579D">
      <w:pPr>
        <w:ind w:left="2410" w:hanging="1701"/>
        <w:rPr>
          <w:ins w:id="155" w:author="KKD Windows Se7en V1" w:date="2014-07-30T15:57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2DFD7E6" w14:textId="77777777" w:rsidR="001A579D" w:rsidRDefault="001A579D" w:rsidP="001A579D">
      <w:pPr>
        <w:rPr>
          <w:ins w:id="156" w:author="KKD Windows Se7en V1" w:date="2014-07-30T16:03:00Z"/>
          <w:rFonts w:ascii="Times New Roman" w:hAnsi="Times New Roman" w:cs="Times New Roman"/>
          <w:b/>
          <w:bCs/>
          <w:sz w:val="24"/>
          <w:szCs w:val="24"/>
        </w:rPr>
      </w:pPr>
      <w:ins w:id="157" w:author="KKD Windows Se7en V1" w:date="2014-07-30T15:57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1A579D" w:rsidRPr="00832915" w14:paraId="2249C3AE" w14:textId="77777777" w:rsidTr="001A579D">
        <w:trPr>
          <w:ins w:id="158" w:author="KKD Windows Se7en V1" w:date="2014-07-30T16:03:00Z"/>
        </w:trPr>
        <w:tc>
          <w:tcPr>
            <w:tcW w:w="709" w:type="dxa"/>
          </w:tcPr>
          <w:p w14:paraId="76EC5C28" w14:textId="77777777" w:rsidR="001A579D" w:rsidRPr="00832915" w:rsidRDefault="001A579D" w:rsidP="001A579D">
            <w:pPr>
              <w:rPr>
                <w:ins w:id="159" w:author="KKD Windows Se7en V1" w:date="2014-07-30T16:03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60" w:author="KKD Windows Se7en V1" w:date="2014-07-30T16:03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64986DE1" w14:textId="77777777" w:rsidR="001A579D" w:rsidRPr="00832915" w:rsidRDefault="001A579D" w:rsidP="001A579D">
            <w:pPr>
              <w:rPr>
                <w:ins w:id="161" w:author="KKD Windows Se7en V1" w:date="2014-07-30T16:03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62" w:author="KKD Windows Se7en V1" w:date="2014-07-30T16:03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46BC3A9D" w14:textId="77777777" w:rsidR="001A579D" w:rsidRPr="00832915" w:rsidRDefault="001A579D" w:rsidP="001A579D">
            <w:pPr>
              <w:rPr>
                <w:ins w:id="163" w:author="KKD Windows Se7en V1" w:date="2014-07-30T16:03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64" w:author="KKD Windows Se7en V1" w:date="2014-07-30T16:03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3E2165C3" w14:textId="77777777" w:rsidR="001A579D" w:rsidRPr="00832915" w:rsidRDefault="001A579D" w:rsidP="001A579D">
            <w:pPr>
              <w:rPr>
                <w:ins w:id="165" w:author="KKD Windows Se7en V1" w:date="2014-07-30T16:03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66" w:author="KKD Windows Se7en V1" w:date="2014-07-30T16:03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1A579D" w:rsidRPr="00832915" w14:paraId="79105D62" w14:textId="77777777" w:rsidTr="001A579D">
        <w:trPr>
          <w:trHeight w:val="165"/>
          <w:ins w:id="167" w:author="KKD Windows Se7en V1" w:date="2014-07-30T16:03:00Z"/>
        </w:trPr>
        <w:tc>
          <w:tcPr>
            <w:tcW w:w="709" w:type="dxa"/>
          </w:tcPr>
          <w:p w14:paraId="02E4BBE3" w14:textId="77777777" w:rsidR="001A579D" w:rsidRPr="00832915" w:rsidRDefault="001A579D" w:rsidP="001A579D">
            <w:pPr>
              <w:rPr>
                <w:ins w:id="168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69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</w:t>
              </w:r>
            </w:ins>
          </w:p>
        </w:tc>
        <w:tc>
          <w:tcPr>
            <w:tcW w:w="2817" w:type="dxa"/>
          </w:tcPr>
          <w:p w14:paraId="1C08A67E" w14:textId="77777777" w:rsidR="001A579D" w:rsidRPr="00832915" w:rsidRDefault="001A579D" w:rsidP="001A579D">
            <w:pPr>
              <w:rPr>
                <w:ins w:id="170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71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12E7FE01" w14:textId="77777777" w:rsidR="001A579D" w:rsidRPr="00832915" w:rsidRDefault="001A579D" w:rsidP="001A579D">
            <w:pPr>
              <w:rPr>
                <w:ins w:id="172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173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690828C1" w14:textId="3932602D" w:rsidR="001A579D" w:rsidRPr="00832915" w:rsidRDefault="001A579D" w:rsidP="001A579D">
            <w:pPr>
              <w:rPr>
                <w:ins w:id="174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75" w:author="KKD Windows Se7en V1" w:date="2014-07-30T16:03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</w:tr>
      <w:tr w:rsidR="001A579D" w:rsidRPr="00832915" w14:paraId="1CD526A0" w14:textId="77777777" w:rsidTr="001A579D">
        <w:trPr>
          <w:ins w:id="176" w:author="KKD Windows Se7en V1" w:date="2014-07-30T16:03:00Z"/>
        </w:trPr>
        <w:tc>
          <w:tcPr>
            <w:tcW w:w="709" w:type="dxa"/>
          </w:tcPr>
          <w:p w14:paraId="03DB80AD" w14:textId="77777777" w:rsidR="001A579D" w:rsidRPr="00832915" w:rsidRDefault="001A579D" w:rsidP="001A579D">
            <w:pPr>
              <w:rPr>
                <w:ins w:id="177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78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1.2</w:t>
              </w:r>
            </w:ins>
          </w:p>
        </w:tc>
        <w:tc>
          <w:tcPr>
            <w:tcW w:w="2817" w:type="dxa"/>
          </w:tcPr>
          <w:p w14:paraId="16E41AEE" w14:textId="77777777" w:rsidR="001A579D" w:rsidRPr="00832915" w:rsidRDefault="001A579D" w:rsidP="001A579D">
            <w:pPr>
              <w:rPr>
                <w:ins w:id="179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80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47E9EB23" w14:textId="77777777" w:rsidR="001A579D" w:rsidRPr="00832915" w:rsidRDefault="001A579D" w:rsidP="001A579D">
            <w:pPr>
              <w:rPr>
                <w:ins w:id="181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82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73EE6CE9" w14:textId="35BF46B0" w:rsidR="001A579D" w:rsidRPr="00832915" w:rsidRDefault="001A579D" w:rsidP="001A579D">
            <w:pPr>
              <w:rPr>
                <w:ins w:id="183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84" w:author="KKD Windows Se7en V1" w:date="2014-07-30T16:03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</w:p>
        </w:tc>
      </w:tr>
      <w:tr w:rsidR="001A579D" w:rsidRPr="00832915" w14:paraId="3E837F2E" w14:textId="77777777" w:rsidTr="001A579D">
        <w:trPr>
          <w:ins w:id="185" w:author="KKD Windows Se7en V1" w:date="2014-07-30T16:03:00Z"/>
        </w:trPr>
        <w:tc>
          <w:tcPr>
            <w:tcW w:w="709" w:type="dxa"/>
          </w:tcPr>
          <w:p w14:paraId="383784E5" w14:textId="77777777" w:rsidR="001A579D" w:rsidRPr="00832915" w:rsidRDefault="001A579D" w:rsidP="001A579D">
            <w:pPr>
              <w:rPr>
                <w:ins w:id="186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87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1.3</w:t>
              </w:r>
            </w:ins>
          </w:p>
        </w:tc>
        <w:tc>
          <w:tcPr>
            <w:tcW w:w="2817" w:type="dxa"/>
          </w:tcPr>
          <w:p w14:paraId="44F20495" w14:textId="77777777" w:rsidR="001A579D" w:rsidRPr="00832915" w:rsidRDefault="001A579D" w:rsidP="001A579D">
            <w:pPr>
              <w:rPr>
                <w:ins w:id="188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89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13A6953C" w14:textId="77777777" w:rsidR="001A579D" w:rsidRPr="00832915" w:rsidRDefault="001A579D" w:rsidP="001A579D">
            <w:pPr>
              <w:rPr>
                <w:ins w:id="190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91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78B7CEBF" w14:textId="77777777" w:rsidR="001A579D" w:rsidRPr="00832915" w:rsidRDefault="001A579D" w:rsidP="001A579D">
            <w:pPr>
              <w:rPr>
                <w:ins w:id="192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93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1A579D" w:rsidRPr="00832915" w14:paraId="44CF0131" w14:textId="77777777" w:rsidTr="001A579D">
        <w:trPr>
          <w:ins w:id="194" w:author="KKD Windows Se7en V1" w:date="2014-07-30T16:03:00Z"/>
        </w:trPr>
        <w:tc>
          <w:tcPr>
            <w:tcW w:w="709" w:type="dxa"/>
          </w:tcPr>
          <w:p w14:paraId="55B2E30C" w14:textId="77777777" w:rsidR="001A579D" w:rsidRPr="00832915" w:rsidRDefault="001A579D" w:rsidP="001A579D">
            <w:pPr>
              <w:rPr>
                <w:ins w:id="195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196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1.4</w:t>
              </w:r>
            </w:ins>
          </w:p>
        </w:tc>
        <w:tc>
          <w:tcPr>
            <w:tcW w:w="2817" w:type="dxa"/>
          </w:tcPr>
          <w:p w14:paraId="4ABD2D4F" w14:textId="77777777" w:rsidR="001A579D" w:rsidRPr="00832915" w:rsidRDefault="001A579D" w:rsidP="001A579D">
            <w:pPr>
              <w:rPr>
                <w:ins w:id="197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98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56800365" w14:textId="77777777" w:rsidR="001A579D" w:rsidRPr="00832915" w:rsidRDefault="001A579D" w:rsidP="001A579D">
            <w:pPr>
              <w:rPr>
                <w:ins w:id="199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00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80F0F6A" w14:textId="1DB4FC26" w:rsidR="001A579D" w:rsidRPr="00832915" w:rsidRDefault="001A579D" w:rsidP="001A579D">
            <w:pPr>
              <w:rPr>
                <w:ins w:id="201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02" w:author="KKD Windows Se7en V1" w:date="2014-07-30T16:0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ploy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sree</w:t>
              </w:r>
            </w:ins>
            <w:proofErr w:type="spellEnd"/>
          </w:p>
        </w:tc>
      </w:tr>
      <w:tr w:rsidR="001A579D" w:rsidRPr="00832915" w14:paraId="495D2808" w14:textId="77777777" w:rsidTr="001A579D">
        <w:trPr>
          <w:ins w:id="203" w:author="KKD Windows Se7en V1" w:date="2014-07-30T16:03:00Z"/>
        </w:trPr>
        <w:tc>
          <w:tcPr>
            <w:tcW w:w="709" w:type="dxa"/>
          </w:tcPr>
          <w:p w14:paraId="546D8AAB" w14:textId="77777777" w:rsidR="001A579D" w:rsidRPr="00832915" w:rsidRDefault="001A579D" w:rsidP="001A579D">
            <w:pPr>
              <w:rPr>
                <w:ins w:id="204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05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1.5</w:t>
              </w:r>
            </w:ins>
          </w:p>
        </w:tc>
        <w:tc>
          <w:tcPr>
            <w:tcW w:w="2817" w:type="dxa"/>
          </w:tcPr>
          <w:p w14:paraId="096DA21C" w14:textId="77777777" w:rsidR="001A579D" w:rsidRPr="00832915" w:rsidRDefault="001A579D" w:rsidP="001A579D">
            <w:pPr>
              <w:rPr>
                <w:ins w:id="206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07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4DF0B36F" w14:textId="77777777" w:rsidR="001A579D" w:rsidRPr="00832915" w:rsidRDefault="001A579D" w:rsidP="001A579D">
            <w:pPr>
              <w:rPr>
                <w:ins w:id="208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09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6208A0F" w14:textId="77777777" w:rsidR="001A579D" w:rsidRPr="00832915" w:rsidRDefault="001A579D" w:rsidP="001A579D">
            <w:pPr>
              <w:rPr>
                <w:ins w:id="210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11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1A579D" w:rsidRPr="00832915" w14:paraId="27D9058F" w14:textId="77777777" w:rsidTr="001A579D">
        <w:trPr>
          <w:ins w:id="212" w:author="KKD Windows Se7en V1" w:date="2014-07-30T16:03:00Z"/>
        </w:trPr>
        <w:tc>
          <w:tcPr>
            <w:tcW w:w="709" w:type="dxa"/>
          </w:tcPr>
          <w:p w14:paraId="15D598CB" w14:textId="77777777" w:rsidR="001A579D" w:rsidRPr="00832915" w:rsidRDefault="001A579D" w:rsidP="001A579D">
            <w:pPr>
              <w:rPr>
                <w:ins w:id="213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14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1.6</w:t>
              </w:r>
            </w:ins>
          </w:p>
        </w:tc>
        <w:tc>
          <w:tcPr>
            <w:tcW w:w="2817" w:type="dxa"/>
          </w:tcPr>
          <w:p w14:paraId="3E536E13" w14:textId="77777777" w:rsidR="001A579D" w:rsidRPr="00832915" w:rsidRDefault="001A579D" w:rsidP="001A579D">
            <w:pPr>
              <w:rPr>
                <w:ins w:id="215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16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21B2AFF0" w14:textId="77777777" w:rsidR="001A579D" w:rsidRPr="00832915" w:rsidRDefault="001A579D" w:rsidP="001A579D">
            <w:pPr>
              <w:rPr>
                <w:ins w:id="217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18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F144647" w14:textId="77777777" w:rsidR="001A579D" w:rsidRPr="00832915" w:rsidRDefault="001A579D" w:rsidP="001A579D">
            <w:pPr>
              <w:rPr>
                <w:ins w:id="219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20" w:author="KKD Windows Se7en V1" w:date="2014-07-30T16:03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1A579D" w:rsidRPr="00832915" w14:paraId="328B7F9C" w14:textId="77777777" w:rsidTr="001A579D">
        <w:trPr>
          <w:ins w:id="221" w:author="KKD Windows Se7en V1" w:date="2014-07-30T16:03:00Z"/>
        </w:trPr>
        <w:tc>
          <w:tcPr>
            <w:tcW w:w="709" w:type="dxa"/>
          </w:tcPr>
          <w:p w14:paraId="4BB70AC7" w14:textId="77777777" w:rsidR="001A579D" w:rsidRPr="00832915" w:rsidRDefault="001A579D" w:rsidP="001A579D">
            <w:pPr>
              <w:rPr>
                <w:ins w:id="222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23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1.7</w:t>
              </w:r>
            </w:ins>
          </w:p>
        </w:tc>
        <w:tc>
          <w:tcPr>
            <w:tcW w:w="2817" w:type="dxa"/>
          </w:tcPr>
          <w:p w14:paraId="4825473D" w14:textId="77777777" w:rsidR="001A579D" w:rsidRPr="00832915" w:rsidRDefault="001A579D" w:rsidP="001A579D">
            <w:pPr>
              <w:rPr>
                <w:ins w:id="224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25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592ACBEC" w14:textId="77777777" w:rsidR="001A579D" w:rsidRPr="00832915" w:rsidRDefault="001A579D" w:rsidP="001A579D">
            <w:pPr>
              <w:rPr>
                <w:ins w:id="226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27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9DDF1A0" w14:textId="0348DEA3" w:rsidR="001A579D" w:rsidRPr="00832915" w:rsidRDefault="001A579D" w:rsidP="001A579D">
            <w:pPr>
              <w:rPr>
                <w:ins w:id="228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29" w:author="KKD Windows Se7en V1" w:date="2014-07-30T16:05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Thailand</w:t>
              </w:r>
            </w:ins>
          </w:p>
        </w:tc>
      </w:tr>
      <w:tr w:rsidR="001A579D" w:rsidRPr="00832915" w14:paraId="4DDD0268" w14:textId="77777777" w:rsidTr="001A579D">
        <w:trPr>
          <w:ins w:id="230" w:author="KKD Windows Se7en V1" w:date="2014-07-30T16:03:00Z"/>
        </w:trPr>
        <w:tc>
          <w:tcPr>
            <w:tcW w:w="709" w:type="dxa"/>
          </w:tcPr>
          <w:p w14:paraId="2CAB6082" w14:textId="77777777" w:rsidR="001A579D" w:rsidRPr="00832915" w:rsidRDefault="001A579D" w:rsidP="001A579D">
            <w:pPr>
              <w:rPr>
                <w:ins w:id="231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32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1.8</w:t>
              </w:r>
            </w:ins>
          </w:p>
        </w:tc>
        <w:tc>
          <w:tcPr>
            <w:tcW w:w="2817" w:type="dxa"/>
          </w:tcPr>
          <w:p w14:paraId="45A23717" w14:textId="77777777" w:rsidR="001A579D" w:rsidRPr="00832915" w:rsidRDefault="001A579D" w:rsidP="001A579D">
            <w:pPr>
              <w:rPr>
                <w:ins w:id="233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34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7B283B5A" w14:textId="77777777" w:rsidR="001A579D" w:rsidRPr="00832915" w:rsidRDefault="001A579D" w:rsidP="001A579D">
            <w:pPr>
              <w:rPr>
                <w:ins w:id="235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36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179EF45" w14:textId="77777777" w:rsidR="001A579D" w:rsidRPr="00832915" w:rsidRDefault="001A579D" w:rsidP="001A579D">
            <w:pPr>
              <w:rPr>
                <w:ins w:id="237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38" w:author="KKD Windows Se7en V1" w:date="2014-07-30T16:03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1A579D" w:rsidRPr="00832915" w14:paraId="2989B8A9" w14:textId="77777777" w:rsidTr="001A579D">
        <w:trPr>
          <w:ins w:id="239" w:author="KKD Windows Se7en V1" w:date="2014-07-30T16:03:00Z"/>
        </w:trPr>
        <w:tc>
          <w:tcPr>
            <w:tcW w:w="709" w:type="dxa"/>
          </w:tcPr>
          <w:p w14:paraId="32B22F8A" w14:textId="77777777" w:rsidR="001A579D" w:rsidRPr="00832915" w:rsidRDefault="001A579D" w:rsidP="001A579D">
            <w:pPr>
              <w:rPr>
                <w:ins w:id="240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41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1.9</w:t>
              </w:r>
            </w:ins>
          </w:p>
        </w:tc>
        <w:tc>
          <w:tcPr>
            <w:tcW w:w="2817" w:type="dxa"/>
          </w:tcPr>
          <w:p w14:paraId="78D6A037" w14:textId="77777777" w:rsidR="001A579D" w:rsidRPr="00832915" w:rsidRDefault="001A579D" w:rsidP="001A579D">
            <w:pPr>
              <w:rPr>
                <w:ins w:id="242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43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5CCD4B13" w14:textId="77777777" w:rsidR="001A579D" w:rsidRPr="00832915" w:rsidRDefault="001A579D" w:rsidP="001A579D">
            <w:pPr>
              <w:rPr>
                <w:ins w:id="244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45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AC603B9" w14:textId="0BD32D7C" w:rsidR="001A579D" w:rsidRPr="00FF45A6" w:rsidRDefault="00211C3B" w:rsidP="001A579D">
            <w:pPr>
              <w:rPr>
                <w:ins w:id="246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47" w:author="KKD Windows Se7en V1" w:date="2014-07-30T16:06:00Z">
              <w:r w:rsidRPr="00211C3B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0863225885</w:t>
              </w:r>
            </w:ins>
          </w:p>
        </w:tc>
      </w:tr>
      <w:tr w:rsidR="001A579D" w:rsidRPr="00832915" w14:paraId="30BC2905" w14:textId="77777777" w:rsidTr="001A579D">
        <w:trPr>
          <w:ins w:id="248" w:author="KKD Windows Se7en V1" w:date="2014-07-30T16:03:00Z"/>
        </w:trPr>
        <w:tc>
          <w:tcPr>
            <w:tcW w:w="709" w:type="dxa"/>
          </w:tcPr>
          <w:p w14:paraId="237DE6D1" w14:textId="77777777" w:rsidR="001A579D" w:rsidRPr="00832915" w:rsidRDefault="001A579D" w:rsidP="001A579D">
            <w:pPr>
              <w:rPr>
                <w:ins w:id="249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50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1.10</w:t>
              </w:r>
            </w:ins>
          </w:p>
        </w:tc>
        <w:tc>
          <w:tcPr>
            <w:tcW w:w="2817" w:type="dxa"/>
          </w:tcPr>
          <w:p w14:paraId="300C94FA" w14:textId="77777777" w:rsidR="001A579D" w:rsidRPr="00832915" w:rsidRDefault="001A579D" w:rsidP="001A579D">
            <w:pPr>
              <w:rPr>
                <w:ins w:id="251" w:author="KKD Windows Se7en V1" w:date="2014-07-30T16:03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52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6DBC055F" w14:textId="77777777" w:rsidR="001A579D" w:rsidRPr="00832915" w:rsidRDefault="001A579D" w:rsidP="001A579D">
            <w:pPr>
              <w:rPr>
                <w:ins w:id="253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54" w:author="KKD Windows Se7en V1" w:date="2014-07-30T16:03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61270372" w14:textId="63CB2F72" w:rsidR="001A579D" w:rsidRPr="00832915" w:rsidRDefault="00211C3B" w:rsidP="001A579D">
            <w:pPr>
              <w:rPr>
                <w:ins w:id="255" w:author="KKD Windows Se7en V1" w:date="2014-07-30T16:03:00Z"/>
                <w:rFonts w:ascii="Times New Roman" w:hAnsi="Times New Roman" w:cs="Times New Roman"/>
                <w:sz w:val="18"/>
                <w:szCs w:val="18"/>
              </w:rPr>
            </w:pPr>
            <w:ins w:id="256" w:author="KKD Windows Se7en V1" w:date="2014-07-30T16:03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ins>
          </w:p>
        </w:tc>
      </w:tr>
    </w:tbl>
    <w:p w14:paraId="3E379F70" w14:textId="77777777" w:rsidR="001A579D" w:rsidRDefault="001A579D" w:rsidP="001A579D">
      <w:pPr>
        <w:rPr>
          <w:ins w:id="257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3F84B408" w14:textId="77777777" w:rsidR="00211C3B" w:rsidRDefault="00211C3B" w:rsidP="001A579D">
      <w:pPr>
        <w:rPr>
          <w:ins w:id="258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60FB6368" w14:textId="77777777" w:rsidR="00211C3B" w:rsidRDefault="00211C3B" w:rsidP="001A579D">
      <w:pPr>
        <w:rPr>
          <w:ins w:id="259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27217815" w14:textId="77777777" w:rsidR="00211C3B" w:rsidRDefault="00211C3B" w:rsidP="001A579D">
      <w:pPr>
        <w:rPr>
          <w:ins w:id="260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4A08754D" w14:textId="77777777" w:rsidR="00211C3B" w:rsidRDefault="00211C3B" w:rsidP="001A579D">
      <w:pPr>
        <w:rPr>
          <w:ins w:id="261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4188E33D" w14:textId="77777777" w:rsidR="00211C3B" w:rsidRDefault="00211C3B" w:rsidP="001A579D">
      <w:pPr>
        <w:rPr>
          <w:ins w:id="262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3B8273F3" w14:textId="77777777" w:rsidR="00211C3B" w:rsidRDefault="00211C3B" w:rsidP="001A579D">
      <w:pPr>
        <w:rPr>
          <w:ins w:id="263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16A7147C" w14:textId="77777777" w:rsidR="00211C3B" w:rsidRDefault="00211C3B" w:rsidP="001A579D">
      <w:pPr>
        <w:rPr>
          <w:ins w:id="264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22C99F68" w14:textId="77777777" w:rsidR="00211C3B" w:rsidRDefault="00211C3B" w:rsidP="001A579D">
      <w:pPr>
        <w:rPr>
          <w:ins w:id="265" w:author="KKD Windows Se7en V1" w:date="2014-07-30T16:06:00Z"/>
          <w:rFonts w:ascii="Times New Roman" w:hAnsi="Times New Roman" w:cs="Times New Roman"/>
          <w:b/>
          <w:bCs/>
          <w:sz w:val="24"/>
          <w:szCs w:val="24"/>
        </w:rPr>
      </w:pPr>
    </w:p>
    <w:p w14:paraId="087DF316" w14:textId="77777777" w:rsidR="00211C3B" w:rsidRPr="00A36DEA" w:rsidRDefault="00211C3B" w:rsidP="001A579D">
      <w:pPr>
        <w:rPr>
          <w:ins w:id="266" w:author="KKD Windows Se7en V1" w:date="2014-07-30T15:57:00Z"/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1A579D" w:rsidRPr="00832915" w14:paraId="6FBF85C7" w14:textId="77777777" w:rsidTr="001A579D">
        <w:trPr>
          <w:ins w:id="267" w:author="KKD Windows Se7en V1" w:date="2014-07-30T15:57:00Z"/>
        </w:trPr>
        <w:tc>
          <w:tcPr>
            <w:tcW w:w="709" w:type="dxa"/>
          </w:tcPr>
          <w:p w14:paraId="706A80D9" w14:textId="77777777" w:rsidR="001A579D" w:rsidRPr="00832915" w:rsidRDefault="001A579D" w:rsidP="001A579D">
            <w:pPr>
              <w:rPr>
                <w:ins w:id="268" w:author="KKD Windows Se7en V1" w:date="2014-07-30T15:57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269" w:author="KKD Windows Se7en V1" w:date="2014-07-30T15:57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lastRenderedPageBreak/>
                <w:t>No.</w:t>
              </w:r>
            </w:ins>
          </w:p>
        </w:tc>
        <w:tc>
          <w:tcPr>
            <w:tcW w:w="2817" w:type="dxa"/>
          </w:tcPr>
          <w:p w14:paraId="40DDED0F" w14:textId="77777777" w:rsidR="001A579D" w:rsidRPr="00832915" w:rsidRDefault="001A579D" w:rsidP="001A579D">
            <w:pPr>
              <w:rPr>
                <w:ins w:id="270" w:author="KKD Windows Se7en V1" w:date="2014-07-30T15:57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271" w:author="KKD Windows Se7en V1" w:date="2014-07-30T15:57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1CDC2567" w14:textId="77777777" w:rsidR="001A579D" w:rsidRPr="00832915" w:rsidRDefault="001A579D" w:rsidP="001A579D">
            <w:pPr>
              <w:rPr>
                <w:ins w:id="272" w:author="KKD Windows Se7en V1" w:date="2014-07-30T15:57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273" w:author="KKD Windows Se7en V1" w:date="2014-07-30T15:57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4493A8CC" w14:textId="77777777" w:rsidR="001A579D" w:rsidRPr="00832915" w:rsidRDefault="001A579D" w:rsidP="001A579D">
            <w:pPr>
              <w:rPr>
                <w:ins w:id="274" w:author="KKD Windows Se7en V1" w:date="2014-07-30T15:57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275" w:author="KKD Windows Se7en V1" w:date="2014-07-30T15:57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1A579D" w:rsidRPr="00832915" w14:paraId="3BFCF4B4" w14:textId="77777777" w:rsidTr="001A579D">
        <w:trPr>
          <w:trHeight w:val="165"/>
          <w:ins w:id="276" w:author="KKD Windows Se7en V1" w:date="2014-07-30T15:57:00Z"/>
        </w:trPr>
        <w:tc>
          <w:tcPr>
            <w:tcW w:w="709" w:type="dxa"/>
          </w:tcPr>
          <w:p w14:paraId="217C242C" w14:textId="6AF10BCA" w:rsidR="001A579D" w:rsidRPr="00832915" w:rsidRDefault="001A579D" w:rsidP="001A579D">
            <w:pPr>
              <w:rPr>
                <w:ins w:id="277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278" w:author="KKD Windows Se7en V1" w:date="2014-07-30T16:03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</w:ins>
            <w:ins w:id="279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.1</w:t>
              </w:r>
            </w:ins>
          </w:p>
        </w:tc>
        <w:tc>
          <w:tcPr>
            <w:tcW w:w="2817" w:type="dxa"/>
          </w:tcPr>
          <w:p w14:paraId="32846FA5" w14:textId="77777777" w:rsidR="001A579D" w:rsidRPr="00832915" w:rsidRDefault="001A579D" w:rsidP="001A579D">
            <w:pPr>
              <w:rPr>
                <w:ins w:id="280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281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1DBBE79B" w14:textId="77777777" w:rsidR="001A579D" w:rsidRPr="00832915" w:rsidRDefault="001A579D" w:rsidP="001A579D">
            <w:pPr>
              <w:rPr>
                <w:ins w:id="282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283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4CB0F6E8" w14:textId="77777777" w:rsidR="001A579D" w:rsidRPr="00832915" w:rsidRDefault="001A579D" w:rsidP="001A579D">
            <w:pPr>
              <w:rPr>
                <w:ins w:id="284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285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542115096</w:t>
              </w:r>
            </w:ins>
          </w:p>
        </w:tc>
      </w:tr>
      <w:tr w:rsidR="001A579D" w:rsidRPr="00832915" w14:paraId="48CB15BF" w14:textId="77777777" w:rsidTr="001A579D">
        <w:trPr>
          <w:ins w:id="286" w:author="KKD Windows Se7en V1" w:date="2014-07-30T15:57:00Z"/>
        </w:trPr>
        <w:tc>
          <w:tcPr>
            <w:tcW w:w="709" w:type="dxa"/>
          </w:tcPr>
          <w:p w14:paraId="72446FBC" w14:textId="7810EF0B" w:rsidR="001A579D" w:rsidRPr="00832915" w:rsidRDefault="001A579D" w:rsidP="001A579D">
            <w:pPr>
              <w:rPr>
                <w:ins w:id="287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288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.2</w:t>
              </w:r>
            </w:ins>
          </w:p>
        </w:tc>
        <w:tc>
          <w:tcPr>
            <w:tcW w:w="2817" w:type="dxa"/>
          </w:tcPr>
          <w:p w14:paraId="467F710A" w14:textId="77777777" w:rsidR="001A579D" w:rsidRPr="00832915" w:rsidRDefault="001A579D" w:rsidP="001A579D">
            <w:pPr>
              <w:rPr>
                <w:ins w:id="289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90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22205C49" w14:textId="77777777" w:rsidR="001A579D" w:rsidRPr="00832915" w:rsidRDefault="001A579D" w:rsidP="001A579D">
            <w:pPr>
              <w:rPr>
                <w:ins w:id="291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292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E811337" w14:textId="77777777" w:rsidR="001A579D" w:rsidRPr="00832915" w:rsidRDefault="001A579D" w:rsidP="001A579D">
            <w:pPr>
              <w:rPr>
                <w:ins w:id="293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294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studentone</w:t>
              </w:r>
              <w:proofErr w:type="spellEnd"/>
            </w:ins>
          </w:p>
        </w:tc>
      </w:tr>
      <w:tr w:rsidR="001A579D" w:rsidRPr="00832915" w14:paraId="63640ECA" w14:textId="77777777" w:rsidTr="001A579D">
        <w:trPr>
          <w:ins w:id="295" w:author="KKD Windows Se7en V1" w:date="2014-07-30T15:57:00Z"/>
        </w:trPr>
        <w:tc>
          <w:tcPr>
            <w:tcW w:w="709" w:type="dxa"/>
          </w:tcPr>
          <w:p w14:paraId="320E2863" w14:textId="66901AB8" w:rsidR="001A579D" w:rsidRPr="00832915" w:rsidRDefault="001A579D" w:rsidP="001A579D">
            <w:pPr>
              <w:rPr>
                <w:ins w:id="296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297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.3</w:t>
              </w:r>
            </w:ins>
          </w:p>
        </w:tc>
        <w:tc>
          <w:tcPr>
            <w:tcW w:w="2817" w:type="dxa"/>
          </w:tcPr>
          <w:p w14:paraId="64303C4C" w14:textId="77777777" w:rsidR="001A579D" w:rsidRPr="00832915" w:rsidRDefault="001A579D" w:rsidP="001A579D">
            <w:pPr>
              <w:rPr>
                <w:ins w:id="298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299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298623C0" w14:textId="77777777" w:rsidR="001A579D" w:rsidRPr="00832915" w:rsidRDefault="001A579D" w:rsidP="001A579D">
            <w:pPr>
              <w:rPr>
                <w:ins w:id="300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01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A16450F" w14:textId="77777777" w:rsidR="001A579D" w:rsidRPr="00832915" w:rsidRDefault="001A579D" w:rsidP="001A579D">
            <w:pPr>
              <w:rPr>
                <w:ins w:id="302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03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1A579D" w:rsidRPr="00832915" w14:paraId="2DD788DA" w14:textId="77777777" w:rsidTr="001A579D">
        <w:trPr>
          <w:ins w:id="304" w:author="KKD Windows Se7en V1" w:date="2014-07-30T15:57:00Z"/>
        </w:trPr>
        <w:tc>
          <w:tcPr>
            <w:tcW w:w="709" w:type="dxa"/>
          </w:tcPr>
          <w:p w14:paraId="10983A05" w14:textId="661EE22A" w:rsidR="001A579D" w:rsidRPr="00832915" w:rsidRDefault="001A579D" w:rsidP="001A579D">
            <w:pPr>
              <w:rPr>
                <w:ins w:id="305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06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.4</w:t>
              </w:r>
            </w:ins>
          </w:p>
        </w:tc>
        <w:tc>
          <w:tcPr>
            <w:tcW w:w="2817" w:type="dxa"/>
          </w:tcPr>
          <w:p w14:paraId="3AF6951A" w14:textId="77777777" w:rsidR="001A579D" w:rsidRPr="00832915" w:rsidRDefault="001A579D" w:rsidP="001A579D">
            <w:pPr>
              <w:rPr>
                <w:ins w:id="307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08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20C2E4A2" w14:textId="77777777" w:rsidR="001A579D" w:rsidRPr="00832915" w:rsidRDefault="001A579D" w:rsidP="001A579D">
            <w:pPr>
              <w:rPr>
                <w:ins w:id="309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10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FC9DAB0" w14:textId="77777777" w:rsidR="001A579D" w:rsidRPr="00832915" w:rsidRDefault="001A579D" w:rsidP="001A579D">
            <w:pPr>
              <w:rPr>
                <w:ins w:id="311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12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 one</w:t>
              </w:r>
              <w:r>
                <w:rPr>
                  <w:rFonts w:ascii="Times New Roman" w:hAnsi="Times New Roman" w:cs="Times New Roman"/>
                  <w:sz w:val="18"/>
                  <w:szCs w:val="18"/>
                </w:rPr>
                <w:t xml:space="preserve"> 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 </w:t>
              </w:r>
            </w:ins>
          </w:p>
        </w:tc>
      </w:tr>
      <w:tr w:rsidR="001A579D" w:rsidRPr="00832915" w14:paraId="0AD11F4F" w14:textId="77777777" w:rsidTr="001A579D">
        <w:trPr>
          <w:ins w:id="313" w:author="KKD Windows Se7en V1" w:date="2014-07-30T15:57:00Z"/>
        </w:trPr>
        <w:tc>
          <w:tcPr>
            <w:tcW w:w="709" w:type="dxa"/>
          </w:tcPr>
          <w:p w14:paraId="40A9D0DD" w14:textId="4CBE2882" w:rsidR="001A579D" w:rsidRPr="00832915" w:rsidRDefault="001A579D" w:rsidP="001A579D">
            <w:pPr>
              <w:rPr>
                <w:ins w:id="314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15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.5</w:t>
              </w:r>
            </w:ins>
          </w:p>
        </w:tc>
        <w:tc>
          <w:tcPr>
            <w:tcW w:w="2817" w:type="dxa"/>
          </w:tcPr>
          <w:p w14:paraId="4DBE7491" w14:textId="77777777" w:rsidR="001A579D" w:rsidRPr="00832915" w:rsidRDefault="001A579D" w:rsidP="001A579D">
            <w:pPr>
              <w:rPr>
                <w:ins w:id="316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17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1E8AC70E" w14:textId="77777777" w:rsidR="001A579D" w:rsidRPr="00832915" w:rsidRDefault="001A579D" w:rsidP="001A579D">
            <w:pPr>
              <w:rPr>
                <w:ins w:id="318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19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D031889" w14:textId="77777777" w:rsidR="001A579D" w:rsidRPr="00832915" w:rsidRDefault="001A579D" w:rsidP="001A579D">
            <w:pPr>
              <w:rPr>
                <w:ins w:id="320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21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1A579D" w:rsidRPr="00832915" w14:paraId="72231750" w14:textId="77777777" w:rsidTr="001A579D">
        <w:trPr>
          <w:ins w:id="322" w:author="KKD Windows Se7en V1" w:date="2014-07-30T15:57:00Z"/>
        </w:trPr>
        <w:tc>
          <w:tcPr>
            <w:tcW w:w="709" w:type="dxa"/>
          </w:tcPr>
          <w:p w14:paraId="13AABD85" w14:textId="401EFCE4" w:rsidR="001A579D" w:rsidRPr="00832915" w:rsidRDefault="001A579D" w:rsidP="001A579D">
            <w:pPr>
              <w:rPr>
                <w:ins w:id="323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24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.6</w:t>
              </w:r>
            </w:ins>
          </w:p>
        </w:tc>
        <w:tc>
          <w:tcPr>
            <w:tcW w:w="2817" w:type="dxa"/>
          </w:tcPr>
          <w:p w14:paraId="1835440D" w14:textId="77777777" w:rsidR="001A579D" w:rsidRPr="00832915" w:rsidRDefault="001A579D" w:rsidP="001A579D">
            <w:pPr>
              <w:rPr>
                <w:ins w:id="325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26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4E806B0F" w14:textId="77777777" w:rsidR="001A579D" w:rsidRPr="00832915" w:rsidRDefault="001A579D" w:rsidP="001A579D">
            <w:pPr>
              <w:rPr>
                <w:ins w:id="327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28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F97EB1A" w14:textId="77777777" w:rsidR="001A579D" w:rsidRPr="00832915" w:rsidRDefault="001A579D" w:rsidP="001A579D">
            <w:pPr>
              <w:rPr>
                <w:ins w:id="329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30" w:author="KKD Windows Se7en V1" w:date="2014-07-30T15:57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1A579D" w:rsidRPr="00832915" w14:paraId="26E09C7E" w14:textId="77777777" w:rsidTr="001A579D">
        <w:trPr>
          <w:ins w:id="331" w:author="KKD Windows Se7en V1" w:date="2014-07-30T15:57:00Z"/>
        </w:trPr>
        <w:tc>
          <w:tcPr>
            <w:tcW w:w="709" w:type="dxa"/>
          </w:tcPr>
          <w:p w14:paraId="47425438" w14:textId="3091F48C" w:rsidR="001A579D" w:rsidRPr="00832915" w:rsidRDefault="001A579D" w:rsidP="001A579D">
            <w:pPr>
              <w:rPr>
                <w:ins w:id="332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33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.7</w:t>
              </w:r>
            </w:ins>
          </w:p>
        </w:tc>
        <w:tc>
          <w:tcPr>
            <w:tcW w:w="2817" w:type="dxa"/>
          </w:tcPr>
          <w:p w14:paraId="56A5C16F" w14:textId="77777777" w:rsidR="001A579D" w:rsidRPr="00832915" w:rsidRDefault="001A579D" w:rsidP="001A579D">
            <w:pPr>
              <w:rPr>
                <w:ins w:id="334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35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2FFA980A" w14:textId="77777777" w:rsidR="001A579D" w:rsidRPr="00832915" w:rsidRDefault="001A579D" w:rsidP="001A579D">
            <w:pPr>
              <w:rPr>
                <w:ins w:id="336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37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3BA793DF" w14:textId="77777777" w:rsidR="001A579D" w:rsidRPr="00832915" w:rsidRDefault="001A579D" w:rsidP="001A579D">
            <w:pPr>
              <w:rPr>
                <w:ins w:id="338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39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Chiang </w:t>
              </w:r>
              <w:proofErr w:type="spellStart"/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mai</w:t>
              </w:r>
              <w:proofErr w:type="spellEnd"/>
            </w:ins>
          </w:p>
        </w:tc>
      </w:tr>
      <w:tr w:rsidR="001A579D" w:rsidRPr="00832915" w14:paraId="07D79202" w14:textId="77777777" w:rsidTr="001A579D">
        <w:trPr>
          <w:ins w:id="340" w:author="KKD Windows Se7en V1" w:date="2014-07-30T15:57:00Z"/>
        </w:trPr>
        <w:tc>
          <w:tcPr>
            <w:tcW w:w="709" w:type="dxa"/>
          </w:tcPr>
          <w:p w14:paraId="11E05662" w14:textId="69281968" w:rsidR="001A579D" w:rsidRPr="00832915" w:rsidRDefault="001A579D" w:rsidP="001A579D">
            <w:pPr>
              <w:rPr>
                <w:ins w:id="341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42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.8</w:t>
              </w:r>
            </w:ins>
          </w:p>
        </w:tc>
        <w:tc>
          <w:tcPr>
            <w:tcW w:w="2817" w:type="dxa"/>
          </w:tcPr>
          <w:p w14:paraId="665EA173" w14:textId="77777777" w:rsidR="001A579D" w:rsidRPr="00832915" w:rsidRDefault="001A579D" w:rsidP="001A579D">
            <w:pPr>
              <w:rPr>
                <w:ins w:id="343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44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5764AD4A" w14:textId="77777777" w:rsidR="001A579D" w:rsidRPr="00832915" w:rsidRDefault="001A579D" w:rsidP="001A579D">
            <w:pPr>
              <w:rPr>
                <w:ins w:id="345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46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C58DB08" w14:textId="77777777" w:rsidR="001A579D" w:rsidRPr="00832915" w:rsidRDefault="001A579D" w:rsidP="001A579D">
            <w:pPr>
              <w:rPr>
                <w:ins w:id="347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48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1A579D" w:rsidRPr="00832915" w14:paraId="7B81D8E1" w14:textId="77777777" w:rsidTr="001A579D">
        <w:trPr>
          <w:ins w:id="349" w:author="KKD Windows Se7en V1" w:date="2014-07-30T15:57:00Z"/>
        </w:trPr>
        <w:tc>
          <w:tcPr>
            <w:tcW w:w="709" w:type="dxa"/>
          </w:tcPr>
          <w:p w14:paraId="740910DE" w14:textId="03B1E216" w:rsidR="001A579D" w:rsidRPr="00832915" w:rsidRDefault="001A579D" w:rsidP="001A579D">
            <w:pPr>
              <w:rPr>
                <w:ins w:id="350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51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.9</w:t>
              </w:r>
            </w:ins>
          </w:p>
        </w:tc>
        <w:tc>
          <w:tcPr>
            <w:tcW w:w="2817" w:type="dxa"/>
          </w:tcPr>
          <w:p w14:paraId="1AD9130E" w14:textId="77777777" w:rsidR="001A579D" w:rsidRPr="00832915" w:rsidRDefault="001A579D" w:rsidP="001A579D">
            <w:pPr>
              <w:rPr>
                <w:ins w:id="352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53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14BCC40D" w14:textId="77777777" w:rsidR="001A579D" w:rsidRPr="00832915" w:rsidRDefault="001A579D" w:rsidP="001A579D">
            <w:pPr>
              <w:rPr>
                <w:ins w:id="354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55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8B9D089" w14:textId="77777777" w:rsidR="001A579D" w:rsidRPr="00832915" w:rsidRDefault="001A579D" w:rsidP="001A579D">
            <w:pPr>
              <w:rPr>
                <w:ins w:id="356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57" w:author="KKD Windows Se7en V1" w:date="2014-07-30T15:57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0832335899</w:t>
              </w:r>
            </w:ins>
          </w:p>
        </w:tc>
      </w:tr>
      <w:tr w:rsidR="001A579D" w:rsidRPr="00832915" w14:paraId="224CF361" w14:textId="77777777" w:rsidTr="001A579D">
        <w:trPr>
          <w:ins w:id="358" w:author="KKD Windows Se7en V1" w:date="2014-07-30T15:57:00Z"/>
        </w:trPr>
        <w:tc>
          <w:tcPr>
            <w:tcW w:w="709" w:type="dxa"/>
          </w:tcPr>
          <w:p w14:paraId="3F6A2A06" w14:textId="285E217E" w:rsidR="001A579D" w:rsidRPr="00832915" w:rsidRDefault="001A579D" w:rsidP="001A579D">
            <w:pPr>
              <w:rPr>
                <w:ins w:id="359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60" w:author="KKD Windows Se7en V1" w:date="2014-07-30T15:57:00Z">
              <w:r>
                <w:rPr>
                  <w:rFonts w:ascii="Times New Roman" w:hAnsi="Times New Roman" w:cs="Times New Roman"/>
                  <w:sz w:val="18"/>
                  <w:szCs w:val="18"/>
                </w:rPr>
                <w:t>2</w:t>
              </w:r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.10</w:t>
              </w:r>
            </w:ins>
          </w:p>
        </w:tc>
        <w:tc>
          <w:tcPr>
            <w:tcW w:w="2817" w:type="dxa"/>
          </w:tcPr>
          <w:p w14:paraId="66DAEC70" w14:textId="77777777" w:rsidR="001A579D" w:rsidRPr="00832915" w:rsidRDefault="001A579D" w:rsidP="001A579D">
            <w:pPr>
              <w:rPr>
                <w:ins w:id="361" w:author="KKD Windows Se7en V1" w:date="2014-07-30T15:57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362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77AD70BB" w14:textId="77777777" w:rsidR="001A579D" w:rsidRPr="00832915" w:rsidRDefault="001A579D" w:rsidP="001A579D">
            <w:pPr>
              <w:rPr>
                <w:ins w:id="363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64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53CAB34A" w14:textId="77777777" w:rsidR="001A579D" w:rsidRPr="00832915" w:rsidRDefault="001A579D" w:rsidP="001A579D">
            <w:pPr>
              <w:rPr>
                <w:ins w:id="365" w:author="KKD Windows Se7en V1" w:date="2014-07-30T15:57:00Z"/>
                <w:rFonts w:ascii="Times New Roman" w:hAnsi="Times New Roman" w:cs="Times New Roman"/>
                <w:sz w:val="18"/>
                <w:szCs w:val="18"/>
              </w:rPr>
            </w:pPr>
            <w:ins w:id="366" w:author="KKD Windows Se7en V1" w:date="2014-07-30T15:57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0</w:t>
              </w:r>
            </w:ins>
          </w:p>
        </w:tc>
      </w:tr>
    </w:tbl>
    <w:p w14:paraId="7D218D60" w14:textId="77777777" w:rsidR="001A579D" w:rsidRPr="008F29C0" w:rsidRDefault="001A579D" w:rsidP="001A579D">
      <w:pPr>
        <w:rPr>
          <w:ins w:id="367" w:author="KKD Windows Se7en V1" w:date="2014-07-30T15:57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2E3517B" w14:textId="77777777" w:rsidR="00211C3B" w:rsidRDefault="00211C3B" w:rsidP="001A579D">
      <w:pPr>
        <w:rPr>
          <w:ins w:id="368" w:author="KKD Windows Se7en V1" w:date="2014-07-30T16:0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B39A479" w14:textId="77777777" w:rsidR="001A579D" w:rsidRPr="00832915" w:rsidRDefault="001A579D" w:rsidP="001A579D">
      <w:pPr>
        <w:rPr>
          <w:ins w:id="369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ins w:id="370" w:author="KKD Windows Se7en V1" w:date="2014-07-30T15:57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Expected result</w:t>
        </w:r>
      </w:ins>
    </w:p>
    <w:p w14:paraId="3D676E87" w14:textId="77777777" w:rsidR="001A579D" w:rsidRPr="00832915" w:rsidRDefault="001A579D" w:rsidP="001A579D">
      <w:pPr>
        <w:rPr>
          <w:ins w:id="371" w:author="KKD Windows Se7en V1" w:date="2014-07-30T15:57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372" w:author="KKD Windows Se7en V1" w:date="2014-07-30T15:57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parameter form.</w:t>
        </w:r>
      </w:ins>
    </w:p>
    <w:p w14:paraId="44081034" w14:textId="77777777" w:rsidR="001A579D" w:rsidRDefault="001A579D" w:rsidP="001A579D">
      <w:pPr>
        <w:ind w:firstLine="720"/>
        <w:rPr>
          <w:ins w:id="373" w:author="KKD Windows Se7en V1" w:date="2014-07-30T15:57:00Z"/>
          <w:rFonts w:ascii="Times New Roman" w:hAnsi="Times New Roman" w:cs="Times New Roman"/>
          <w:color w:val="000000" w:themeColor="text1"/>
          <w:sz w:val="19"/>
          <w:szCs w:val="19"/>
        </w:rPr>
      </w:pPr>
      <w:ins w:id="374" w:author="KKD Windows Se7en V1" w:date="2014-07-30T15:57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 (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student_id, string student_name, string student_username, string student_password, string student_faculty, string student_department, string student_address, string student_email, string student_tel,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student_approvement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);</w:t>
        </w:r>
      </w:ins>
    </w:p>
    <w:p w14:paraId="1417B6A3" w14:textId="77777777" w:rsidR="000569DE" w:rsidRDefault="000569DE" w:rsidP="001A579D">
      <w:pPr>
        <w:rPr>
          <w:ins w:id="375" w:author="KKD Windows Se7en V1" w:date="2014-07-30T16:14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4626898" w14:textId="564F6120" w:rsidR="001A579D" w:rsidRDefault="000569DE" w:rsidP="001A579D">
      <w:pPr>
        <w:rPr>
          <w:ins w:id="376" w:author="KKD Windows Se7en V1" w:date="2014-07-30T16:09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377" w:author="KKD Windows Se7en V1" w:date="2014-07-30T15:57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Object</w:t>
        </w:r>
      </w:ins>
      <w:ins w:id="378" w:author="KKD Windows Se7en V1" w:date="2014-07-30T16:13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.</w:t>
        </w:r>
      </w:ins>
    </w:p>
    <w:p w14:paraId="442130B0" w14:textId="188772AB" w:rsidR="00211C3B" w:rsidRPr="00795BC2" w:rsidRDefault="00211C3B" w:rsidP="001A579D">
      <w:pPr>
        <w:rPr>
          <w:ins w:id="379" w:author="KKD Windows Se7en V1" w:date="2014-07-30T15:57:00Z"/>
          <w:rFonts w:ascii="Times New Roman" w:hAnsi="Times New Roman" w:cs="Times New Roman"/>
          <w:color w:val="000000" w:themeColor="text1"/>
          <w:sz w:val="19"/>
          <w:szCs w:val="19"/>
          <w:rPrChange w:id="380" w:author="KKD Windows Se7en V1" w:date="2014-07-30T16:21:00Z">
            <w:rPr>
              <w:ins w:id="381" w:author="KKD Windows Se7en V1" w:date="2014-07-30T15:57:00Z"/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</w:pPr>
      <w:ins w:id="382" w:author="KKD Windows Se7en V1" w:date="2014-07-30T16:09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83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student1 = {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542115095</w:t>
        </w:r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84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 xml:space="preserve">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“ploy</w:t>
        </w:r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85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 xml:space="preserve"> </w:t>
        </w:r>
        <w:proofErr w:type="spellStart"/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86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sree</w:t>
        </w:r>
        <w:proofErr w:type="spellEnd"/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87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”, “</w:t>
        </w:r>
        <w:r w:rsidRPr="00795BC2">
          <w:rPr>
            <w:rFonts w:ascii="Times New Roman" w:hAnsi="Times New Roman" w:cs="Times New Roman"/>
            <w:sz w:val="18"/>
            <w:szCs w:val="18"/>
            <w:rPrChange w:id="388" w:author="KKD Windows Se7en V1" w:date="2014-07-30T16:2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ploy</w:t>
        </w:r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89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 xml:space="preserve">”, “123456”,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“CAMT</w:t>
        </w:r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90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”, “SE”, “Thailand”, “SE@gmail.com”, “0863225885”, 1}</w:t>
        </w:r>
      </w:ins>
    </w:p>
    <w:p w14:paraId="5DFCDCF5" w14:textId="48B58DDA" w:rsidR="000569DE" w:rsidRPr="00795BC2" w:rsidRDefault="00211C3B" w:rsidP="001A579D">
      <w:pPr>
        <w:rPr>
          <w:ins w:id="391" w:author="KKD Windows Se7en V1" w:date="2014-07-30T16:11:00Z"/>
          <w:rFonts w:ascii="Times New Roman" w:hAnsi="Times New Roman" w:cs="Times New Roman"/>
          <w:color w:val="000000" w:themeColor="text1"/>
          <w:sz w:val="19"/>
          <w:szCs w:val="19"/>
          <w:rPrChange w:id="392" w:author="KKD Windows Se7en V1" w:date="2014-07-30T16:21:00Z">
            <w:rPr>
              <w:ins w:id="393" w:author="KKD Windows Se7en V1" w:date="2014-07-30T16:11:00Z"/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</w:pPr>
      <w:ins w:id="394" w:author="KKD Windows Se7en V1" w:date="2014-07-30T16:09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95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s</w:t>
        </w:r>
      </w:ins>
      <w:ins w:id="396" w:author="KKD Windows Se7en V1" w:date="2014-07-30T15:57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97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tudent2</w:t>
        </w:r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98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 xml:space="preserve"> = {</w:t>
        </w:r>
        <w:r w:rsidR="001A579D"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542115096</w:t>
        </w:r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399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 xml:space="preserve">, </w:t>
        </w:r>
        <w:r w:rsidR="001A579D"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"student one", </w:t>
        </w:r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00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"</w:t>
        </w:r>
        <w:proofErr w:type="spellStart"/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01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studentone</w:t>
        </w:r>
        <w:proofErr w:type="spellEnd"/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02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 xml:space="preserve">", "123456", </w:t>
        </w:r>
        <w:r w:rsidR="001A579D"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"CAMT", </w:t>
        </w:r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03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 xml:space="preserve">"SE", "Chiang </w:t>
        </w:r>
        <w:proofErr w:type="spellStart"/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04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mai</w:t>
        </w:r>
        <w:proofErr w:type="spellEnd"/>
        <w:r w:rsidR="001A579D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05" w:author="KKD Windows Se7en V1" w:date="2014-07-30T16:21:00Z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rPrChange>
          </w:rPr>
          <w:t>", "SE@gmail.com", "0832335899", 0}</w:t>
        </w:r>
      </w:ins>
    </w:p>
    <w:p w14:paraId="49C48B10" w14:textId="77777777" w:rsidR="000569DE" w:rsidRDefault="000569DE" w:rsidP="001A579D">
      <w:pPr>
        <w:rPr>
          <w:ins w:id="406" w:author="KKD Windows Se7en V1" w:date="2014-07-30T16:14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6C64BF56" w14:textId="3E4DEADB" w:rsidR="000569DE" w:rsidRDefault="000569DE" w:rsidP="001A579D">
      <w:pPr>
        <w:rPr>
          <w:ins w:id="407" w:author="KKD Windows Se7en V1" w:date="2014-07-30T16:11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408" w:author="KKD Windows Se7en V1" w:date="2014-07-30T16:14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List Student Object result.</w:t>
        </w:r>
      </w:ins>
    </w:p>
    <w:p w14:paraId="25721A22" w14:textId="67E302AB" w:rsidR="000569DE" w:rsidRPr="00795BC2" w:rsidRDefault="000569DE" w:rsidP="001A579D">
      <w:pPr>
        <w:rPr>
          <w:ins w:id="409" w:author="KKD Windows Se7en V1" w:date="2014-07-30T16:16:00Z"/>
          <w:rFonts w:ascii="Times New Roman" w:hAnsi="Times New Roman" w:cs="Times New Roman"/>
          <w:color w:val="000000" w:themeColor="text1"/>
          <w:sz w:val="19"/>
          <w:szCs w:val="19"/>
          <w:rPrChange w:id="410" w:author="KKD Windows Se7en V1" w:date="2014-07-30T16:21:00Z">
            <w:rPr>
              <w:ins w:id="411" w:author="KKD Windows Se7en V1" w:date="2014-07-30T16:16:00Z"/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</w:pPr>
      <w:ins w:id="412" w:author="KKD Windows Se7en V1" w:date="2014-07-30T16:11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13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stu</w:t>
        </w:r>
      </w:ins>
      <w:ins w:id="414" w:author="KKD Windows Se7en V1" w:date="2014-07-30T16:12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15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d</w:t>
        </w:r>
      </w:ins>
      <w:ins w:id="416" w:author="KKD Windows Se7en V1" w:date="2014-07-30T16:11:00Z">
        <w:r w:rsidR="00795BC2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17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entList</w:t>
        </w:r>
      </w:ins>
      <w:ins w:id="418" w:author="KKD Windows Se7en V1" w:date="2014-07-30T16:16:00Z">
        <w:r w:rsidR="00795BC2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19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Expected</w:t>
        </w:r>
      </w:ins>
      <w:ins w:id="420" w:author="KKD Windows Se7en V1" w:date="2014-07-30T16:17:00Z">
        <w:r w:rsidR="00795BC2"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21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1</w:t>
        </w:r>
      </w:ins>
      <w:ins w:id="422" w:author="KKD Windows Se7en V1" w:date="2014-07-30T16:11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23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= {student1, student2};</w:t>
        </w:r>
      </w:ins>
    </w:p>
    <w:p w14:paraId="32A53B66" w14:textId="53D85D4B" w:rsidR="00795BC2" w:rsidRPr="00795BC2" w:rsidRDefault="00795BC2" w:rsidP="001A579D">
      <w:pPr>
        <w:rPr>
          <w:ins w:id="424" w:author="KKD Windows Se7en V1" w:date="2014-07-30T15:57:00Z"/>
          <w:rFonts w:ascii="Times New Roman" w:hAnsi="Times New Roman" w:cs="Times New Roman"/>
          <w:color w:val="000000" w:themeColor="text1"/>
          <w:sz w:val="19"/>
          <w:szCs w:val="19"/>
          <w:rPrChange w:id="425" w:author="KKD Windows Se7en V1" w:date="2014-07-30T16:21:00Z">
            <w:rPr>
              <w:ins w:id="426" w:author="KKD Windows Se7en V1" w:date="2014-07-30T15:57:00Z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rPrChange>
        </w:rPr>
      </w:pPr>
      <w:ins w:id="427" w:author="KKD Windows Se7en V1" w:date="2014-07-30T16:17:00Z">
        <w:r w:rsidRPr="00795BC2">
          <w:rPr>
            <w:rFonts w:ascii="Times New Roman" w:hAnsi="Times New Roman" w:cs="Times New Roman"/>
            <w:color w:val="000000" w:themeColor="text1"/>
            <w:sz w:val="19"/>
            <w:szCs w:val="19"/>
            <w:rPrChange w:id="428" w:author="KKD Windows Se7en V1" w:date="2014-07-30T16:21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studentListExpected2 = {};</w:t>
        </w:r>
      </w:ins>
    </w:p>
    <w:p w14:paraId="3BA4C306" w14:textId="77777777" w:rsidR="001A579D" w:rsidRDefault="001A579D" w:rsidP="001A579D">
      <w:pPr>
        <w:rPr>
          <w:ins w:id="429" w:author="KKD Windows Se7en V1" w:date="2014-07-30T16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C64C2D" w14:textId="77777777" w:rsidR="000569DE" w:rsidRDefault="000569DE" w:rsidP="001A579D">
      <w:pPr>
        <w:rPr>
          <w:ins w:id="430" w:author="KKD Windows Se7en V1" w:date="2014-07-30T16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6546B3" w14:textId="77777777" w:rsidR="000569DE" w:rsidRDefault="000569DE" w:rsidP="001A579D">
      <w:pPr>
        <w:rPr>
          <w:ins w:id="431" w:author="KKD Windows Se7en V1" w:date="2014-07-30T16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97E14C" w14:textId="77777777" w:rsidR="000569DE" w:rsidRDefault="000569DE" w:rsidP="001A579D">
      <w:pPr>
        <w:rPr>
          <w:ins w:id="432" w:author="KKD Windows Se7en V1" w:date="2014-07-30T16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AAF666" w14:textId="77777777" w:rsidR="000569DE" w:rsidRDefault="000569DE" w:rsidP="001A579D">
      <w:pPr>
        <w:rPr>
          <w:ins w:id="433" w:author="KKD Windows Se7en V1" w:date="2014-07-30T16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BA66F" w14:textId="77777777" w:rsidR="000569DE" w:rsidRDefault="000569DE" w:rsidP="001A579D">
      <w:pPr>
        <w:rPr>
          <w:ins w:id="434" w:author="KKD Windows Se7en V1" w:date="2014-07-30T16:20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C1329B" w14:textId="77777777" w:rsidR="00795BC2" w:rsidRDefault="00795BC2" w:rsidP="001A579D">
      <w:pPr>
        <w:rPr>
          <w:ins w:id="435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DA9944" w14:textId="77777777" w:rsidR="001A579D" w:rsidRPr="00A36DEA" w:rsidRDefault="001A579D" w:rsidP="001A579D">
      <w:pPr>
        <w:rPr>
          <w:ins w:id="436" w:author="KKD Windows Se7en V1" w:date="2014-07-30T15:57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437" w:author="KKD Windows Se7en V1" w:date="2014-07-30T15:57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lastRenderedPageBreak/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1A579D" w:rsidRPr="00344AC4" w14:paraId="6733AC91" w14:textId="77777777" w:rsidTr="001A579D">
        <w:trPr>
          <w:trHeight w:val="610"/>
          <w:ins w:id="438" w:author="KKD Windows Se7en V1" w:date="2014-07-30T15:57:00Z"/>
        </w:trPr>
        <w:tc>
          <w:tcPr>
            <w:tcW w:w="568" w:type="dxa"/>
          </w:tcPr>
          <w:p w14:paraId="6F36A89B" w14:textId="77777777" w:rsidR="001A579D" w:rsidRPr="00344AC4" w:rsidRDefault="001A579D" w:rsidP="001A579D">
            <w:pPr>
              <w:jc w:val="center"/>
              <w:rPr>
                <w:ins w:id="439" w:author="KKD Windows Se7en V1" w:date="2014-07-30T15:57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440" w:author="KKD Windows Se7en V1" w:date="2014-07-30T15:57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1EEF3986" w14:textId="77777777" w:rsidR="001A579D" w:rsidRPr="00344AC4" w:rsidRDefault="001A579D" w:rsidP="001A579D">
            <w:pPr>
              <w:jc w:val="center"/>
              <w:rPr>
                <w:ins w:id="441" w:author="KKD Windows Se7en V1" w:date="2014-07-30T15:57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442" w:author="KKD Windows Se7en V1" w:date="2014-07-30T15:57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5A7E7CDB" w14:textId="77777777" w:rsidR="001A579D" w:rsidRPr="00344AC4" w:rsidRDefault="001A579D" w:rsidP="001A579D">
            <w:pPr>
              <w:jc w:val="center"/>
              <w:rPr>
                <w:ins w:id="443" w:author="KKD Windows Se7en V1" w:date="2014-07-30T15:57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444" w:author="KKD Windows Se7en V1" w:date="2014-07-30T15:57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4188B9B8" w14:textId="77777777" w:rsidR="001A579D" w:rsidRPr="00344AC4" w:rsidRDefault="001A579D" w:rsidP="001A579D">
            <w:pPr>
              <w:jc w:val="center"/>
              <w:rPr>
                <w:ins w:id="445" w:author="KKD Windows Se7en V1" w:date="2014-07-30T15:57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446" w:author="KKD Windows Se7en V1" w:date="2014-07-30T15:57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3549B1B8" w14:textId="77777777" w:rsidR="001A579D" w:rsidRPr="00344AC4" w:rsidRDefault="001A579D" w:rsidP="001A579D">
            <w:pPr>
              <w:jc w:val="center"/>
              <w:rPr>
                <w:ins w:id="447" w:author="KKD Windows Se7en V1" w:date="2014-07-30T15:57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448" w:author="KKD Windows Se7en V1" w:date="2014-07-30T15:57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1A579D" w:rsidRPr="00344AC4" w14:paraId="0F79FF4F" w14:textId="77777777" w:rsidTr="001A579D">
        <w:trPr>
          <w:trHeight w:val="465"/>
          <w:ins w:id="449" w:author="KKD Windows Se7en V1" w:date="2014-07-30T15:57:00Z"/>
        </w:trPr>
        <w:tc>
          <w:tcPr>
            <w:tcW w:w="568" w:type="dxa"/>
          </w:tcPr>
          <w:p w14:paraId="447036E1" w14:textId="11C6E730" w:rsidR="001A579D" w:rsidRPr="00344AC4" w:rsidRDefault="00760226" w:rsidP="001A579D">
            <w:pPr>
              <w:rPr>
                <w:ins w:id="450" w:author="KKD Windows Se7en V1" w:date="2014-07-30T15:57:00Z"/>
                <w:rFonts w:ascii="Times New Roman" w:hAnsi="Times New Roman" w:cs="Times New Roman"/>
                <w:sz w:val="19"/>
                <w:szCs w:val="19"/>
              </w:rPr>
            </w:pPr>
            <w:ins w:id="451" w:author="KKD Windows Se7en V1" w:date="2014-07-30T15:57:00Z">
              <w:r>
                <w:rPr>
                  <w:rFonts w:ascii="Times New Roman" w:hAnsi="Times New Roman" w:cs="Times New Roman"/>
                  <w:sz w:val="19"/>
                  <w:szCs w:val="19"/>
                </w:rPr>
                <w:t>4</w:t>
              </w:r>
              <w:r w:rsidR="001A579D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1FF6276A" w14:textId="614C88CD" w:rsidR="001A579D" w:rsidRPr="00344AC4" w:rsidRDefault="001A579D" w:rsidP="001A579D">
            <w:pPr>
              <w:rPr>
                <w:ins w:id="452" w:author="KKD Windows Se7en V1" w:date="2014-07-30T15:57:00Z"/>
                <w:rFonts w:ascii="Times New Roman" w:hAnsi="Times New Roman" w:cs="Times New Roman"/>
                <w:sz w:val="19"/>
                <w:szCs w:val="19"/>
              </w:rPr>
            </w:pPr>
            <w:ins w:id="453" w:author="KKD Windows Se7en V1" w:date="2014-07-30T15:57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the </w:t>
              </w:r>
            </w:ins>
            <w:ins w:id="454" w:author="KKD Windows Se7en V1" w:date="2014-07-30T16:10:00Z">
              <w:r w:rsidR="000569DE">
                <w:rPr>
                  <w:rFonts w:ascii="Times New Roman" w:hAnsi="Times New Roman" w:cs="Times New Roman"/>
                  <w:sz w:val="19"/>
                  <w:szCs w:val="19"/>
                </w:rPr>
                <w:t xml:space="preserve">list of </w:t>
              </w:r>
            </w:ins>
            <w:ins w:id="455" w:author="KKD Windows Se7en V1" w:date="2014-07-30T15:57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object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information from the database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, which is contained in the database</w:t>
              </w:r>
            </w:ins>
          </w:p>
        </w:tc>
        <w:tc>
          <w:tcPr>
            <w:tcW w:w="2551" w:type="dxa"/>
          </w:tcPr>
          <w:p w14:paraId="4152C089" w14:textId="20EAC519" w:rsidR="001A579D" w:rsidRPr="00344AC4" w:rsidRDefault="000569DE" w:rsidP="001A579D">
            <w:pPr>
              <w:autoSpaceDE w:val="0"/>
              <w:autoSpaceDN w:val="0"/>
              <w:adjustRightInd w:val="0"/>
              <w:spacing w:after="0"/>
              <w:rPr>
                <w:ins w:id="456" w:author="KKD Windows Se7en V1" w:date="2014-07-30T15:57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457" w:author="KKD Windows Se7en V1" w:date="2014-07-30T16:10:00Z">
              <w:r w:rsidRPr="000569DE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studentId = "542115095,542115096";</w:t>
              </w:r>
            </w:ins>
          </w:p>
        </w:tc>
        <w:tc>
          <w:tcPr>
            <w:tcW w:w="2127" w:type="dxa"/>
          </w:tcPr>
          <w:p w14:paraId="1EB115FF" w14:textId="073E5EA2" w:rsidR="001A579D" w:rsidRPr="00795BC2" w:rsidRDefault="00795BC2" w:rsidP="001A579D">
            <w:pPr>
              <w:rPr>
                <w:ins w:id="458" w:author="KKD Windows Se7en V1" w:date="2014-07-30T15:57:00Z"/>
                <w:rFonts w:ascii="Times New Roman" w:hAnsi="Times New Roman" w:cs="Times New Roman"/>
                <w:color w:val="000000" w:themeColor="text1"/>
                <w:sz w:val="19"/>
                <w:szCs w:val="19"/>
                <w:rPrChange w:id="459" w:author="KKD Windows Se7en V1" w:date="2014-07-30T16:20:00Z">
                  <w:rPr>
                    <w:ins w:id="460" w:author="KKD Windows Se7en V1" w:date="2014-07-30T15:57:00Z"/>
                    <w:rFonts w:ascii="Times New Roman" w:hAnsi="Times New Roman" w:cs="Times New Roman"/>
                    <w:sz w:val="19"/>
                    <w:szCs w:val="19"/>
                  </w:rPr>
                </w:rPrChange>
              </w:rPr>
            </w:pPr>
            <w:ins w:id="461" w:author="KKD Windows Se7en V1" w:date="2014-07-30T16:20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CollectionAssert</w:t>
              </w:r>
            </w:ins>
            <w:ins w:id="462" w:author="KKD Windows Se7en V1" w:date="2014-07-30T15:57:00Z">
              <w:r w:rsidR="001A579D"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.AreEqual(</w:t>
              </w:r>
            </w:ins>
            <w:ins w:id="463" w:author="KKD Windows Se7en V1" w:date="2014-07-30T16:1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studentListExpected1</w:t>
              </w:r>
            </w:ins>
            <w:ins w:id="464" w:author="KKD Windows Se7en V1" w:date="2014-07-30T15:57:00Z">
              <w:r w:rsidR="001A579D"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0AA5A365" w14:textId="0AEA5B87" w:rsidR="001A579D" w:rsidRPr="00FF45A6" w:rsidRDefault="00795BC2" w:rsidP="001A579D">
            <w:pPr>
              <w:rPr>
                <w:ins w:id="465" w:author="KKD Windows Se7en V1" w:date="2014-07-30T15:57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466" w:author="KKD Windows Se7en V1" w:date="2014-07-30T16:16:00Z">
              <w:r w:rsidRPr="00795BC2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  <w:rPrChange w:id="467" w:author="KKD Windows Se7en V1" w:date="2014-07-30T16:17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9"/>
                      <w:szCs w:val="19"/>
                    </w:rPr>
                  </w:rPrChange>
                </w:rPr>
                <w:t>studentListExpected</w:t>
              </w:r>
            </w:ins>
            <w:ins w:id="468" w:author="KKD Windows Se7en V1" w:date="2014-07-30T16:17:00Z">
              <w:r w:rsidRPr="00FF45A6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1</w:t>
              </w:r>
            </w:ins>
          </w:p>
        </w:tc>
      </w:tr>
      <w:tr w:rsidR="001A579D" w:rsidRPr="00344AC4" w14:paraId="02CF249E" w14:textId="77777777" w:rsidTr="001A579D">
        <w:trPr>
          <w:trHeight w:val="465"/>
          <w:ins w:id="469" w:author="KKD Windows Se7en V1" w:date="2014-07-30T15:57:00Z"/>
        </w:trPr>
        <w:tc>
          <w:tcPr>
            <w:tcW w:w="568" w:type="dxa"/>
          </w:tcPr>
          <w:p w14:paraId="56443438" w14:textId="0C768FFE" w:rsidR="001A579D" w:rsidRPr="00344AC4" w:rsidRDefault="00760226" w:rsidP="001A579D">
            <w:pPr>
              <w:rPr>
                <w:ins w:id="470" w:author="KKD Windows Se7en V1" w:date="2014-07-30T15:57:00Z"/>
                <w:rFonts w:ascii="Times New Roman" w:hAnsi="Times New Roman" w:cs="Times New Roman"/>
                <w:sz w:val="19"/>
                <w:szCs w:val="19"/>
              </w:rPr>
            </w:pPr>
            <w:ins w:id="471" w:author="KKD Windows Se7en V1" w:date="2014-07-30T15:57:00Z">
              <w:r>
                <w:rPr>
                  <w:rFonts w:ascii="Times New Roman" w:hAnsi="Times New Roman" w:cs="Times New Roman"/>
                  <w:sz w:val="19"/>
                  <w:szCs w:val="19"/>
                </w:rPr>
                <w:t>4</w:t>
              </w:r>
              <w:r w:rsidR="001A579D" w:rsidRPr="00344AC4">
                <w:rPr>
                  <w:rFonts w:ascii="Times New Roman" w:hAnsi="Times New Roman" w:cs="Times New Roman"/>
                  <w:sz w:val="19"/>
                  <w:szCs w:val="19"/>
                </w:rPr>
                <w:t>.2</w:t>
              </w:r>
            </w:ins>
          </w:p>
        </w:tc>
        <w:tc>
          <w:tcPr>
            <w:tcW w:w="2410" w:type="dxa"/>
          </w:tcPr>
          <w:p w14:paraId="11941CDE" w14:textId="5028F9B6" w:rsidR="001A579D" w:rsidRPr="00344AC4" w:rsidRDefault="001A579D" w:rsidP="001A579D">
            <w:pPr>
              <w:rPr>
                <w:ins w:id="472" w:author="KKD Windows Se7en V1" w:date="2014-07-30T15:57:00Z"/>
                <w:rFonts w:ascii="Times New Roman" w:hAnsi="Times New Roman" w:cs="Times New Roman"/>
                <w:sz w:val="19"/>
                <w:szCs w:val="19"/>
              </w:rPr>
            </w:pPr>
            <w:ins w:id="473" w:author="KKD Windows Se7en V1" w:date="2014-07-30T15:57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 get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the </w:t>
              </w:r>
            </w:ins>
            <w:ins w:id="474" w:author="KKD Windows Se7en V1" w:date="2014-07-30T16:10:00Z">
              <w:r w:rsidR="000569DE">
                <w:rPr>
                  <w:rFonts w:ascii="Times New Roman" w:hAnsi="Times New Roman" w:cs="Times New Roman"/>
                  <w:sz w:val="19"/>
                  <w:szCs w:val="19"/>
                </w:rPr>
                <w:t xml:space="preserve">list of </w:t>
              </w:r>
            </w:ins>
            <w:ins w:id="475" w:author="KKD Windows Se7en V1" w:date="2014-07-30T15:57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information from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the database, which is not contained in the database.</w:t>
              </w:r>
            </w:ins>
          </w:p>
        </w:tc>
        <w:tc>
          <w:tcPr>
            <w:tcW w:w="2551" w:type="dxa"/>
          </w:tcPr>
          <w:p w14:paraId="7A241FED" w14:textId="59E44684" w:rsidR="001A579D" w:rsidRPr="00344AC4" w:rsidRDefault="000569DE" w:rsidP="00FF45A6">
            <w:pPr>
              <w:autoSpaceDE w:val="0"/>
              <w:autoSpaceDN w:val="0"/>
              <w:adjustRightInd w:val="0"/>
              <w:spacing w:after="0"/>
              <w:rPr>
                <w:ins w:id="476" w:author="KKD Windows Se7en V1" w:date="2014-07-30T15:57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477" w:author="KKD Windows Se7en V1" w:date="2014-07-30T16:11:00Z">
              <w:r w:rsidRPr="000569DE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studentId = 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null</w:t>
              </w:r>
              <w:r w:rsidRPr="000569DE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;</w:t>
              </w:r>
            </w:ins>
          </w:p>
        </w:tc>
        <w:tc>
          <w:tcPr>
            <w:tcW w:w="2127" w:type="dxa"/>
          </w:tcPr>
          <w:p w14:paraId="56E9B88A" w14:textId="7B65B0D9" w:rsidR="001A579D" w:rsidRPr="00344AC4" w:rsidRDefault="00795BC2" w:rsidP="001A579D">
            <w:pPr>
              <w:rPr>
                <w:ins w:id="478" w:author="KKD Windows Se7en V1" w:date="2014-07-30T15:57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479" w:author="KKD Windows Se7en V1" w:date="2014-07-30T16:20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CollectionAssert</w:t>
              </w:r>
            </w:ins>
            <w:ins w:id="480" w:author="KKD Windows Se7en V1" w:date="2014-07-30T15:57:00Z">
              <w:r w:rsidR="001A579D"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.AreEqual(</w:t>
              </w:r>
            </w:ins>
            <w:ins w:id="481" w:author="KKD Windows Se7en V1" w:date="2014-07-30T16:1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studentListExpected2</w:t>
              </w:r>
            </w:ins>
            <w:ins w:id="482" w:author="KKD Windows Se7en V1" w:date="2014-07-30T15:57:00Z">
              <w:r w:rsidR="001A579D"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5F596045" w14:textId="5DD9CB2B" w:rsidR="001A579D" w:rsidRPr="00FF45A6" w:rsidRDefault="00795BC2" w:rsidP="001A579D">
            <w:pPr>
              <w:rPr>
                <w:ins w:id="483" w:author="KKD Windows Se7en V1" w:date="2014-07-30T15:57:00Z"/>
                <w:rFonts w:ascii="Times New Roman" w:hAnsi="Times New Roman" w:cs="Times New Roman"/>
                <w:sz w:val="19"/>
                <w:szCs w:val="19"/>
              </w:rPr>
            </w:pPr>
            <w:ins w:id="484" w:author="KKD Windows Se7en V1" w:date="2014-07-30T16:17:00Z">
              <w:r w:rsidRPr="00795BC2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  <w:rPrChange w:id="485" w:author="KKD Windows Se7en V1" w:date="2014-07-30T16:17:00Z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9"/>
                      <w:szCs w:val="19"/>
                    </w:rPr>
                  </w:rPrChange>
                </w:rPr>
                <w:t>studentListExpected2</w:t>
              </w:r>
            </w:ins>
          </w:p>
        </w:tc>
      </w:tr>
    </w:tbl>
    <w:p w14:paraId="03257A3D" w14:textId="77777777" w:rsidR="001A579D" w:rsidRDefault="001A579D">
      <w:pPr>
        <w:rPr>
          <w:ins w:id="486" w:author="KKD Windows Se7en V1" w:date="2014-07-30T16:22:00Z"/>
        </w:rPr>
      </w:pPr>
    </w:p>
    <w:p w14:paraId="23063035" w14:textId="77777777" w:rsidR="00795BC2" w:rsidRDefault="00795BC2">
      <w:pPr>
        <w:rPr>
          <w:ins w:id="487" w:author="KKD Windows Se7en V1" w:date="2014-07-30T16:22:00Z"/>
        </w:rPr>
      </w:pPr>
    </w:p>
    <w:p w14:paraId="6E2AAD52" w14:textId="77777777" w:rsidR="00795BC2" w:rsidRDefault="00795BC2">
      <w:pPr>
        <w:rPr>
          <w:ins w:id="488" w:author="KKD Windows Se7en V1" w:date="2014-07-30T16:22:00Z"/>
        </w:rPr>
      </w:pPr>
    </w:p>
    <w:p w14:paraId="764815CD" w14:textId="77777777" w:rsidR="00795BC2" w:rsidRDefault="00795BC2">
      <w:pPr>
        <w:rPr>
          <w:ins w:id="489" w:author="KKD Windows Se7en V1" w:date="2014-07-30T16:22:00Z"/>
        </w:rPr>
      </w:pPr>
    </w:p>
    <w:p w14:paraId="467952C8" w14:textId="77777777" w:rsidR="00795BC2" w:rsidRDefault="00795BC2">
      <w:pPr>
        <w:rPr>
          <w:ins w:id="490" w:author="KKD Windows Se7en V1" w:date="2014-07-30T16:22:00Z"/>
        </w:rPr>
      </w:pPr>
    </w:p>
    <w:p w14:paraId="37699F7E" w14:textId="77777777" w:rsidR="00795BC2" w:rsidRDefault="00795BC2">
      <w:pPr>
        <w:rPr>
          <w:ins w:id="491" w:author="KKD Windows Se7en V1" w:date="2014-07-30T16:22:00Z"/>
        </w:rPr>
      </w:pPr>
    </w:p>
    <w:p w14:paraId="6A1880A2" w14:textId="77777777" w:rsidR="00795BC2" w:rsidRDefault="00795BC2">
      <w:pPr>
        <w:rPr>
          <w:ins w:id="492" w:author="KKD Windows Se7en V1" w:date="2014-07-30T16:22:00Z"/>
        </w:rPr>
      </w:pPr>
    </w:p>
    <w:p w14:paraId="490BBB37" w14:textId="77777777" w:rsidR="00795BC2" w:rsidRDefault="00795BC2">
      <w:pPr>
        <w:rPr>
          <w:ins w:id="493" w:author="KKD Windows Se7en V1" w:date="2014-07-30T16:22:00Z"/>
        </w:rPr>
      </w:pPr>
    </w:p>
    <w:p w14:paraId="621A0A31" w14:textId="77777777" w:rsidR="00795BC2" w:rsidRDefault="00795BC2">
      <w:pPr>
        <w:rPr>
          <w:ins w:id="494" w:author="KKD Windows Se7en V1" w:date="2014-07-30T16:22:00Z"/>
        </w:rPr>
      </w:pPr>
    </w:p>
    <w:p w14:paraId="1C05D225" w14:textId="77777777" w:rsidR="00795BC2" w:rsidRDefault="00795BC2">
      <w:pPr>
        <w:rPr>
          <w:ins w:id="495" w:author="KKD Windows Se7en V1" w:date="2014-07-30T16:22:00Z"/>
        </w:rPr>
      </w:pPr>
    </w:p>
    <w:p w14:paraId="265B8ED7" w14:textId="77777777" w:rsidR="00795BC2" w:rsidRDefault="00795BC2">
      <w:pPr>
        <w:rPr>
          <w:ins w:id="496" w:author="KKD Windows Se7en V1" w:date="2014-07-30T16:22:00Z"/>
        </w:rPr>
      </w:pPr>
    </w:p>
    <w:p w14:paraId="218386D4" w14:textId="77777777" w:rsidR="00795BC2" w:rsidRDefault="00795BC2">
      <w:pPr>
        <w:rPr>
          <w:ins w:id="497" w:author="KKD Windows Se7en V1" w:date="2014-07-30T16:22:00Z"/>
        </w:rPr>
      </w:pPr>
    </w:p>
    <w:p w14:paraId="4DD839BF" w14:textId="77777777" w:rsidR="00795BC2" w:rsidRDefault="00795BC2">
      <w:pPr>
        <w:rPr>
          <w:ins w:id="498" w:author="KKD Windows Se7en V1" w:date="2014-07-30T16:22:00Z"/>
        </w:rPr>
      </w:pPr>
    </w:p>
    <w:p w14:paraId="7B2C4035" w14:textId="77777777" w:rsidR="00795BC2" w:rsidRDefault="00795BC2">
      <w:pPr>
        <w:rPr>
          <w:ins w:id="499" w:author="KKD Windows Se7en V1" w:date="2014-07-30T16:22:00Z"/>
        </w:rPr>
      </w:pPr>
    </w:p>
    <w:p w14:paraId="6BA819B4" w14:textId="77777777" w:rsidR="00795BC2" w:rsidRDefault="00795BC2">
      <w:pPr>
        <w:rPr>
          <w:ins w:id="500" w:author="KKD Windows Se7en V1" w:date="2014-07-30T16:22:00Z"/>
        </w:rPr>
      </w:pPr>
    </w:p>
    <w:p w14:paraId="2AEEF053" w14:textId="77777777" w:rsidR="00795BC2" w:rsidRDefault="00795BC2">
      <w:pPr>
        <w:rPr>
          <w:ins w:id="501" w:author="KKD Windows Se7en V1" w:date="2014-07-30T16:22:00Z"/>
        </w:rPr>
      </w:pPr>
    </w:p>
    <w:p w14:paraId="2B866337" w14:textId="77777777" w:rsidR="00795BC2" w:rsidRDefault="00795BC2">
      <w:pPr>
        <w:rPr>
          <w:ins w:id="502" w:author="KKD Windows Se7en V1" w:date="2014-07-30T16:22:00Z"/>
        </w:rPr>
      </w:pPr>
    </w:p>
    <w:p w14:paraId="5D98FE42" w14:textId="77777777" w:rsidR="00795BC2" w:rsidRDefault="00795BC2">
      <w:pPr>
        <w:rPr>
          <w:ins w:id="503" w:author="KKD Windows Se7en V1" w:date="2014-07-30T16:22:00Z"/>
        </w:rPr>
      </w:pPr>
    </w:p>
    <w:p w14:paraId="515F1C8B" w14:textId="77777777" w:rsidR="00795BC2" w:rsidRDefault="00795BC2">
      <w:pPr>
        <w:rPr>
          <w:ins w:id="504" w:author="KKD Windows Se7en V1" w:date="2014-07-30T16:22:00Z"/>
        </w:rPr>
      </w:pPr>
    </w:p>
    <w:p w14:paraId="48D6CFEB" w14:textId="77777777" w:rsidR="00795BC2" w:rsidRDefault="00795BC2">
      <w:pPr>
        <w:rPr>
          <w:ins w:id="505" w:author="KKD Windows Se7en V1" w:date="2014-07-30T16:22:00Z"/>
        </w:rPr>
      </w:pPr>
    </w:p>
    <w:p w14:paraId="73F358E3" w14:textId="77777777" w:rsidR="00795BC2" w:rsidRDefault="00795BC2">
      <w:pPr>
        <w:rPr>
          <w:ins w:id="506" w:author="KKD Windows Se7en V1" w:date="2014-07-30T16:22:00Z"/>
        </w:rPr>
      </w:pPr>
    </w:p>
    <w:p w14:paraId="59A5F998" w14:textId="77777777" w:rsidR="00795BC2" w:rsidRDefault="00795BC2">
      <w:pPr>
        <w:rPr>
          <w:ins w:id="507" w:author="KKD Windows Se7en V1" w:date="2014-07-30T16:22:00Z"/>
        </w:rPr>
      </w:pPr>
    </w:p>
    <w:p w14:paraId="7605F85B" w14:textId="55192280" w:rsidR="00795BC2" w:rsidRPr="00DB7EAA" w:rsidRDefault="00795BC2" w:rsidP="00795BC2">
      <w:pPr>
        <w:pStyle w:val="Heading2"/>
        <w:rPr>
          <w:ins w:id="508" w:author="KKD Windows Se7en V1" w:date="2014-07-30T16:22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ins w:id="509" w:author="KKD Windows Se7en V1" w:date="2014-07-30T16:22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lastRenderedPageBreak/>
          <w:t>UTC-5</w:t>
        </w:r>
        <w:r w:rsidRPr="00DB7EAA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</w:ins>
      <w:ins w:id="510" w:author="KKD Windows Se7en V1" w:date="2014-07-30T16:24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a</w:t>
        </w:r>
        <w:r w:rsidRPr="00795BC2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pproveStudentStatus </w:t>
        </w:r>
      </w:ins>
      <w:ins w:id="511" w:author="KKD Windows Se7en V1" w:date="2014-07-30T16:22:00Z"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(</w:t>
        </w:r>
        <w:proofErr w:type="spellStart"/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stuId</w:t>
        </w:r>
        <w:proofErr w:type="spellEnd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: </w:t>
        </w:r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string)</w:t>
        </w:r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: </w:t>
        </w:r>
      </w:ins>
      <w:ins w:id="512" w:author="KKD Windows Se7en V1" w:date="2014-07-30T16:25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string</w:t>
        </w:r>
      </w:ins>
    </w:p>
    <w:p w14:paraId="5E15BE68" w14:textId="77777777" w:rsidR="00795BC2" w:rsidRDefault="00795BC2" w:rsidP="00795BC2">
      <w:pPr>
        <w:ind w:firstLine="720"/>
        <w:rPr>
          <w:ins w:id="513" w:author="KKD Windows Se7en V1" w:date="2014-07-30T16:22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3685A9" w14:textId="77777777" w:rsidR="00795BC2" w:rsidRPr="00A36DEA" w:rsidRDefault="00795BC2" w:rsidP="00795BC2">
      <w:pPr>
        <w:ind w:left="2552" w:hanging="1843"/>
        <w:rPr>
          <w:ins w:id="514" w:author="KKD Windows Se7en V1" w:date="2014-07-30T16:22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515" w:author="KKD Windows Se7en V1" w:date="2014-07-30T16:22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5DB24AC2" w14:textId="77777777" w:rsidR="00795BC2" w:rsidRPr="00A36DEA" w:rsidRDefault="00795BC2" w:rsidP="00795BC2">
      <w:pPr>
        <w:ind w:left="2552" w:hanging="1832"/>
        <w:rPr>
          <w:ins w:id="516" w:author="KKD Windows Se7en V1" w:date="2014-07-30T16:22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517" w:author="KKD Windows Se7en V1" w:date="2014-07-30T16:22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1BEACE52" w14:textId="7A0FB6AD" w:rsidR="00795BC2" w:rsidRPr="00A36DEA" w:rsidRDefault="00FF45A6" w:rsidP="00795BC2">
      <w:pPr>
        <w:ind w:left="2552" w:hanging="1843"/>
        <w:rPr>
          <w:ins w:id="518" w:author="KKD Windows Se7en V1" w:date="2014-07-30T16:22:00Z"/>
          <w:rFonts w:ascii="Times New Roman" w:hAnsi="Times New Roman" w:cs="Times New Roman"/>
          <w:color w:val="000000" w:themeColor="text1"/>
          <w:sz w:val="24"/>
          <w:szCs w:val="24"/>
        </w:rPr>
      </w:pPr>
      <w:ins w:id="519" w:author="KKD Windows Se7en V1" w:date="2014-07-30T16:22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</w:t>
        </w:r>
      </w:ins>
      <w:ins w:id="520" w:author="KKD Windows Se7en V1" w:date="2014-07-30T16:3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5</w:t>
        </w:r>
      </w:ins>
      <w:ins w:id="521" w:author="KKD Windows Se7en V1" w:date="2014-07-30T16:22:00Z">
        <w:r w:rsidR="00795BC2"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ins w:id="522" w:author="KKD Windows Se7en V1" w:date="2014-07-30T16:25:00Z">
        <w:r w:rsidR="00795BC2" w:rsidRPr="00795BC2">
          <w:rPr>
            <w:rFonts w:ascii="Times New Roman" w:hAnsi="Times New Roman" w:cs="Times New Roman"/>
            <w:color w:val="000000" w:themeColor="text1"/>
            <w:sz w:val="24"/>
            <w:szCs w:val="24"/>
            <w:rPrChange w:id="523" w:author="KKD Windows Se7en V1" w:date="2014-07-30T16:25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approveStudentStatus </w:t>
        </w:r>
        <w:r w:rsidR="00795BC2" w:rsidRPr="00795BC2">
          <w:rPr>
            <w:rFonts w:ascii="Times New Roman" w:hAnsi="Times New Roman" w:cs="Times New Roman"/>
            <w:sz w:val="24"/>
            <w:szCs w:val="24"/>
            <w:rPrChange w:id="524" w:author="KKD Windows Se7en V1" w:date="2014-07-30T16:2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(</w:t>
        </w:r>
        <w:proofErr w:type="spellStart"/>
        <w:r w:rsidR="00795BC2" w:rsidRPr="00795BC2">
          <w:rPr>
            <w:rFonts w:ascii="Times New Roman" w:hAnsi="Times New Roman" w:cs="Times New Roman"/>
            <w:sz w:val="24"/>
            <w:szCs w:val="24"/>
            <w:rPrChange w:id="525" w:author="KKD Windows Se7en V1" w:date="2014-07-30T16:2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stuId</w:t>
        </w:r>
        <w:proofErr w:type="spellEnd"/>
        <w:r w:rsidR="00795BC2" w:rsidRPr="00795BC2">
          <w:rPr>
            <w:rFonts w:ascii="Times New Roman" w:hAnsi="Times New Roman" w:cs="Times New Roman"/>
            <w:sz w:val="24"/>
            <w:szCs w:val="24"/>
            <w:rPrChange w:id="526" w:author="KKD Windows Se7en V1" w:date="2014-07-30T16:2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: string)</w:t>
        </w:r>
        <w:r w:rsidR="00795BC2" w:rsidRPr="00795BC2">
          <w:rPr>
            <w:rFonts w:ascii="Times New Roman" w:hAnsi="Times New Roman" w:cs="Times New Roman"/>
            <w:color w:val="000000" w:themeColor="text1"/>
            <w:sz w:val="24"/>
            <w:szCs w:val="24"/>
            <w:rPrChange w:id="527" w:author="KKD Windows Se7en V1" w:date="2014-07-30T16:25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: </w:t>
        </w:r>
        <w:r w:rsidR="00795BC2" w:rsidRPr="00795BC2">
          <w:rPr>
            <w:rFonts w:ascii="Times New Roman" w:hAnsi="Times New Roman" w:cs="Times New Roman"/>
            <w:sz w:val="24"/>
            <w:szCs w:val="24"/>
            <w:rPrChange w:id="528" w:author="KKD Windows Se7en V1" w:date="2014-07-30T16:2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string</w:t>
        </w:r>
      </w:ins>
    </w:p>
    <w:p w14:paraId="19F9E21A" w14:textId="38456CA2" w:rsidR="00795BC2" w:rsidRDefault="00795BC2" w:rsidP="00795BC2">
      <w:pPr>
        <w:ind w:left="2410" w:hanging="1701"/>
        <w:rPr>
          <w:ins w:id="529" w:author="KKD Windows Se7en V1" w:date="2014-07-30T16:22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530" w:author="KKD Windows Se7en V1" w:date="2014-07-30T16:22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531" w:author="KKD Windows Se7en V1" w:date="2014-07-30T16:26:00Z">
        <w:r w:rsidR="00FF45A6"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approveStudentStatus </w:t>
        </w:r>
      </w:ins>
      <w:ins w:id="532" w:author="KKD Windows Se7en V1" w:date="2014-07-30T16:22:00Z"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</w:ins>
      <w:ins w:id="533" w:author="KKD Windows Se7en V1" w:date="2014-07-30T16:26:00Z">
        <w:r w:rsidR="00FF45A6">
          <w:rPr>
            <w:rFonts w:ascii="Times New Roman" w:hAnsi="Times New Roman" w:cs="Times New Roman"/>
          </w:rPr>
          <w:t>approving</w:t>
        </w:r>
      </w:ins>
      <w:ins w:id="534" w:author="KKD Windows Se7en V1" w:date="2014-07-30T16:22:00Z">
        <w:r w:rsidRPr="00805BD7">
          <w:rPr>
            <w:rFonts w:ascii="Times New Roman" w:hAnsi="Times New Roman" w:cs="Times New Roman"/>
          </w:rPr>
          <w:t xml:space="preserve"> </w:t>
        </w:r>
      </w:ins>
      <w:proofErr w:type="spellStart"/>
      <w:ins w:id="535" w:author="KKD Windows Se7en V1" w:date="2014-07-30T16:26:00Z">
        <w:r w:rsidR="00FF45A6">
          <w:rPr>
            <w:rFonts w:ascii="Times New Roman" w:hAnsi="Times New Roman" w:cs="Times New Roman"/>
          </w:rPr>
          <w:t>student</w:t>
        </w:r>
      </w:ins>
      <w:ins w:id="536" w:author="KKD Windows Se7en V1" w:date="2014-07-30T16:27:00Z">
        <w:r w:rsidR="00FF45A6">
          <w:rPr>
            <w:rFonts w:ascii="Times New Roman" w:hAnsi="Times New Roman" w:cs="Times New Roman"/>
          </w:rPr>
          <w:t>_approvement</w:t>
        </w:r>
      </w:ins>
      <w:proofErr w:type="spellEnd"/>
      <w:ins w:id="537" w:author="KKD Windows Se7en V1" w:date="2014-07-30T16:22:00Z">
        <w:r w:rsidRPr="00805BD7">
          <w:rPr>
            <w:rFonts w:ascii="Times New Roman" w:hAnsi="Times New Roman" w:cs="Times New Roman"/>
          </w:rPr>
          <w:t xml:space="preserve"> information into the database.</w:t>
        </w:r>
      </w:ins>
    </w:p>
    <w:p w14:paraId="2263CFC5" w14:textId="77777777" w:rsidR="00795BC2" w:rsidRPr="00A36DEA" w:rsidRDefault="00795BC2" w:rsidP="00795BC2">
      <w:pPr>
        <w:ind w:left="2410" w:hanging="1701"/>
        <w:rPr>
          <w:ins w:id="538" w:author="KKD Windows Se7en V1" w:date="2014-07-30T16:22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A26879D" w14:textId="77777777" w:rsidR="00795BC2" w:rsidRDefault="00795BC2" w:rsidP="00795BC2">
      <w:pPr>
        <w:rPr>
          <w:ins w:id="539" w:author="KKD Windows Se7en V1" w:date="2014-07-30T16:22:00Z"/>
          <w:rFonts w:ascii="Times New Roman" w:hAnsi="Times New Roman" w:cs="Times New Roman"/>
          <w:b/>
          <w:bCs/>
          <w:sz w:val="24"/>
          <w:szCs w:val="24"/>
        </w:rPr>
      </w:pPr>
      <w:ins w:id="540" w:author="KKD Windows Se7en V1" w:date="2014-07-30T16:22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795BC2" w:rsidRPr="00832915" w14:paraId="27C03CC3" w14:textId="77777777" w:rsidTr="00515338">
        <w:trPr>
          <w:ins w:id="541" w:author="KKD Windows Se7en V1" w:date="2014-07-30T16:22:00Z"/>
        </w:trPr>
        <w:tc>
          <w:tcPr>
            <w:tcW w:w="709" w:type="dxa"/>
          </w:tcPr>
          <w:p w14:paraId="632D8413" w14:textId="77777777" w:rsidR="00795BC2" w:rsidRPr="00832915" w:rsidRDefault="00795BC2" w:rsidP="00515338">
            <w:pPr>
              <w:rPr>
                <w:ins w:id="542" w:author="KKD Windows Se7en V1" w:date="2014-07-30T16:22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543" w:author="KKD Windows Se7en V1" w:date="2014-07-30T16:22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6430B846" w14:textId="77777777" w:rsidR="00795BC2" w:rsidRPr="00832915" w:rsidRDefault="00795BC2" w:rsidP="00515338">
            <w:pPr>
              <w:rPr>
                <w:ins w:id="544" w:author="KKD Windows Se7en V1" w:date="2014-07-30T16:22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545" w:author="KKD Windows Se7en V1" w:date="2014-07-30T16:22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3C1A3A6F" w14:textId="77777777" w:rsidR="00795BC2" w:rsidRPr="00832915" w:rsidRDefault="00795BC2" w:rsidP="00515338">
            <w:pPr>
              <w:rPr>
                <w:ins w:id="546" w:author="KKD Windows Se7en V1" w:date="2014-07-30T16:22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547" w:author="KKD Windows Se7en V1" w:date="2014-07-30T16:22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55408878" w14:textId="77777777" w:rsidR="00795BC2" w:rsidRPr="00832915" w:rsidRDefault="00795BC2" w:rsidP="00515338">
            <w:pPr>
              <w:rPr>
                <w:ins w:id="548" w:author="KKD Windows Se7en V1" w:date="2014-07-30T16:22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549" w:author="KKD Windows Se7en V1" w:date="2014-07-30T16:22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795BC2" w:rsidRPr="00832915" w14:paraId="3C4BFE9C" w14:textId="77777777" w:rsidTr="00515338">
        <w:trPr>
          <w:trHeight w:val="165"/>
          <w:ins w:id="550" w:author="KKD Windows Se7en V1" w:date="2014-07-30T16:22:00Z"/>
        </w:trPr>
        <w:tc>
          <w:tcPr>
            <w:tcW w:w="709" w:type="dxa"/>
          </w:tcPr>
          <w:p w14:paraId="14E7BE2A" w14:textId="77777777" w:rsidR="00795BC2" w:rsidRPr="00832915" w:rsidRDefault="00795BC2" w:rsidP="00515338">
            <w:pPr>
              <w:rPr>
                <w:ins w:id="551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52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</w:t>
              </w:r>
            </w:ins>
          </w:p>
        </w:tc>
        <w:tc>
          <w:tcPr>
            <w:tcW w:w="2817" w:type="dxa"/>
          </w:tcPr>
          <w:p w14:paraId="19770303" w14:textId="77777777" w:rsidR="00795BC2" w:rsidRPr="00832915" w:rsidRDefault="00795BC2" w:rsidP="00515338">
            <w:pPr>
              <w:rPr>
                <w:ins w:id="553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54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05BB54F2" w14:textId="77777777" w:rsidR="00795BC2" w:rsidRPr="00832915" w:rsidRDefault="00795BC2" w:rsidP="00515338">
            <w:pPr>
              <w:rPr>
                <w:ins w:id="555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556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7EB68CFF" w14:textId="77777777" w:rsidR="00795BC2" w:rsidRPr="00832915" w:rsidRDefault="00795BC2" w:rsidP="00515338">
            <w:pPr>
              <w:rPr>
                <w:ins w:id="557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58" w:author="KKD Windows Se7en V1" w:date="2014-07-30T16:22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</w:tr>
      <w:tr w:rsidR="00795BC2" w:rsidRPr="00832915" w14:paraId="1D8790AE" w14:textId="77777777" w:rsidTr="00515338">
        <w:trPr>
          <w:ins w:id="559" w:author="KKD Windows Se7en V1" w:date="2014-07-30T16:22:00Z"/>
        </w:trPr>
        <w:tc>
          <w:tcPr>
            <w:tcW w:w="709" w:type="dxa"/>
          </w:tcPr>
          <w:p w14:paraId="4A7376C5" w14:textId="77777777" w:rsidR="00795BC2" w:rsidRPr="00832915" w:rsidRDefault="00795BC2" w:rsidP="00515338">
            <w:pPr>
              <w:rPr>
                <w:ins w:id="560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61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1.2</w:t>
              </w:r>
            </w:ins>
          </w:p>
        </w:tc>
        <w:tc>
          <w:tcPr>
            <w:tcW w:w="2817" w:type="dxa"/>
          </w:tcPr>
          <w:p w14:paraId="4AA04413" w14:textId="77777777" w:rsidR="00795BC2" w:rsidRPr="00832915" w:rsidRDefault="00795BC2" w:rsidP="00515338">
            <w:pPr>
              <w:rPr>
                <w:ins w:id="562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563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016064F2" w14:textId="77777777" w:rsidR="00795BC2" w:rsidRPr="00832915" w:rsidRDefault="00795BC2" w:rsidP="00515338">
            <w:pPr>
              <w:rPr>
                <w:ins w:id="564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65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A0D5BCC" w14:textId="77777777" w:rsidR="00795BC2" w:rsidRPr="00832915" w:rsidRDefault="00795BC2" w:rsidP="00515338">
            <w:pPr>
              <w:rPr>
                <w:ins w:id="566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67" w:author="KKD Windows Se7en V1" w:date="2014-07-30T16:22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</w:p>
        </w:tc>
      </w:tr>
      <w:tr w:rsidR="00795BC2" w:rsidRPr="00832915" w14:paraId="70389E29" w14:textId="77777777" w:rsidTr="00515338">
        <w:trPr>
          <w:ins w:id="568" w:author="KKD Windows Se7en V1" w:date="2014-07-30T16:22:00Z"/>
        </w:trPr>
        <w:tc>
          <w:tcPr>
            <w:tcW w:w="709" w:type="dxa"/>
          </w:tcPr>
          <w:p w14:paraId="74C633E8" w14:textId="77777777" w:rsidR="00795BC2" w:rsidRPr="00832915" w:rsidRDefault="00795BC2" w:rsidP="00515338">
            <w:pPr>
              <w:rPr>
                <w:ins w:id="569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70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1.3</w:t>
              </w:r>
            </w:ins>
          </w:p>
        </w:tc>
        <w:tc>
          <w:tcPr>
            <w:tcW w:w="2817" w:type="dxa"/>
          </w:tcPr>
          <w:p w14:paraId="72C23D2B" w14:textId="77777777" w:rsidR="00795BC2" w:rsidRPr="00832915" w:rsidRDefault="00795BC2" w:rsidP="00515338">
            <w:pPr>
              <w:rPr>
                <w:ins w:id="571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572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20B19E6C" w14:textId="77777777" w:rsidR="00795BC2" w:rsidRPr="00832915" w:rsidRDefault="00795BC2" w:rsidP="00515338">
            <w:pPr>
              <w:rPr>
                <w:ins w:id="573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74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9175C31" w14:textId="77777777" w:rsidR="00795BC2" w:rsidRPr="00832915" w:rsidRDefault="00795BC2" w:rsidP="00515338">
            <w:pPr>
              <w:rPr>
                <w:ins w:id="575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76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795BC2" w:rsidRPr="00832915" w14:paraId="1D1A7A75" w14:textId="77777777" w:rsidTr="00515338">
        <w:trPr>
          <w:ins w:id="577" w:author="KKD Windows Se7en V1" w:date="2014-07-30T16:22:00Z"/>
        </w:trPr>
        <w:tc>
          <w:tcPr>
            <w:tcW w:w="709" w:type="dxa"/>
          </w:tcPr>
          <w:p w14:paraId="47188D58" w14:textId="77777777" w:rsidR="00795BC2" w:rsidRPr="00832915" w:rsidRDefault="00795BC2" w:rsidP="00515338">
            <w:pPr>
              <w:rPr>
                <w:ins w:id="578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79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1.4</w:t>
              </w:r>
            </w:ins>
          </w:p>
        </w:tc>
        <w:tc>
          <w:tcPr>
            <w:tcW w:w="2817" w:type="dxa"/>
          </w:tcPr>
          <w:p w14:paraId="13F34BF4" w14:textId="77777777" w:rsidR="00795BC2" w:rsidRPr="00832915" w:rsidRDefault="00795BC2" w:rsidP="00515338">
            <w:pPr>
              <w:rPr>
                <w:ins w:id="580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581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77B58117" w14:textId="77777777" w:rsidR="00795BC2" w:rsidRPr="00832915" w:rsidRDefault="00795BC2" w:rsidP="00515338">
            <w:pPr>
              <w:rPr>
                <w:ins w:id="582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83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9264B11" w14:textId="77777777" w:rsidR="00795BC2" w:rsidRPr="00832915" w:rsidRDefault="00795BC2" w:rsidP="00515338">
            <w:pPr>
              <w:rPr>
                <w:ins w:id="584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85" w:author="KKD Windows Se7en V1" w:date="2014-07-30T16:22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ploy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sree</w:t>
              </w:r>
              <w:proofErr w:type="spellEnd"/>
            </w:ins>
          </w:p>
        </w:tc>
      </w:tr>
      <w:tr w:rsidR="00795BC2" w:rsidRPr="00832915" w14:paraId="6A0936D9" w14:textId="77777777" w:rsidTr="00515338">
        <w:trPr>
          <w:ins w:id="586" w:author="KKD Windows Se7en V1" w:date="2014-07-30T16:22:00Z"/>
        </w:trPr>
        <w:tc>
          <w:tcPr>
            <w:tcW w:w="709" w:type="dxa"/>
          </w:tcPr>
          <w:p w14:paraId="1BD8A596" w14:textId="77777777" w:rsidR="00795BC2" w:rsidRPr="00832915" w:rsidRDefault="00795BC2" w:rsidP="00515338">
            <w:pPr>
              <w:rPr>
                <w:ins w:id="587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88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1.5</w:t>
              </w:r>
            </w:ins>
          </w:p>
        </w:tc>
        <w:tc>
          <w:tcPr>
            <w:tcW w:w="2817" w:type="dxa"/>
          </w:tcPr>
          <w:p w14:paraId="61551F1E" w14:textId="77777777" w:rsidR="00795BC2" w:rsidRPr="00832915" w:rsidRDefault="00795BC2" w:rsidP="00515338">
            <w:pPr>
              <w:rPr>
                <w:ins w:id="589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590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1997A182" w14:textId="77777777" w:rsidR="00795BC2" w:rsidRPr="00832915" w:rsidRDefault="00795BC2" w:rsidP="00515338">
            <w:pPr>
              <w:rPr>
                <w:ins w:id="591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92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91BC95F" w14:textId="77777777" w:rsidR="00795BC2" w:rsidRPr="00832915" w:rsidRDefault="00795BC2" w:rsidP="00515338">
            <w:pPr>
              <w:rPr>
                <w:ins w:id="593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94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795BC2" w:rsidRPr="00832915" w14:paraId="73A649FD" w14:textId="77777777" w:rsidTr="00515338">
        <w:trPr>
          <w:ins w:id="595" w:author="KKD Windows Se7en V1" w:date="2014-07-30T16:22:00Z"/>
        </w:trPr>
        <w:tc>
          <w:tcPr>
            <w:tcW w:w="709" w:type="dxa"/>
          </w:tcPr>
          <w:p w14:paraId="7E8A0DE7" w14:textId="77777777" w:rsidR="00795BC2" w:rsidRPr="00832915" w:rsidRDefault="00795BC2" w:rsidP="00515338">
            <w:pPr>
              <w:rPr>
                <w:ins w:id="596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597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1.6</w:t>
              </w:r>
            </w:ins>
          </w:p>
        </w:tc>
        <w:tc>
          <w:tcPr>
            <w:tcW w:w="2817" w:type="dxa"/>
          </w:tcPr>
          <w:p w14:paraId="1144466A" w14:textId="77777777" w:rsidR="00795BC2" w:rsidRPr="00832915" w:rsidRDefault="00795BC2" w:rsidP="00515338">
            <w:pPr>
              <w:rPr>
                <w:ins w:id="598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599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034E0EC7" w14:textId="77777777" w:rsidR="00795BC2" w:rsidRPr="00832915" w:rsidRDefault="00795BC2" w:rsidP="00515338">
            <w:pPr>
              <w:rPr>
                <w:ins w:id="600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01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4999998" w14:textId="77777777" w:rsidR="00795BC2" w:rsidRPr="00832915" w:rsidRDefault="00795BC2" w:rsidP="00515338">
            <w:pPr>
              <w:rPr>
                <w:ins w:id="602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03" w:author="KKD Windows Se7en V1" w:date="2014-07-30T16:22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795BC2" w:rsidRPr="00832915" w14:paraId="3B91207D" w14:textId="77777777" w:rsidTr="00515338">
        <w:trPr>
          <w:ins w:id="604" w:author="KKD Windows Se7en V1" w:date="2014-07-30T16:22:00Z"/>
        </w:trPr>
        <w:tc>
          <w:tcPr>
            <w:tcW w:w="709" w:type="dxa"/>
          </w:tcPr>
          <w:p w14:paraId="4D7163B9" w14:textId="77777777" w:rsidR="00795BC2" w:rsidRPr="00832915" w:rsidRDefault="00795BC2" w:rsidP="00515338">
            <w:pPr>
              <w:rPr>
                <w:ins w:id="605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06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1.7</w:t>
              </w:r>
            </w:ins>
          </w:p>
        </w:tc>
        <w:tc>
          <w:tcPr>
            <w:tcW w:w="2817" w:type="dxa"/>
          </w:tcPr>
          <w:p w14:paraId="120B90F1" w14:textId="77777777" w:rsidR="00795BC2" w:rsidRPr="00832915" w:rsidRDefault="00795BC2" w:rsidP="00515338">
            <w:pPr>
              <w:rPr>
                <w:ins w:id="607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608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60C43422" w14:textId="77777777" w:rsidR="00795BC2" w:rsidRPr="00832915" w:rsidRDefault="00795BC2" w:rsidP="00515338">
            <w:pPr>
              <w:rPr>
                <w:ins w:id="609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10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210DA3C" w14:textId="77777777" w:rsidR="00795BC2" w:rsidRPr="00832915" w:rsidRDefault="00795BC2" w:rsidP="00515338">
            <w:pPr>
              <w:rPr>
                <w:ins w:id="611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12" w:author="KKD Windows Se7en V1" w:date="2014-07-30T16:22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Thailand</w:t>
              </w:r>
            </w:ins>
          </w:p>
        </w:tc>
      </w:tr>
      <w:tr w:rsidR="00795BC2" w:rsidRPr="00832915" w14:paraId="37582B3E" w14:textId="77777777" w:rsidTr="00515338">
        <w:trPr>
          <w:ins w:id="613" w:author="KKD Windows Se7en V1" w:date="2014-07-30T16:22:00Z"/>
        </w:trPr>
        <w:tc>
          <w:tcPr>
            <w:tcW w:w="709" w:type="dxa"/>
          </w:tcPr>
          <w:p w14:paraId="49983C71" w14:textId="77777777" w:rsidR="00795BC2" w:rsidRPr="00832915" w:rsidRDefault="00795BC2" w:rsidP="00515338">
            <w:pPr>
              <w:rPr>
                <w:ins w:id="614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15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1.8</w:t>
              </w:r>
            </w:ins>
          </w:p>
        </w:tc>
        <w:tc>
          <w:tcPr>
            <w:tcW w:w="2817" w:type="dxa"/>
          </w:tcPr>
          <w:p w14:paraId="70539D81" w14:textId="77777777" w:rsidR="00795BC2" w:rsidRPr="00832915" w:rsidRDefault="00795BC2" w:rsidP="00515338">
            <w:pPr>
              <w:rPr>
                <w:ins w:id="616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617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52CE51A0" w14:textId="77777777" w:rsidR="00795BC2" w:rsidRPr="00832915" w:rsidRDefault="00795BC2" w:rsidP="00515338">
            <w:pPr>
              <w:rPr>
                <w:ins w:id="618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19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01E5964" w14:textId="77777777" w:rsidR="00795BC2" w:rsidRPr="00832915" w:rsidRDefault="00795BC2" w:rsidP="00515338">
            <w:pPr>
              <w:rPr>
                <w:ins w:id="620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21" w:author="KKD Windows Se7en V1" w:date="2014-07-30T16:22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795BC2" w:rsidRPr="00832915" w14:paraId="644FC2B8" w14:textId="77777777" w:rsidTr="00515338">
        <w:trPr>
          <w:ins w:id="622" w:author="KKD Windows Se7en V1" w:date="2014-07-30T16:22:00Z"/>
        </w:trPr>
        <w:tc>
          <w:tcPr>
            <w:tcW w:w="709" w:type="dxa"/>
          </w:tcPr>
          <w:p w14:paraId="4C7FC22A" w14:textId="77777777" w:rsidR="00795BC2" w:rsidRPr="00832915" w:rsidRDefault="00795BC2" w:rsidP="00515338">
            <w:pPr>
              <w:rPr>
                <w:ins w:id="623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24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1.9</w:t>
              </w:r>
            </w:ins>
          </w:p>
        </w:tc>
        <w:tc>
          <w:tcPr>
            <w:tcW w:w="2817" w:type="dxa"/>
          </w:tcPr>
          <w:p w14:paraId="5C489A86" w14:textId="77777777" w:rsidR="00795BC2" w:rsidRPr="00832915" w:rsidRDefault="00795BC2" w:rsidP="00515338">
            <w:pPr>
              <w:rPr>
                <w:ins w:id="625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626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685CFBA4" w14:textId="77777777" w:rsidR="00795BC2" w:rsidRPr="00832915" w:rsidRDefault="00795BC2" w:rsidP="00515338">
            <w:pPr>
              <w:rPr>
                <w:ins w:id="627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28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22EB12C" w14:textId="77777777" w:rsidR="00795BC2" w:rsidRPr="00832915" w:rsidRDefault="00795BC2" w:rsidP="00515338">
            <w:pPr>
              <w:rPr>
                <w:ins w:id="629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30" w:author="KKD Windows Se7en V1" w:date="2014-07-30T16:22:00Z">
              <w:r w:rsidRPr="00211C3B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0863225885</w:t>
              </w:r>
            </w:ins>
          </w:p>
        </w:tc>
      </w:tr>
      <w:tr w:rsidR="00795BC2" w:rsidRPr="00832915" w14:paraId="4682298E" w14:textId="77777777" w:rsidTr="00515338">
        <w:trPr>
          <w:ins w:id="631" w:author="KKD Windows Se7en V1" w:date="2014-07-30T16:22:00Z"/>
        </w:trPr>
        <w:tc>
          <w:tcPr>
            <w:tcW w:w="709" w:type="dxa"/>
          </w:tcPr>
          <w:p w14:paraId="62EDEF99" w14:textId="77777777" w:rsidR="00795BC2" w:rsidRPr="00832915" w:rsidRDefault="00795BC2" w:rsidP="00515338">
            <w:pPr>
              <w:rPr>
                <w:ins w:id="632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33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1.10</w:t>
              </w:r>
            </w:ins>
          </w:p>
        </w:tc>
        <w:tc>
          <w:tcPr>
            <w:tcW w:w="2817" w:type="dxa"/>
          </w:tcPr>
          <w:p w14:paraId="5D0DA9DB" w14:textId="77777777" w:rsidR="00795BC2" w:rsidRPr="00832915" w:rsidRDefault="00795BC2" w:rsidP="00515338">
            <w:pPr>
              <w:rPr>
                <w:ins w:id="634" w:author="KKD Windows Se7en V1" w:date="2014-07-30T16:22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635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703A1843" w14:textId="77777777" w:rsidR="00795BC2" w:rsidRPr="00832915" w:rsidRDefault="00795BC2" w:rsidP="00515338">
            <w:pPr>
              <w:rPr>
                <w:ins w:id="636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37" w:author="KKD Windows Se7en V1" w:date="2014-07-30T16:22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7FC1BD25" w14:textId="77777777" w:rsidR="00795BC2" w:rsidRPr="00832915" w:rsidRDefault="00795BC2" w:rsidP="00515338">
            <w:pPr>
              <w:rPr>
                <w:ins w:id="638" w:author="KKD Windows Se7en V1" w:date="2014-07-30T16:22:00Z"/>
                <w:rFonts w:ascii="Times New Roman" w:hAnsi="Times New Roman" w:cs="Times New Roman"/>
                <w:sz w:val="18"/>
                <w:szCs w:val="18"/>
              </w:rPr>
            </w:pPr>
            <w:ins w:id="639" w:author="KKD Windows Se7en V1" w:date="2014-07-30T16:22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ins>
          </w:p>
        </w:tc>
      </w:tr>
    </w:tbl>
    <w:p w14:paraId="0A3AEF52" w14:textId="77777777" w:rsidR="00FF45A6" w:rsidRDefault="00FF45A6" w:rsidP="00795BC2">
      <w:pPr>
        <w:rPr>
          <w:ins w:id="640" w:author="KKD Windows Se7en V1" w:date="2014-07-30T16:30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DFD9EE9" w14:textId="77777777" w:rsidR="00795BC2" w:rsidRPr="00832915" w:rsidRDefault="00795BC2" w:rsidP="00795BC2">
      <w:pPr>
        <w:rPr>
          <w:ins w:id="641" w:author="KKD Windows Se7en V1" w:date="2014-07-30T16:22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ins w:id="642" w:author="KKD Windows Se7en V1" w:date="2014-07-30T16:22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Expected result</w:t>
        </w:r>
      </w:ins>
    </w:p>
    <w:p w14:paraId="3BC20C07" w14:textId="11FBD9A2" w:rsidR="00795BC2" w:rsidRPr="00FF45A6" w:rsidRDefault="00FF45A6" w:rsidP="00795BC2">
      <w:pPr>
        <w:rPr>
          <w:ins w:id="643" w:author="KKD Windows Se7en V1" w:date="2014-07-30T16:22:00Z"/>
          <w:rFonts w:ascii="Times New Roman" w:hAnsi="Times New Roman" w:cs="Times New Roman"/>
          <w:color w:val="000000" w:themeColor="text1"/>
          <w:sz w:val="24"/>
          <w:szCs w:val="24"/>
          <w:rPrChange w:id="644" w:author="KKD Windows Se7en V1" w:date="2014-07-30T16:30:00Z">
            <w:rPr>
              <w:ins w:id="645" w:author="KKD Windows Se7en V1" w:date="2014-07-30T16:22:00Z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rPrChange>
        </w:rPr>
      </w:pPr>
      <w:proofErr w:type="gramStart"/>
      <w:ins w:id="646" w:author="KKD Windows Se7en V1" w:date="2014-07-30T16:29:00Z"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  <w:rPrChange w:id="647" w:author="KKD Windows Se7en V1" w:date="2014-07-30T16:30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studentIdExpected</w:t>
        </w:r>
        <w:proofErr w:type="gramEnd"/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  <w:rPrChange w:id="648" w:author="KKD Windows Se7en V1" w:date="2014-07-30T16:30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 xml:space="preserve"> = </w:t>
        </w:r>
      </w:ins>
      <w:ins w:id="649" w:author="KKD Windows Se7en V1" w:date="2014-07-30T16:30:00Z"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  <w:rPrChange w:id="650" w:author="KKD Windows Se7en V1" w:date="2014-07-30T16:30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“</w:t>
        </w:r>
      </w:ins>
      <w:ins w:id="651" w:author="KKD Windows Se7en V1" w:date="2014-07-30T16:29:00Z"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  <w:rPrChange w:id="652" w:author="KKD Windows Se7en V1" w:date="2014-07-30T16:30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542115021</w:t>
        </w:r>
      </w:ins>
      <w:ins w:id="653" w:author="KKD Windows Se7en V1" w:date="2014-07-30T16:30:00Z"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  <w:rPrChange w:id="654" w:author="KKD Windows Se7en V1" w:date="2014-07-30T16:30:00Z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rPrChange>
          </w:rPr>
          <w:t>”</w:t>
        </w:r>
      </w:ins>
    </w:p>
    <w:p w14:paraId="1E5431E6" w14:textId="77777777" w:rsidR="00795BC2" w:rsidRPr="00A36DEA" w:rsidRDefault="00795BC2" w:rsidP="00795BC2">
      <w:pPr>
        <w:rPr>
          <w:ins w:id="655" w:author="KKD Windows Se7en V1" w:date="2014-07-30T16:22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656" w:author="KKD Windows Se7en V1" w:date="2014-07-30T16:22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795BC2" w:rsidRPr="00344AC4" w14:paraId="671201D5" w14:textId="77777777" w:rsidTr="00515338">
        <w:trPr>
          <w:trHeight w:val="610"/>
          <w:ins w:id="657" w:author="KKD Windows Se7en V1" w:date="2014-07-30T16:22:00Z"/>
        </w:trPr>
        <w:tc>
          <w:tcPr>
            <w:tcW w:w="568" w:type="dxa"/>
          </w:tcPr>
          <w:p w14:paraId="1F0B17BA" w14:textId="77777777" w:rsidR="00795BC2" w:rsidRPr="00344AC4" w:rsidRDefault="00795BC2" w:rsidP="00515338">
            <w:pPr>
              <w:jc w:val="center"/>
              <w:rPr>
                <w:ins w:id="658" w:author="KKD Windows Se7en V1" w:date="2014-07-30T16:22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659" w:author="KKD Windows Se7en V1" w:date="2014-07-30T16:22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079A05E1" w14:textId="77777777" w:rsidR="00795BC2" w:rsidRPr="00344AC4" w:rsidRDefault="00795BC2" w:rsidP="00515338">
            <w:pPr>
              <w:jc w:val="center"/>
              <w:rPr>
                <w:ins w:id="660" w:author="KKD Windows Se7en V1" w:date="2014-07-30T16:22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661" w:author="KKD Windows Se7en V1" w:date="2014-07-30T16:22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3AE02AE8" w14:textId="77777777" w:rsidR="00795BC2" w:rsidRPr="00344AC4" w:rsidRDefault="00795BC2" w:rsidP="00515338">
            <w:pPr>
              <w:jc w:val="center"/>
              <w:rPr>
                <w:ins w:id="662" w:author="KKD Windows Se7en V1" w:date="2014-07-30T16:22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663" w:author="KKD Windows Se7en V1" w:date="2014-07-30T16:22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44DAD987" w14:textId="77777777" w:rsidR="00795BC2" w:rsidRPr="00344AC4" w:rsidRDefault="00795BC2" w:rsidP="00515338">
            <w:pPr>
              <w:jc w:val="center"/>
              <w:rPr>
                <w:ins w:id="664" w:author="KKD Windows Se7en V1" w:date="2014-07-30T16:22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665" w:author="KKD Windows Se7en V1" w:date="2014-07-30T16:22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1AD7E251" w14:textId="77777777" w:rsidR="00795BC2" w:rsidRPr="00344AC4" w:rsidRDefault="00795BC2" w:rsidP="00515338">
            <w:pPr>
              <w:jc w:val="center"/>
              <w:rPr>
                <w:ins w:id="666" w:author="KKD Windows Se7en V1" w:date="2014-07-30T16:22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667" w:author="KKD Windows Se7en V1" w:date="2014-07-30T16:22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795BC2" w:rsidRPr="00344AC4" w14:paraId="34A3E1B6" w14:textId="77777777" w:rsidTr="00515338">
        <w:trPr>
          <w:trHeight w:val="465"/>
          <w:ins w:id="668" w:author="KKD Windows Se7en V1" w:date="2014-07-30T16:22:00Z"/>
        </w:trPr>
        <w:tc>
          <w:tcPr>
            <w:tcW w:w="568" w:type="dxa"/>
          </w:tcPr>
          <w:p w14:paraId="38DD425D" w14:textId="08B6E419" w:rsidR="00795BC2" w:rsidRPr="00344AC4" w:rsidRDefault="00760226" w:rsidP="00515338">
            <w:pPr>
              <w:rPr>
                <w:ins w:id="669" w:author="KKD Windows Se7en V1" w:date="2014-07-30T16:22:00Z"/>
                <w:rFonts w:ascii="Times New Roman" w:hAnsi="Times New Roman" w:cs="Times New Roman"/>
                <w:sz w:val="19"/>
                <w:szCs w:val="19"/>
              </w:rPr>
            </w:pPr>
            <w:ins w:id="670" w:author="KKD Windows Se7en V1" w:date="2014-07-30T16:22:00Z">
              <w:r>
                <w:rPr>
                  <w:rFonts w:ascii="Times New Roman" w:hAnsi="Times New Roman" w:cs="Times New Roman"/>
                  <w:sz w:val="19"/>
                  <w:szCs w:val="19"/>
                </w:rPr>
                <w:t>5</w:t>
              </w:r>
              <w:r w:rsidR="00795BC2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1B47B88A" w14:textId="64AAECC5" w:rsidR="00795BC2" w:rsidRPr="00344AC4" w:rsidRDefault="00C71E69" w:rsidP="00C71E69">
            <w:pPr>
              <w:rPr>
                <w:ins w:id="671" w:author="KKD Windows Se7en V1" w:date="2014-07-30T16:22:00Z"/>
                <w:rFonts w:ascii="Times New Roman" w:hAnsi="Times New Roman" w:cs="Times New Roman"/>
                <w:sz w:val="19"/>
                <w:szCs w:val="19"/>
              </w:rPr>
              <w:pPrChange w:id="672" w:author="KKD Windows Se7en V1" w:date="2014-07-30T16:44:00Z">
                <w:pPr/>
              </w:pPrChange>
            </w:pPr>
            <w:ins w:id="673" w:author="KKD Windows Se7en V1" w:date="2014-07-30T16:44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s for updating student </w:t>
              </w:r>
              <w:proofErr w:type="spellStart"/>
              <w:r>
                <w:rPr>
                  <w:rFonts w:ascii="Times New Roman" w:hAnsi="Times New Roman" w:cs="Times New Roman"/>
                  <w:sz w:val="19"/>
                  <w:szCs w:val="19"/>
                </w:rPr>
                <w:t>approvement</w:t>
              </w:r>
              <w:proofErr w:type="spellEnd"/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 in the database.</w:t>
              </w:r>
            </w:ins>
            <w:ins w:id="674" w:author="KKD Windows Se7en V1" w:date="2014-07-30T16:48:00Z">
              <w:r w:rsidR="00140B26">
                <w:rPr>
                  <w:rFonts w:ascii="Times New Roman" w:hAnsi="Times New Roman" w:cs="Times New Roman"/>
                  <w:sz w:val="19"/>
                  <w:szCs w:val="19"/>
                </w:rPr>
                <w:t xml:space="preserve"> (Successful)</w:t>
              </w:r>
            </w:ins>
          </w:p>
        </w:tc>
        <w:tc>
          <w:tcPr>
            <w:tcW w:w="2551" w:type="dxa"/>
          </w:tcPr>
          <w:p w14:paraId="297F35F0" w14:textId="6351F570" w:rsidR="00795BC2" w:rsidRPr="00344AC4" w:rsidRDefault="00795BC2" w:rsidP="00FF45A6">
            <w:pPr>
              <w:autoSpaceDE w:val="0"/>
              <w:autoSpaceDN w:val="0"/>
              <w:adjustRightInd w:val="0"/>
              <w:spacing w:after="0"/>
              <w:rPr>
                <w:ins w:id="675" w:author="KKD Windows Se7en V1" w:date="2014-07-30T16:22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676" w:author="KKD Windows Se7en V1" w:date="2014-07-30T16:22:00Z">
              <w:r w:rsidRPr="000569DE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studentId = </w:t>
              </w:r>
            </w:ins>
            <w:ins w:id="677" w:author="KKD Windows Se7en V1" w:date="2014-07-30T16:31:00Z">
              <w:r w:rsidR="00FF45A6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  <w:tc>
          <w:tcPr>
            <w:tcW w:w="2127" w:type="dxa"/>
          </w:tcPr>
          <w:p w14:paraId="10450DAF" w14:textId="3F3BC245" w:rsidR="00795BC2" w:rsidRPr="00832915" w:rsidRDefault="00FF45A6" w:rsidP="00515338">
            <w:pPr>
              <w:rPr>
                <w:ins w:id="678" w:author="KKD Windows Se7en V1" w:date="2014-07-30T16:22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679" w:author="KKD Windows Se7en V1" w:date="2014-07-30T16:31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Assert.AreEqual(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studentIdExpected</w:t>
              </w:r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442AAFB7" w14:textId="44C32B70" w:rsidR="00795BC2" w:rsidRPr="00832915" w:rsidRDefault="00FF45A6" w:rsidP="00515338">
            <w:pPr>
              <w:rPr>
                <w:ins w:id="680" w:author="KKD Windows Se7en V1" w:date="2014-07-30T16:22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681" w:author="KKD Windows Se7en V1" w:date="2014-07-30T16:30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studentIdExpected</w:t>
              </w:r>
            </w:ins>
          </w:p>
        </w:tc>
      </w:tr>
    </w:tbl>
    <w:p w14:paraId="5D52B643" w14:textId="77777777" w:rsidR="00795BC2" w:rsidRDefault="00795BC2" w:rsidP="00795BC2">
      <w:pPr>
        <w:rPr>
          <w:ins w:id="682" w:author="KKD Windows Se7en V1" w:date="2014-07-30T16:36:00Z"/>
        </w:rPr>
      </w:pPr>
    </w:p>
    <w:p w14:paraId="77F2A0C0" w14:textId="77777777" w:rsidR="00FF45A6" w:rsidRDefault="00FF45A6" w:rsidP="00795BC2">
      <w:pPr>
        <w:rPr>
          <w:ins w:id="683" w:author="KKD Windows Se7en V1" w:date="2014-07-30T16:36:00Z"/>
        </w:rPr>
      </w:pPr>
    </w:p>
    <w:p w14:paraId="0C4A284C" w14:textId="77777777" w:rsidR="00140B26" w:rsidRDefault="00140B26" w:rsidP="00795BC2">
      <w:pPr>
        <w:rPr>
          <w:ins w:id="684" w:author="KKD Windows Se7en V1" w:date="2014-07-30T16:22:00Z"/>
        </w:rPr>
      </w:pPr>
    </w:p>
    <w:p w14:paraId="31F6A769" w14:textId="569A7C93" w:rsidR="00FF45A6" w:rsidRPr="00DB7EAA" w:rsidRDefault="00FF45A6" w:rsidP="00FF45A6">
      <w:pPr>
        <w:pStyle w:val="Heading2"/>
        <w:rPr>
          <w:ins w:id="685" w:author="KKD Windows Se7en V1" w:date="2014-07-30T16:33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ins w:id="686" w:author="KKD Windows Se7en V1" w:date="2014-07-30T16:33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lastRenderedPageBreak/>
          <w:t>UTC-6</w:t>
        </w:r>
        <w:r w:rsidRPr="00DB7EAA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</w:ins>
      <w:proofErr w:type="spellStart"/>
      <w:ins w:id="687" w:author="KKD Windows Se7en V1" w:date="2014-07-30T16:34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v</w:t>
        </w:r>
        <w:r w:rsidRPr="00FF45A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iewStudentNotAvailable</w:t>
        </w:r>
        <w:proofErr w:type="spellEnd"/>
        <w:r w:rsidRPr="00FF45A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</w:ins>
      <w:ins w:id="688" w:author="KKD Windows Se7en V1" w:date="2014-07-30T16:35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():</w:t>
        </w:r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List&lt;Student&gt;</w:t>
        </w:r>
      </w:ins>
    </w:p>
    <w:p w14:paraId="5E812422" w14:textId="77777777" w:rsidR="00FF45A6" w:rsidRDefault="00FF45A6" w:rsidP="00FF45A6">
      <w:pPr>
        <w:ind w:firstLine="720"/>
        <w:rPr>
          <w:ins w:id="689" w:author="KKD Windows Se7en V1" w:date="2014-07-30T16:33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542703" w14:textId="77777777" w:rsidR="00FF45A6" w:rsidRPr="00A36DEA" w:rsidRDefault="00FF45A6" w:rsidP="00FF45A6">
      <w:pPr>
        <w:ind w:left="2552" w:hanging="1843"/>
        <w:rPr>
          <w:ins w:id="690" w:author="KKD Windows Se7en V1" w:date="2014-07-30T16:33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691" w:author="KKD Windows Se7en V1" w:date="2014-07-30T16:3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06695ED5" w14:textId="77777777" w:rsidR="00FF45A6" w:rsidRPr="00A36DEA" w:rsidRDefault="00FF45A6" w:rsidP="00FF45A6">
      <w:pPr>
        <w:ind w:left="2552" w:hanging="1832"/>
        <w:rPr>
          <w:ins w:id="692" w:author="KKD Windows Se7en V1" w:date="2014-07-30T16:33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693" w:author="KKD Windows Se7en V1" w:date="2014-07-30T16:3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1367C276" w14:textId="2D3CDB18" w:rsidR="00FF45A6" w:rsidRPr="00C71E69" w:rsidRDefault="00FF45A6" w:rsidP="00FF45A6">
      <w:pPr>
        <w:ind w:left="2552" w:hanging="1843"/>
        <w:rPr>
          <w:ins w:id="694" w:author="KKD Windows Se7en V1" w:date="2014-07-30T16:33:00Z"/>
          <w:rFonts w:ascii="Times New Roman" w:hAnsi="Times New Roman" w:cs="Times New Roman"/>
          <w:color w:val="000000" w:themeColor="text1"/>
          <w:sz w:val="24"/>
          <w:szCs w:val="24"/>
          <w:rPrChange w:id="695" w:author="KKD Windows Se7en V1" w:date="2014-07-30T16:39:00Z">
            <w:rPr>
              <w:ins w:id="696" w:author="KKD Windows Se7en V1" w:date="2014-07-30T16:33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ins w:id="697" w:author="KKD Windows Se7en V1" w:date="2014-07-30T16:3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Case-6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proofErr w:type="spellStart"/>
      <w:ins w:id="698" w:author="KKD Windows Se7en V1" w:date="2014-07-30T16:39:00Z">
        <w:r w:rsidR="00C71E69" w:rsidRPr="00C71E69">
          <w:rPr>
            <w:rFonts w:ascii="Times New Roman" w:hAnsi="Times New Roman" w:cs="Times New Roman"/>
            <w:color w:val="000000" w:themeColor="text1"/>
            <w:sz w:val="24"/>
            <w:szCs w:val="24"/>
            <w:rPrChange w:id="699" w:author="KKD Windows Se7en V1" w:date="2014-07-30T16:39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viewStudentNotAvailable</w:t>
        </w:r>
        <w:proofErr w:type="spellEnd"/>
        <w:r w:rsidR="00C71E69" w:rsidRPr="00C71E69">
          <w:rPr>
            <w:rFonts w:ascii="Times New Roman" w:hAnsi="Times New Roman" w:cs="Times New Roman"/>
            <w:color w:val="000000" w:themeColor="text1"/>
            <w:sz w:val="24"/>
            <w:szCs w:val="24"/>
            <w:rPrChange w:id="700" w:author="KKD Windows Se7en V1" w:date="2014-07-30T16:39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</w:t>
        </w:r>
        <w:r w:rsidR="00C71E69" w:rsidRPr="00C71E69">
          <w:rPr>
            <w:rFonts w:ascii="Times New Roman" w:hAnsi="Times New Roman" w:cs="Times New Roman"/>
            <w:sz w:val="24"/>
            <w:szCs w:val="24"/>
            <w:rPrChange w:id="701" w:author="KKD Windows Se7en V1" w:date="2014-07-30T16:39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():</w:t>
        </w:r>
        <w:r w:rsidR="00C71E69" w:rsidRPr="00C71E69">
          <w:rPr>
            <w:rFonts w:ascii="Times New Roman" w:hAnsi="Times New Roman" w:cs="Times New Roman"/>
            <w:color w:val="000000" w:themeColor="text1"/>
            <w:sz w:val="24"/>
            <w:szCs w:val="24"/>
            <w:rPrChange w:id="702" w:author="KKD Windows Se7en V1" w:date="2014-07-30T16:39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</w:t>
        </w:r>
        <w:r w:rsidR="00C71E69" w:rsidRPr="00C71E69">
          <w:rPr>
            <w:rFonts w:ascii="Times New Roman" w:hAnsi="Times New Roman" w:cs="Times New Roman"/>
            <w:sz w:val="24"/>
            <w:szCs w:val="24"/>
            <w:rPrChange w:id="703" w:author="KKD Windows Se7en V1" w:date="2014-07-30T16:39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List&lt;Student&gt;</w:t>
        </w:r>
      </w:ins>
    </w:p>
    <w:p w14:paraId="0E9BDB5F" w14:textId="54403671" w:rsidR="00FF45A6" w:rsidRDefault="00FF45A6" w:rsidP="00FF45A6">
      <w:pPr>
        <w:ind w:left="2410" w:hanging="1701"/>
        <w:rPr>
          <w:ins w:id="704" w:author="KKD Windows Se7en V1" w:date="2014-07-30T16:33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705" w:author="KKD Windows Se7en V1" w:date="2014-07-30T16:3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proofErr w:type="spellStart"/>
      <w:ins w:id="706" w:author="KKD Windows Se7en V1" w:date="2014-07-30T16:39:00Z">
        <w:r w:rsidR="00C71E69"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>viewStudentNotAvailable</w:t>
        </w:r>
        <w:proofErr w:type="spellEnd"/>
        <w:r w:rsidR="00C71E69"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07" w:author="KKD Windows Se7en V1" w:date="2014-07-30T16:33:00Z"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</w:ins>
      <w:ins w:id="708" w:author="KKD Windows Se7en V1" w:date="2014-07-30T16:39:00Z">
        <w:r w:rsidR="00C71E69">
          <w:rPr>
            <w:rFonts w:ascii="Times New Roman" w:hAnsi="Times New Roman" w:cs="Times New Roman"/>
          </w:rPr>
          <w:t xml:space="preserve">viewing </w:t>
        </w:r>
      </w:ins>
      <w:ins w:id="709" w:author="KKD Windows Se7en V1" w:date="2014-07-30T16:41:00Z">
        <w:r w:rsidR="00C71E69">
          <w:rPr>
            <w:rFonts w:ascii="Times New Roman" w:hAnsi="Times New Roman" w:cs="Times New Roman"/>
          </w:rPr>
          <w:t xml:space="preserve">a list of </w:t>
        </w:r>
      </w:ins>
      <w:ins w:id="710" w:author="KKD Windows Se7en V1" w:date="2014-07-30T16:39:00Z">
        <w:r w:rsidR="00C71E69">
          <w:rPr>
            <w:rFonts w:ascii="Times New Roman" w:hAnsi="Times New Roman" w:cs="Times New Roman"/>
          </w:rPr>
          <w:t>student</w:t>
        </w:r>
      </w:ins>
      <w:ins w:id="711" w:author="KKD Windows Se7en V1" w:date="2014-07-30T16:33:00Z">
        <w:r w:rsidR="00C71E69">
          <w:rPr>
            <w:rFonts w:ascii="Times New Roman" w:hAnsi="Times New Roman" w:cs="Times New Roman"/>
          </w:rPr>
          <w:t xml:space="preserve"> information</w:t>
        </w:r>
      </w:ins>
      <w:ins w:id="712" w:author="KKD Windows Se7en V1" w:date="2014-07-30T16:40:00Z">
        <w:r w:rsidR="00C71E69">
          <w:rPr>
            <w:rFonts w:ascii="Times New Roman" w:hAnsi="Times New Roman" w:cs="Times New Roman"/>
          </w:rPr>
          <w:t xml:space="preserve"> that have </w:t>
        </w:r>
        <w:proofErr w:type="spellStart"/>
        <w:r w:rsidR="00C71E69">
          <w:rPr>
            <w:rFonts w:ascii="Times New Roman" w:hAnsi="Times New Roman" w:cs="Times New Roman"/>
          </w:rPr>
          <w:t>approvement_status</w:t>
        </w:r>
        <w:proofErr w:type="spellEnd"/>
        <w:r w:rsidR="00C71E69">
          <w:rPr>
            <w:rFonts w:ascii="Times New Roman" w:hAnsi="Times New Roman" w:cs="Times New Roman"/>
          </w:rPr>
          <w:t xml:space="preserve"> equal false </w:t>
        </w:r>
      </w:ins>
      <w:ins w:id="713" w:author="KKD Windows Se7en V1" w:date="2014-07-30T16:33:00Z">
        <w:r w:rsidR="00C71E69">
          <w:rPr>
            <w:rFonts w:ascii="Times New Roman" w:hAnsi="Times New Roman" w:cs="Times New Roman"/>
          </w:rPr>
          <w:t>from</w:t>
        </w:r>
        <w:r w:rsidRPr="00805BD7">
          <w:rPr>
            <w:rFonts w:ascii="Times New Roman" w:hAnsi="Times New Roman" w:cs="Times New Roman"/>
          </w:rPr>
          <w:t xml:space="preserve"> the database.</w:t>
        </w:r>
      </w:ins>
    </w:p>
    <w:p w14:paraId="0C3B8F53" w14:textId="77777777" w:rsidR="00FF45A6" w:rsidRPr="00A36DEA" w:rsidRDefault="00FF45A6" w:rsidP="00FF45A6">
      <w:pPr>
        <w:ind w:left="2410" w:hanging="1701"/>
        <w:rPr>
          <w:ins w:id="714" w:author="KKD Windows Se7en V1" w:date="2014-07-30T16:33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3F62563" w14:textId="77777777" w:rsidR="00FF45A6" w:rsidRDefault="00FF45A6" w:rsidP="00FF45A6">
      <w:pPr>
        <w:rPr>
          <w:ins w:id="715" w:author="KKD Windows Se7en V1" w:date="2014-07-30T16:33:00Z"/>
          <w:rFonts w:ascii="Times New Roman" w:hAnsi="Times New Roman" w:cs="Times New Roman"/>
          <w:b/>
          <w:bCs/>
          <w:sz w:val="24"/>
          <w:szCs w:val="24"/>
        </w:rPr>
      </w:pPr>
      <w:ins w:id="716" w:author="KKD Windows Se7en V1" w:date="2014-07-30T16:3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FF45A6" w:rsidRPr="00832915" w14:paraId="4D80E70C" w14:textId="77777777" w:rsidTr="00515338">
        <w:trPr>
          <w:ins w:id="717" w:author="KKD Windows Se7en V1" w:date="2014-07-30T16:36:00Z"/>
        </w:trPr>
        <w:tc>
          <w:tcPr>
            <w:tcW w:w="709" w:type="dxa"/>
          </w:tcPr>
          <w:p w14:paraId="6A0C53E7" w14:textId="77777777" w:rsidR="00FF45A6" w:rsidRPr="00832915" w:rsidRDefault="00FF45A6" w:rsidP="00515338">
            <w:pPr>
              <w:rPr>
                <w:ins w:id="718" w:author="KKD Windows Se7en V1" w:date="2014-07-30T16:3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719" w:author="KKD Windows Se7en V1" w:date="2014-07-30T16:3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75FBAB31" w14:textId="77777777" w:rsidR="00FF45A6" w:rsidRPr="00832915" w:rsidRDefault="00FF45A6" w:rsidP="00515338">
            <w:pPr>
              <w:rPr>
                <w:ins w:id="720" w:author="KKD Windows Se7en V1" w:date="2014-07-30T16:3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721" w:author="KKD Windows Se7en V1" w:date="2014-07-30T16:3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52E374AE" w14:textId="77777777" w:rsidR="00FF45A6" w:rsidRPr="00832915" w:rsidRDefault="00FF45A6" w:rsidP="00515338">
            <w:pPr>
              <w:rPr>
                <w:ins w:id="722" w:author="KKD Windows Se7en V1" w:date="2014-07-30T16:3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723" w:author="KKD Windows Se7en V1" w:date="2014-07-30T16:3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7B00170A" w14:textId="77777777" w:rsidR="00FF45A6" w:rsidRPr="00832915" w:rsidRDefault="00FF45A6" w:rsidP="00515338">
            <w:pPr>
              <w:rPr>
                <w:ins w:id="724" w:author="KKD Windows Se7en V1" w:date="2014-07-30T16:3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725" w:author="KKD Windows Se7en V1" w:date="2014-07-30T16:3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FF45A6" w:rsidRPr="00832915" w14:paraId="7830DD7A" w14:textId="77777777" w:rsidTr="00515338">
        <w:trPr>
          <w:trHeight w:val="165"/>
          <w:ins w:id="726" w:author="KKD Windows Se7en V1" w:date="2014-07-30T16:36:00Z"/>
        </w:trPr>
        <w:tc>
          <w:tcPr>
            <w:tcW w:w="709" w:type="dxa"/>
          </w:tcPr>
          <w:p w14:paraId="652CA07B" w14:textId="5A06CE62" w:rsidR="00FF45A6" w:rsidRPr="00832915" w:rsidRDefault="00F7377F" w:rsidP="00515338">
            <w:pPr>
              <w:rPr>
                <w:ins w:id="727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28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.1</w:t>
              </w:r>
            </w:ins>
          </w:p>
        </w:tc>
        <w:tc>
          <w:tcPr>
            <w:tcW w:w="2817" w:type="dxa"/>
          </w:tcPr>
          <w:p w14:paraId="7C1588D0" w14:textId="77777777" w:rsidR="00FF45A6" w:rsidRPr="00832915" w:rsidRDefault="00FF45A6" w:rsidP="00515338">
            <w:pPr>
              <w:rPr>
                <w:ins w:id="729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30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612E969C" w14:textId="77777777" w:rsidR="00FF45A6" w:rsidRPr="00832915" w:rsidRDefault="00FF45A6" w:rsidP="00515338">
            <w:pPr>
              <w:rPr>
                <w:ins w:id="731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732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5354D309" w14:textId="77777777" w:rsidR="00FF45A6" w:rsidRPr="00832915" w:rsidRDefault="00FF45A6" w:rsidP="00515338">
            <w:pPr>
              <w:rPr>
                <w:ins w:id="733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34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542115096</w:t>
              </w:r>
            </w:ins>
          </w:p>
        </w:tc>
      </w:tr>
      <w:tr w:rsidR="00FF45A6" w:rsidRPr="00832915" w14:paraId="1B1643AA" w14:textId="77777777" w:rsidTr="00515338">
        <w:trPr>
          <w:ins w:id="735" w:author="KKD Windows Se7en V1" w:date="2014-07-30T16:36:00Z"/>
        </w:trPr>
        <w:tc>
          <w:tcPr>
            <w:tcW w:w="709" w:type="dxa"/>
          </w:tcPr>
          <w:p w14:paraId="05AD9007" w14:textId="7321555D" w:rsidR="00FF45A6" w:rsidRPr="00832915" w:rsidRDefault="00F7377F" w:rsidP="00515338">
            <w:pPr>
              <w:rPr>
                <w:ins w:id="736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37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.2</w:t>
              </w:r>
            </w:ins>
          </w:p>
        </w:tc>
        <w:tc>
          <w:tcPr>
            <w:tcW w:w="2817" w:type="dxa"/>
          </w:tcPr>
          <w:p w14:paraId="6E7B1603" w14:textId="77777777" w:rsidR="00FF45A6" w:rsidRPr="00832915" w:rsidRDefault="00FF45A6" w:rsidP="00515338">
            <w:pPr>
              <w:rPr>
                <w:ins w:id="738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39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03085725" w14:textId="77777777" w:rsidR="00FF45A6" w:rsidRPr="00832915" w:rsidRDefault="00FF45A6" w:rsidP="00515338">
            <w:pPr>
              <w:rPr>
                <w:ins w:id="740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41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7203E933" w14:textId="77777777" w:rsidR="00FF45A6" w:rsidRPr="00832915" w:rsidRDefault="00FF45A6" w:rsidP="00515338">
            <w:pPr>
              <w:rPr>
                <w:ins w:id="742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743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studentone</w:t>
              </w:r>
              <w:proofErr w:type="spellEnd"/>
            </w:ins>
          </w:p>
        </w:tc>
      </w:tr>
      <w:tr w:rsidR="00FF45A6" w:rsidRPr="00832915" w14:paraId="78657D80" w14:textId="77777777" w:rsidTr="00515338">
        <w:trPr>
          <w:ins w:id="744" w:author="KKD Windows Se7en V1" w:date="2014-07-30T16:36:00Z"/>
        </w:trPr>
        <w:tc>
          <w:tcPr>
            <w:tcW w:w="709" w:type="dxa"/>
          </w:tcPr>
          <w:p w14:paraId="402E9E29" w14:textId="5FC12750" w:rsidR="00FF45A6" w:rsidRPr="00832915" w:rsidRDefault="00F7377F" w:rsidP="00515338">
            <w:pPr>
              <w:rPr>
                <w:ins w:id="745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46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.3</w:t>
              </w:r>
            </w:ins>
          </w:p>
        </w:tc>
        <w:tc>
          <w:tcPr>
            <w:tcW w:w="2817" w:type="dxa"/>
          </w:tcPr>
          <w:p w14:paraId="577656B9" w14:textId="77777777" w:rsidR="00FF45A6" w:rsidRPr="00832915" w:rsidRDefault="00FF45A6" w:rsidP="00515338">
            <w:pPr>
              <w:rPr>
                <w:ins w:id="747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48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71E9CA26" w14:textId="77777777" w:rsidR="00FF45A6" w:rsidRPr="00832915" w:rsidRDefault="00FF45A6" w:rsidP="00515338">
            <w:pPr>
              <w:rPr>
                <w:ins w:id="749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50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30FD16EE" w14:textId="77777777" w:rsidR="00FF45A6" w:rsidRPr="00832915" w:rsidRDefault="00FF45A6" w:rsidP="00515338">
            <w:pPr>
              <w:rPr>
                <w:ins w:id="751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52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FF45A6" w:rsidRPr="00832915" w14:paraId="6969C86C" w14:textId="77777777" w:rsidTr="00515338">
        <w:trPr>
          <w:ins w:id="753" w:author="KKD Windows Se7en V1" w:date="2014-07-30T16:36:00Z"/>
        </w:trPr>
        <w:tc>
          <w:tcPr>
            <w:tcW w:w="709" w:type="dxa"/>
          </w:tcPr>
          <w:p w14:paraId="688C9DEB" w14:textId="06F84F3D" w:rsidR="00FF45A6" w:rsidRPr="00832915" w:rsidRDefault="00F7377F" w:rsidP="00515338">
            <w:pPr>
              <w:rPr>
                <w:ins w:id="754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55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.4</w:t>
              </w:r>
            </w:ins>
          </w:p>
        </w:tc>
        <w:tc>
          <w:tcPr>
            <w:tcW w:w="2817" w:type="dxa"/>
          </w:tcPr>
          <w:p w14:paraId="75933B7A" w14:textId="77777777" w:rsidR="00FF45A6" w:rsidRPr="00832915" w:rsidRDefault="00FF45A6" w:rsidP="00515338">
            <w:pPr>
              <w:rPr>
                <w:ins w:id="756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57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2C5DA1DF" w14:textId="77777777" w:rsidR="00FF45A6" w:rsidRPr="00832915" w:rsidRDefault="00FF45A6" w:rsidP="00515338">
            <w:pPr>
              <w:rPr>
                <w:ins w:id="758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59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F17A6E1" w14:textId="77777777" w:rsidR="00FF45A6" w:rsidRPr="00832915" w:rsidRDefault="00FF45A6" w:rsidP="00515338">
            <w:pPr>
              <w:rPr>
                <w:ins w:id="760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61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 one</w:t>
              </w:r>
              <w:r>
                <w:rPr>
                  <w:rFonts w:ascii="Times New Roman" w:hAnsi="Times New Roman" w:cs="Times New Roman"/>
                  <w:sz w:val="18"/>
                  <w:szCs w:val="18"/>
                </w:rPr>
                <w:t xml:space="preserve"> 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 </w:t>
              </w:r>
            </w:ins>
          </w:p>
        </w:tc>
      </w:tr>
      <w:tr w:rsidR="00FF45A6" w:rsidRPr="00832915" w14:paraId="5BB9DEEE" w14:textId="77777777" w:rsidTr="00515338">
        <w:trPr>
          <w:ins w:id="762" w:author="KKD Windows Se7en V1" w:date="2014-07-30T16:36:00Z"/>
        </w:trPr>
        <w:tc>
          <w:tcPr>
            <w:tcW w:w="709" w:type="dxa"/>
          </w:tcPr>
          <w:p w14:paraId="1A3ACA67" w14:textId="69FFDB23" w:rsidR="00FF45A6" w:rsidRPr="00832915" w:rsidRDefault="00F7377F" w:rsidP="00515338">
            <w:pPr>
              <w:rPr>
                <w:ins w:id="763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64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.5</w:t>
              </w:r>
            </w:ins>
          </w:p>
        </w:tc>
        <w:tc>
          <w:tcPr>
            <w:tcW w:w="2817" w:type="dxa"/>
          </w:tcPr>
          <w:p w14:paraId="5C738BDC" w14:textId="77777777" w:rsidR="00FF45A6" w:rsidRPr="00832915" w:rsidRDefault="00FF45A6" w:rsidP="00515338">
            <w:pPr>
              <w:rPr>
                <w:ins w:id="765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66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57C96AD6" w14:textId="77777777" w:rsidR="00FF45A6" w:rsidRPr="00832915" w:rsidRDefault="00FF45A6" w:rsidP="00515338">
            <w:pPr>
              <w:rPr>
                <w:ins w:id="767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68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5146D81" w14:textId="77777777" w:rsidR="00FF45A6" w:rsidRPr="00832915" w:rsidRDefault="00FF45A6" w:rsidP="00515338">
            <w:pPr>
              <w:rPr>
                <w:ins w:id="769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70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FF45A6" w:rsidRPr="00832915" w14:paraId="532F0BA4" w14:textId="77777777" w:rsidTr="00515338">
        <w:trPr>
          <w:ins w:id="771" w:author="KKD Windows Se7en V1" w:date="2014-07-30T16:36:00Z"/>
        </w:trPr>
        <w:tc>
          <w:tcPr>
            <w:tcW w:w="709" w:type="dxa"/>
          </w:tcPr>
          <w:p w14:paraId="04AA2DFA" w14:textId="286B8F7F" w:rsidR="00FF45A6" w:rsidRPr="00832915" w:rsidRDefault="00F7377F" w:rsidP="00515338">
            <w:pPr>
              <w:rPr>
                <w:ins w:id="772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73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.6</w:t>
              </w:r>
            </w:ins>
          </w:p>
        </w:tc>
        <w:tc>
          <w:tcPr>
            <w:tcW w:w="2817" w:type="dxa"/>
          </w:tcPr>
          <w:p w14:paraId="0FB27750" w14:textId="77777777" w:rsidR="00FF45A6" w:rsidRPr="00832915" w:rsidRDefault="00FF45A6" w:rsidP="00515338">
            <w:pPr>
              <w:rPr>
                <w:ins w:id="774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75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4C97E0F9" w14:textId="77777777" w:rsidR="00FF45A6" w:rsidRPr="00832915" w:rsidRDefault="00FF45A6" w:rsidP="00515338">
            <w:pPr>
              <w:rPr>
                <w:ins w:id="776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77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799E9109" w14:textId="77777777" w:rsidR="00FF45A6" w:rsidRPr="00832915" w:rsidRDefault="00FF45A6" w:rsidP="00515338">
            <w:pPr>
              <w:rPr>
                <w:ins w:id="778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79" w:author="KKD Windows Se7en V1" w:date="2014-07-30T16:36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FF45A6" w:rsidRPr="00832915" w14:paraId="0B73D792" w14:textId="77777777" w:rsidTr="00515338">
        <w:trPr>
          <w:ins w:id="780" w:author="KKD Windows Se7en V1" w:date="2014-07-30T16:36:00Z"/>
        </w:trPr>
        <w:tc>
          <w:tcPr>
            <w:tcW w:w="709" w:type="dxa"/>
          </w:tcPr>
          <w:p w14:paraId="4EDE78B4" w14:textId="025F441B" w:rsidR="00FF45A6" w:rsidRPr="00832915" w:rsidRDefault="00F7377F" w:rsidP="00515338">
            <w:pPr>
              <w:rPr>
                <w:ins w:id="781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82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.7</w:t>
              </w:r>
            </w:ins>
          </w:p>
        </w:tc>
        <w:tc>
          <w:tcPr>
            <w:tcW w:w="2817" w:type="dxa"/>
          </w:tcPr>
          <w:p w14:paraId="47C98155" w14:textId="77777777" w:rsidR="00FF45A6" w:rsidRPr="00832915" w:rsidRDefault="00FF45A6" w:rsidP="00515338">
            <w:pPr>
              <w:rPr>
                <w:ins w:id="783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84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187381F5" w14:textId="77777777" w:rsidR="00FF45A6" w:rsidRPr="00832915" w:rsidRDefault="00FF45A6" w:rsidP="00515338">
            <w:pPr>
              <w:rPr>
                <w:ins w:id="785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86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24D52F2" w14:textId="77777777" w:rsidR="00FF45A6" w:rsidRPr="00832915" w:rsidRDefault="00FF45A6" w:rsidP="00515338">
            <w:pPr>
              <w:rPr>
                <w:ins w:id="787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88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Chiang </w:t>
              </w:r>
              <w:proofErr w:type="spellStart"/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mai</w:t>
              </w:r>
              <w:proofErr w:type="spellEnd"/>
            </w:ins>
          </w:p>
        </w:tc>
      </w:tr>
      <w:tr w:rsidR="00FF45A6" w:rsidRPr="00832915" w14:paraId="740734C7" w14:textId="77777777" w:rsidTr="00515338">
        <w:trPr>
          <w:ins w:id="789" w:author="KKD Windows Se7en V1" w:date="2014-07-30T16:36:00Z"/>
        </w:trPr>
        <w:tc>
          <w:tcPr>
            <w:tcW w:w="709" w:type="dxa"/>
          </w:tcPr>
          <w:p w14:paraId="7621C4B7" w14:textId="5B8FFD4B" w:rsidR="00FF45A6" w:rsidRPr="00832915" w:rsidRDefault="00F7377F" w:rsidP="00515338">
            <w:pPr>
              <w:rPr>
                <w:ins w:id="790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91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.8</w:t>
              </w:r>
            </w:ins>
          </w:p>
        </w:tc>
        <w:tc>
          <w:tcPr>
            <w:tcW w:w="2817" w:type="dxa"/>
          </w:tcPr>
          <w:p w14:paraId="0884A808" w14:textId="77777777" w:rsidR="00FF45A6" w:rsidRPr="00832915" w:rsidRDefault="00FF45A6" w:rsidP="00515338">
            <w:pPr>
              <w:rPr>
                <w:ins w:id="792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793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642EDEA5" w14:textId="77777777" w:rsidR="00FF45A6" w:rsidRPr="00832915" w:rsidRDefault="00FF45A6" w:rsidP="00515338">
            <w:pPr>
              <w:rPr>
                <w:ins w:id="794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95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7520526E" w14:textId="77777777" w:rsidR="00FF45A6" w:rsidRPr="00832915" w:rsidRDefault="00FF45A6" w:rsidP="00515338">
            <w:pPr>
              <w:rPr>
                <w:ins w:id="796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797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FF45A6" w:rsidRPr="00832915" w14:paraId="676B472A" w14:textId="77777777" w:rsidTr="00515338">
        <w:trPr>
          <w:ins w:id="798" w:author="KKD Windows Se7en V1" w:date="2014-07-30T16:36:00Z"/>
        </w:trPr>
        <w:tc>
          <w:tcPr>
            <w:tcW w:w="709" w:type="dxa"/>
          </w:tcPr>
          <w:p w14:paraId="5380A902" w14:textId="7F1ECEF9" w:rsidR="00FF45A6" w:rsidRPr="00832915" w:rsidRDefault="00F7377F" w:rsidP="00515338">
            <w:pPr>
              <w:rPr>
                <w:ins w:id="799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800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.9</w:t>
              </w:r>
            </w:ins>
          </w:p>
        </w:tc>
        <w:tc>
          <w:tcPr>
            <w:tcW w:w="2817" w:type="dxa"/>
          </w:tcPr>
          <w:p w14:paraId="09E08F2A" w14:textId="77777777" w:rsidR="00FF45A6" w:rsidRPr="00832915" w:rsidRDefault="00FF45A6" w:rsidP="00515338">
            <w:pPr>
              <w:rPr>
                <w:ins w:id="801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802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06E10525" w14:textId="77777777" w:rsidR="00FF45A6" w:rsidRPr="00832915" w:rsidRDefault="00FF45A6" w:rsidP="00515338">
            <w:pPr>
              <w:rPr>
                <w:ins w:id="803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804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18F097A" w14:textId="77777777" w:rsidR="00FF45A6" w:rsidRPr="00832915" w:rsidRDefault="00FF45A6" w:rsidP="00515338">
            <w:pPr>
              <w:rPr>
                <w:ins w:id="805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806" w:author="KKD Windows Se7en V1" w:date="2014-07-30T16:3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0832335899</w:t>
              </w:r>
            </w:ins>
          </w:p>
        </w:tc>
      </w:tr>
      <w:tr w:rsidR="00FF45A6" w:rsidRPr="00832915" w14:paraId="3874E7EF" w14:textId="77777777" w:rsidTr="00515338">
        <w:trPr>
          <w:ins w:id="807" w:author="KKD Windows Se7en V1" w:date="2014-07-30T16:36:00Z"/>
        </w:trPr>
        <w:tc>
          <w:tcPr>
            <w:tcW w:w="709" w:type="dxa"/>
          </w:tcPr>
          <w:p w14:paraId="1995F8CB" w14:textId="34C68561" w:rsidR="00FF45A6" w:rsidRPr="00832915" w:rsidRDefault="00F7377F" w:rsidP="00515338">
            <w:pPr>
              <w:rPr>
                <w:ins w:id="808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809" w:author="KKD Windows Se7en V1" w:date="2014-07-30T16:3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  <w:r w:rsidR="00FF45A6" w:rsidRPr="00832915">
                <w:rPr>
                  <w:rFonts w:ascii="Times New Roman" w:hAnsi="Times New Roman" w:cs="Times New Roman"/>
                  <w:sz w:val="18"/>
                  <w:szCs w:val="18"/>
                </w:rPr>
                <w:t>.10</w:t>
              </w:r>
            </w:ins>
          </w:p>
        </w:tc>
        <w:tc>
          <w:tcPr>
            <w:tcW w:w="2817" w:type="dxa"/>
          </w:tcPr>
          <w:p w14:paraId="29763D38" w14:textId="77777777" w:rsidR="00FF45A6" w:rsidRPr="00832915" w:rsidRDefault="00FF45A6" w:rsidP="00515338">
            <w:pPr>
              <w:rPr>
                <w:ins w:id="810" w:author="KKD Windows Se7en V1" w:date="2014-07-30T16:3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811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38174D09" w14:textId="77777777" w:rsidR="00FF45A6" w:rsidRPr="00832915" w:rsidRDefault="00FF45A6" w:rsidP="00515338">
            <w:pPr>
              <w:rPr>
                <w:ins w:id="812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813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70F314E1" w14:textId="77777777" w:rsidR="00FF45A6" w:rsidRPr="00832915" w:rsidRDefault="00FF45A6" w:rsidP="00515338">
            <w:pPr>
              <w:rPr>
                <w:ins w:id="814" w:author="KKD Windows Se7en V1" w:date="2014-07-30T16:36:00Z"/>
                <w:rFonts w:ascii="Times New Roman" w:hAnsi="Times New Roman" w:cs="Times New Roman"/>
                <w:sz w:val="18"/>
                <w:szCs w:val="18"/>
              </w:rPr>
            </w:pPr>
            <w:ins w:id="815" w:author="KKD Windows Se7en V1" w:date="2014-07-30T16:3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0</w:t>
              </w:r>
            </w:ins>
          </w:p>
        </w:tc>
      </w:tr>
    </w:tbl>
    <w:p w14:paraId="3C44D881" w14:textId="77777777" w:rsidR="00FF45A6" w:rsidRDefault="00FF45A6" w:rsidP="00FF45A6">
      <w:pPr>
        <w:rPr>
          <w:ins w:id="816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5F34A7C" w14:textId="77777777" w:rsidR="005F0C6C" w:rsidRDefault="005F0C6C" w:rsidP="00FF45A6">
      <w:pPr>
        <w:rPr>
          <w:ins w:id="817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17D2EB9" w14:textId="77777777" w:rsidR="005F0C6C" w:rsidRDefault="005F0C6C" w:rsidP="00FF45A6">
      <w:pPr>
        <w:rPr>
          <w:ins w:id="818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76211C" w14:textId="77777777" w:rsidR="005F0C6C" w:rsidRDefault="005F0C6C" w:rsidP="00FF45A6">
      <w:pPr>
        <w:rPr>
          <w:ins w:id="819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0E107F6" w14:textId="77777777" w:rsidR="005F0C6C" w:rsidRDefault="005F0C6C" w:rsidP="00FF45A6">
      <w:pPr>
        <w:rPr>
          <w:ins w:id="820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FB570A" w14:textId="77777777" w:rsidR="005F0C6C" w:rsidRDefault="005F0C6C" w:rsidP="00FF45A6">
      <w:pPr>
        <w:rPr>
          <w:ins w:id="821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C46D8F9" w14:textId="77777777" w:rsidR="005F0C6C" w:rsidRDefault="005F0C6C" w:rsidP="00FF45A6">
      <w:pPr>
        <w:rPr>
          <w:ins w:id="822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FEA717" w14:textId="77777777" w:rsidR="005F0C6C" w:rsidRDefault="005F0C6C" w:rsidP="00FF45A6">
      <w:pPr>
        <w:rPr>
          <w:ins w:id="823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85D0701" w14:textId="77777777" w:rsidR="005F0C6C" w:rsidRDefault="005F0C6C" w:rsidP="00FF45A6">
      <w:pPr>
        <w:rPr>
          <w:ins w:id="824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E28F8D" w14:textId="77777777" w:rsidR="005F0C6C" w:rsidRDefault="005F0C6C" w:rsidP="00FF45A6">
      <w:pPr>
        <w:rPr>
          <w:ins w:id="825" w:author="KKD Windows Se7en V1" w:date="2014-07-30T17:26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5A9D411" w14:textId="77777777" w:rsidR="005F0C6C" w:rsidRDefault="005F0C6C" w:rsidP="00FF45A6">
      <w:pPr>
        <w:rPr>
          <w:ins w:id="826" w:author="KKD Windows Se7en V1" w:date="2014-07-30T16:33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589EB2" w14:textId="77777777" w:rsidR="00FF45A6" w:rsidRPr="00832915" w:rsidRDefault="00FF45A6" w:rsidP="00FF45A6">
      <w:pPr>
        <w:rPr>
          <w:ins w:id="827" w:author="KKD Windows Se7en V1" w:date="2014-07-30T16:3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ins w:id="828" w:author="KKD Windows Se7en V1" w:date="2014-07-30T16:37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Expected result</w:t>
        </w:r>
      </w:ins>
    </w:p>
    <w:p w14:paraId="74CCEE99" w14:textId="77777777" w:rsidR="00FF45A6" w:rsidRPr="00832915" w:rsidRDefault="00FF45A6" w:rsidP="00FF45A6">
      <w:pPr>
        <w:rPr>
          <w:ins w:id="829" w:author="KKD Windows Se7en V1" w:date="2014-07-30T16:37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830" w:author="KKD Windows Se7en V1" w:date="2014-07-30T16:37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parameter form.</w:t>
        </w:r>
      </w:ins>
    </w:p>
    <w:p w14:paraId="74EA5EE9" w14:textId="77777777" w:rsidR="00FF45A6" w:rsidRDefault="00FF45A6" w:rsidP="00FF45A6">
      <w:pPr>
        <w:ind w:firstLine="720"/>
        <w:rPr>
          <w:ins w:id="831" w:author="KKD Windows Se7en V1" w:date="2014-07-30T16:37:00Z"/>
          <w:rFonts w:ascii="Times New Roman" w:hAnsi="Times New Roman" w:cs="Times New Roman"/>
          <w:color w:val="000000" w:themeColor="text1"/>
          <w:sz w:val="19"/>
          <w:szCs w:val="19"/>
        </w:rPr>
      </w:pPr>
      <w:ins w:id="832" w:author="KKD Windows Se7en V1" w:date="2014-07-30T16:37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 (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student_id, string student_name, string student_username, string student_password, string student_faculty, string student_department, string student_address, string student_email, string student_tel,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student_approvement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);</w:t>
        </w:r>
      </w:ins>
    </w:p>
    <w:p w14:paraId="5E48103F" w14:textId="77777777" w:rsidR="00FF45A6" w:rsidRDefault="00FF45A6" w:rsidP="00FF45A6">
      <w:pPr>
        <w:rPr>
          <w:ins w:id="833" w:author="KKD Windows Se7en V1" w:date="2014-07-30T16:37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0DA4279E" w14:textId="77777777" w:rsidR="00FF45A6" w:rsidRDefault="00FF45A6" w:rsidP="00FF45A6">
      <w:pPr>
        <w:rPr>
          <w:ins w:id="834" w:author="KKD Windows Se7en V1" w:date="2014-07-30T16:37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835" w:author="KKD Windows Se7en V1" w:date="2014-07-30T16:37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Object.</w:t>
        </w:r>
      </w:ins>
    </w:p>
    <w:p w14:paraId="45D6F42F" w14:textId="51F0A3FD" w:rsidR="00FF45A6" w:rsidRDefault="00C71E69" w:rsidP="00FF45A6">
      <w:pPr>
        <w:rPr>
          <w:ins w:id="836" w:author="KKD Windows Se7en V1" w:date="2014-07-30T16:38:00Z"/>
          <w:rFonts w:ascii="Times New Roman" w:hAnsi="Times New Roman" w:cs="Times New Roman"/>
          <w:color w:val="000000" w:themeColor="text1"/>
          <w:sz w:val="19"/>
          <w:szCs w:val="19"/>
        </w:rPr>
      </w:pPr>
      <w:ins w:id="837" w:author="KKD Windows Se7en V1" w:date="2014-07-30T16:38:00Z"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s</w:t>
        </w:r>
      </w:ins>
      <w:ins w:id="838" w:author="KKD Windows Se7en V1" w:date="2014-07-30T16:37:00Z">
        <w:r w:rsid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tudent1</w:t>
        </w:r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= {</w:t>
        </w:r>
        <w:r w:rsidR="00FF45A6"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542115096</w:t>
        </w:r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, </w:t>
        </w:r>
        <w:r w:rsidR="00FF45A6"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"student one", </w:t>
        </w:r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"</w:t>
        </w:r>
        <w:proofErr w:type="spellStart"/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studentone</w:t>
        </w:r>
        <w:proofErr w:type="spellEnd"/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", "123456", </w:t>
        </w:r>
        <w:r w:rsidR="00FF45A6"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"CAMT", </w:t>
        </w:r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"SE", "Chiang </w:t>
        </w:r>
        <w:proofErr w:type="spellStart"/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mai</w:t>
        </w:r>
        <w:proofErr w:type="spellEnd"/>
        <w:r w:rsidR="00FF45A6"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", "SE@gmail.com", "0832335899", 0}</w:t>
        </w:r>
      </w:ins>
    </w:p>
    <w:p w14:paraId="17CFFFC6" w14:textId="77777777" w:rsidR="00C71E69" w:rsidRPr="00C71E69" w:rsidRDefault="00C71E69" w:rsidP="00FF45A6">
      <w:pPr>
        <w:rPr>
          <w:ins w:id="839" w:author="KKD Windows Se7en V1" w:date="2014-07-30T16:37:00Z"/>
          <w:rFonts w:ascii="Times New Roman" w:hAnsi="Times New Roman" w:cs="Times New Roman"/>
          <w:color w:val="000000" w:themeColor="text1"/>
          <w:sz w:val="19"/>
          <w:szCs w:val="19"/>
          <w:rPrChange w:id="840" w:author="KKD Windows Se7en V1" w:date="2014-07-30T16:38:00Z">
            <w:rPr>
              <w:ins w:id="841" w:author="KKD Windows Se7en V1" w:date="2014-07-30T16:37:00Z"/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</w:pPr>
    </w:p>
    <w:p w14:paraId="626289E3" w14:textId="77777777" w:rsidR="00FF45A6" w:rsidRDefault="00FF45A6" w:rsidP="00FF45A6">
      <w:pPr>
        <w:rPr>
          <w:ins w:id="842" w:author="KKD Windows Se7en V1" w:date="2014-07-30T16:37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843" w:author="KKD Windows Se7en V1" w:date="2014-07-30T16:37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List Student Object result.</w:t>
        </w:r>
      </w:ins>
    </w:p>
    <w:p w14:paraId="7950A8FF" w14:textId="24589755" w:rsidR="00FF45A6" w:rsidRPr="00832915" w:rsidRDefault="00FF45A6" w:rsidP="00FF45A6">
      <w:pPr>
        <w:rPr>
          <w:ins w:id="844" w:author="KKD Windows Se7en V1" w:date="2014-07-30T16:37:00Z"/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ins w:id="845" w:author="KKD Windows Se7en V1" w:date="2014-07-30T16:37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studentListExpected</w:t>
        </w:r>
        <w:proofErr w:type="spellEnd"/>
        <w:proofErr w:type="gram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= {</w:t>
        </w:r>
        <w:r w:rsidR="00C71E69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student1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};</w:t>
        </w:r>
      </w:ins>
    </w:p>
    <w:p w14:paraId="3832A2F5" w14:textId="77777777" w:rsidR="00FF45A6" w:rsidRDefault="00FF45A6" w:rsidP="00FF45A6">
      <w:pPr>
        <w:rPr>
          <w:ins w:id="846" w:author="KKD Windows Se7en V1" w:date="2014-07-30T16:3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2DB72FB" w14:textId="77777777" w:rsidR="00FF45A6" w:rsidRPr="00A36DEA" w:rsidRDefault="00FF45A6" w:rsidP="00FF45A6">
      <w:pPr>
        <w:rPr>
          <w:ins w:id="847" w:author="KKD Windows Se7en V1" w:date="2014-07-30T16:33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848" w:author="KKD Windows Se7en V1" w:date="2014-07-30T16:3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F45A6" w:rsidRPr="00344AC4" w14:paraId="63E914AF" w14:textId="77777777" w:rsidTr="00515338">
        <w:trPr>
          <w:trHeight w:val="610"/>
          <w:ins w:id="849" w:author="KKD Windows Se7en V1" w:date="2014-07-30T16:33:00Z"/>
        </w:trPr>
        <w:tc>
          <w:tcPr>
            <w:tcW w:w="568" w:type="dxa"/>
          </w:tcPr>
          <w:p w14:paraId="27D6C334" w14:textId="77777777" w:rsidR="00FF45A6" w:rsidRPr="00344AC4" w:rsidRDefault="00FF45A6" w:rsidP="00515338">
            <w:pPr>
              <w:jc w:val="center"/>
              <w:rPr>
                <w:ins w:id="850" w:author="KKD Windows Se7en V1" w:date="2014-07-30T16:3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851" w:author="KKD Windows Se7en V1" w:date="2014-07-30T16:3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750B6852" w14:textId="77777777" w:rsidR="00FF45A6" w:rsidRPr="00344AC4" w:rsidRDefault="00FF45A6" w:rsidP="00515338">
            <w:pPr>
              <w:jc w:val="center"/>
              <w:rPr>
                <w:ins w:id="852" w:author="KKD Windows Se7en V1" w:date="2014-07-30T16:3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853" w:author="KKD Windows Se7en V1" w:date="2014-07-30T16:3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51AE081A" w14:textId="77777777" w:rsidR="00FF45A6" w:rsidRPr="00344AC4" w:rsidRDefault="00FF45A6" w:rsidP="00515338">
            <w:pPr>
              <w:jc w:val="center"/>
              <w:rPr>
                <w:ins w:id="854" w:author="KKD Windows Se7en V1" w:date="2014-07-30T16:3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855" w:author="KKD Windows Se7en V1" w:date="2014-07-30T16:3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1C79A018" w14:textId="77777777" w:rsidR="00FF45A6" w:rsidRPr="00344AC4" w:rsidRDefault="00FF45A6" w:rsidP="00515338">
            <w:pPr>
              <w:jc w:val="center"/>
              <w:rPr>
                <w:ins w:id="856" w:author="KKD Windows Se7en V1" w:date="2014-07-30T16:3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857" w:author="KKD Windows Se7en V1" w:date="2014-07-30T16:3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00FF799C" w14:textId="77777777" w:rsidR="00FF45A6" w:rsidRPr="00344AC4" w:rsidRDefault="00FF45A6" w:rsidP="00515338">
            <w:pPr>
              <w:jc w:val="center"/>
              <w:rPr>
                <w:ins w:id="858" w:author="KKD Windows Se7en V1" w:date="2014-07-30T16:3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859" w:author="KKD Windows Se7en V1" w:date="2014-07-30T16:3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FF45A6" w:rsidRPr="00344AC4" w14:paraId="4E5E1C33" w14:textId="77777777" w:rsidTr="00515338">
        <w:trPr>
          <w:trHeight w:val="465"/>
          <w:ins w:id="860" w:author="KKD Windows Se7en V1" w:date="2014-07-30T16:33:00Z"/>
        </w:trPr>
        <w:tc>
          <w:tcPr>
            <w:tcW w:w="568" w:type="dxa"/>
          </w:tcPr>
          <w:p w14:paraId="7FCB748F" w14:textId="589EC885" w:rsidR="00FF45A6" w:rsidRPr="00344AC4" w:rsidRDefault="00760226" w:rsidP="00515338">
            <w:pPr>
              <w:rPr>
                <w:ins w:id="861" w:author="KKD Windows Se7en V1" w:date="2014-07-30T16:33:00Z"/>
                <w:rFonts w:ascii="Times New Roman" w:hAnsi="Times New Roman" w:cs="Times New Roman"/>
                <w:sz w:val="19"/>
                <w:szCs w:val="19"/>
              </w:rPr>
            </w:pPr>
            <w:ins w:id="862" w:author="KKD Windows Se7en V1" w:date="2014-07-30T16:33:00Z">
              <w:r>
                <w:rPr>
                  <w:rFonts w:ascii="Times New Roman" w:hAnsi="Times New Roman" w:cs="Times New Roman"/>
                  <w:sz w:val="19"/>
                  <w:szCs w:val="19"/>
                </w:rPr>
                <w:t>6</w:t>
              </w:r>
              <w:r w:rsidR="00FF45A6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3B438856" w14:textId="29B8D83B" w:rsidR="00FF45A6" w:rsidRPr="00344AC4" w:rsidRDefault="00140B26" w:rsidP="00140B26">
            <w:pPr>
              <w:rPr>
                <w:ins w:id="863" w:author="KKD Windows Se7en V1" w:date="2014-07-30T16:33:00Z"/>
                <w:rFonts w:ascii="Times New Roman" w:hAnsi="Times New Roman" w:cs="Times New Roman"/>
                <w:sz w:val="19"/>
                <w:szCs w:val="19"/>
              </w:rPr>
              <w:pPrChange w:id="864" w:author="KKD Windows Se7en V1" w:date="2014-07-30T16:51:00Z">
                <w:pPr/>
              </w:pPrChange>
            </w:pPr>
            <w:ins w:id="865" w:author="KKD Windows Se7en V1" w:date="2014-07-30T16:49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the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list of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object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information from the database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, which student approval equal false</w:t>
              </w:r>
            </w:ins>
            <w:ins w:id="866" w:author="KKD Windows Se7en V1" w:date="2014-07-30T16:51:00Z">
              <w:r>
                <w:rPr>
                  <w:rFonts w:ascii="Times New Roman" w:hAnsi="Times New Roman" w:cs="Times New Roman"/>
                  <w:sz w:val="19"/>
                  <w:szCs w:val="19"/>
                </w:rPr>
                <w:t>.</w:t>
              </w:r>
            </w:ins>
          </w:p>
        </w:tc>
        <w:tc>
          <w:tcPr>
            <w:tcW w:w="2551" w:type="dxa"/>
          </w:tcPr>
          <w:p w14:paraId="28D224C9" w14:textId="463FECBC" w:rsidR="00FF45A6" w:rsidRPr="00344AC4" w:rsidRDefault="00C71E69" w:rsidP="00C71E69">
            <w:pPr>
              <w:autoSpaceDE w:val="0"/>
              <w:autoSpaceDN w:val="0"/>
              <w:adjustRightInd w:val="0"/>
              <w:spacing w:after="0"/>
              <w:rPr>
                <w:ins w:id="867" w:author="KKD Windows Se7en V1" w:date="2014-07-30T16:33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pPrChange w:id="868" w:author="KKD Windows Se7en V1" w:date="2014-07-30T16:39:00Z">
                <w:pPr>
                  <w:autoSpaceDE w:val="0"/>
                  <w:autoSpaceDN w:val="0"/>
                  <w:adjustRightInd w:val="0"/>
                  <w:spacing w:after="0"/>
                </w:pPr>
              </w:pPrChange>
            </w:pPr>
            <w:ins w:id="869" w:author="KKD Windows Se7en V1" w:date="2014-07-30T16:39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None</w:t>
              </w:r>
            </w:ins>
          </w:p>
        </w:tc>
        <w:tc>
          <w:tcPr>
            <w:tcW w:w="2127" w:type="dxa"/>
          </w:tcPr>
          <w:p w14:paraId="20D9E8D2" w14:textId="24E67D3F" w:rsidR="00FF45A6" w:rsidRPr="00832915" w:rsidRDefault="00C71E69" w:rsidP="00515338">
            <w:pPr>
              <w:rPr>
                <w:ins w:id="870" w:author="KKD Windows Se7en V1" w:date="2014-07-30T16:33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871" w:author="KKD Windows Se7en V1" w:date="2014-07-30T16:3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CollectionAssert</w:t>
              </w:r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.AreEqual(</w:t>
              </w:r>
            </w:ins>
            <w:proofErr w:type="spellStart"/>
            <w:ins w:id="872" w:author="KKD Windows Se7en V1" w:date="2014-07-30T16:39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studentListExpected</w:t>
              </w:r>
            </w:ins>
            <w:proofErr w:type="spellEnd"/>
            <w:ins w:id="873" w:author="KKD Windows Se7en V1" w:date="2014-07-30T16:38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62C583CC" w14:textId="3DCCBEC6" w:rsidR="00FF45A6" w:rsidRPr="00832915" w:rsidRDefault="00C71E69" w:rsidP="00515338">
            <w:pPr>
              <w:rPr>
                <w:ins w:id="874" w:author="KKD Windows Se7en V1" w:date="2014-07-30T16:33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ins w:id="875" w:author="KKD Windows Se7en V1" w:date="2014-07-30T16:3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studentListExpected</w:t>
              </w:r>
            </w:ins>
            <w:proofErr w:type="spellEnd"/>
          </w:p>
        </w:tc>
      </w:tr>
    </w:tbl>
    <w:p w14:paraId="4F65233F" w14:textId="77777777" w:rsidR="00795BC2" w:rsidRDefault="00795BC2">
      <w:pPr>
        <w:rPr>
          <w:ins w:id="876" w:author="KKD Windows Se7en V1" w:date="2014-07-30T16:22:00Z"/>
        </w:rPr>
      </w:pPr>
    </w:p>
    <w:p w14:paraId="3F7438D8" w14:textId="77777777" w:rsidR="00795BC2" w:rsidRDefault="00795BC2">
      <w:pPr>
        <w:rPr>
          <w:ins w:id="877" w:author="KKD Windows Se7en V1" w:date="2014-07-30T16:53:00Z"/>
        </w:rPr>
      </w:pPr>
    </w:p>
    <w:p w14:paraId="14162D5F" w14:textId="77777777" w:rsidR="00F7377F" w:rsidRDefault="00F7377F">
      <w:pPr>
        <w:rPr>
          <w:ins w:id="878" w:author="KKD Windows Se7en V1" w:date="2014-07-30T16:53:00Z"/>
        </w:rPr>
      </w:pPr>
    </w:p>
    <w:p w14:paraId="31D7568D" w14:textId="77777777" w:rsidR="00F7377F" w:rsidRDefault="00F7377F">
      <w:pPr>
        <w:rPr>
          <w:ins w:id="879" w:author="KKD Windows Se7en V1" w:date="2014-07-30T16:53:00Z"/>
        </w:rPr>
      </w:pPr>
    </w:p>
    <w:p w14:paraId="2D202C2D" w14:textId="77777777" w:rsidR="00F7377F" w:rsidRDefault="00F7377F">
      <w:pPr>
        <w:rPr>
          <w:ins w:id="880" w:author="KKD Windows Se7en V1" w:date="2014-07-30T16:53:00Z"/>
        </w:rPr>
      </w:pPr>
    </w:p>
    <w:p w14:paraId="464B82BA" w14:textId="77777777" w:rsidR="00F7377F" w:rsidRDefault="00F7377F">
      <w:pPr>
        <w:rPr>
          <w:ins w:id="881" w:author="KKD Windows Se7en V1" w:date="2014-07-30T16:53:00Z"/>
        </w:rPr>
      </w:pPr>
    </w:p>
    <w:p w14:paraId="59E3053E" w14:textId="77777777" w:rsidR="00F7377F" w:rsidRDefault="00F7377F">
      <w:pPr>
        <w:rPr>
          <w:ins w:id="882" w:author="KKD Windows Se7en V1" w:date="2014-07-30T16:53:00Z"/>
        </w:rPr>
      </w:pPr>
    </w:p>
    <w:p w14:paraId="754CF609" w14:textId="77777777" w:rsidR="00F7377F" w:rsidRDefault="00F7377F">
      <w:pPr>
        <w:rPr>
          <w:ins w:id="883" w:author="KKD Windows Se7en V1" w:date="2014-07-30T16:53:00Z"/>
        </w:rPr>
      </w:pPr>
    </w:p>
    <w:p w14:paraId="2487A14C" w14:textId="77777777" w:rsidR="00F7377F" w:rsidRDefault="00F7377F">
      <w:pPr>
        <w:rPr>
          <w:ins w:id="884" w:author="KKD Windows Se7en V1" w:date="2014-07-30T16:53:00Z"/>
        </w:rPr>
      </w:pPr>
    </w:p>
    <w:p w14:paraId="024394FD" w14:textId="77777777" w:rsidR="00F7377F" w:rsidRDefault="00F7377F">
      <w:pPr>
        <w:rPr>
          <w:ins w:id="885" w:author="KKD Windows Se7en V1" w:date="2014-07-30T16:53:00Z"/>
        </w:rPr>
      </w:pPr>
    </w:p>
    <w:p w14:paraId="75B7601C" w14:textId="77777777" w:rsidR="00F7377F" w:rsidRDefault="00F7377F">
      <w:pPr>
        <w:rPr>
          <w:ins w:id="886" w:author="KKD Windows Se7en V1" w:date="2014-07-30T16:53:00Z"/>
        </w:rPr>
      </w:pPr>
    </w:p>
    <w:p w14:paraId="16EF06D7" w14:textId="77777777" w:rsidR="00F7377F" w:rsidRDefault="00F7377F">
      <w:pPr>
        <w:rPr>
          <w:ins w:id="887" w:author="KKD Windows Se7en V1" w:date="2014-07-30T16:53:00Z"/>
        </w:rPr>
      </w:pPr>
    </w:p>
    <w:p w14:paraId="77075870" w14:textId="77777777" w:rsidR="00F7377F" w:rsidRDefault="00F7377F">
      <w:pPr>
        <w:rPr>
          <w:ins w:id="888" w:author="KKD Windows Se7en V1" w:date="2014-07-30T16:53:00Z"/>
        </w:rPr>
      </w:pPr>
    </w:p>
    <w:p w14:paraId="6A5B51EA" w14:textId="113D6F62" w:rsidR="00F7377F" w:rsidRPr="00DB7EAA" w:rsidRDefault="00F7377F" w:rsidP="00F7377F">
      <w:pPr>
        <w:pStyle w:val="Heading2"/>
        <w:rPr>
          <w:ins w:id="889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ins w:id="890" w:author="KKD Windows Se7en V1" w:date="2014-07-30T16:53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lastRenderedPageBreak/>
          <w:t>UTC-7</w:t>
        </w:r>
        <w:r w:rsidRPr="00DB7EAA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viewStuden</w:t>
        </w:r>
        <w:r w:rsidRPr="00FF45A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Available</w:t>
        </w:r>
        <w:proofErr w:type="spellEnd"/>
        <w:r w:rsidRPr="00FF45A6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():</w:t>
        </w:r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r w:rsidRPr="00832915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List&lt;Student&gt;</w:t>
        </w:r>
      </w:ins>
    </w:p>
    <w:p w14:paraId="4C6268A1" w14:textId="77777777" w:rsidR="00F7377F" w:rsidRDefault="00F7377F" w:rsidP="00F7377F">
      <w:pPr>
        <w:ind w:firstLine="720"/>
        <w:rPr>
          <w:ins w:id="891" w:author="KKD Windows Se7en V1" w:date="2014-07-30T16:53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654D488" w14:textId="77777777" w:rsidR="00F7377F" w:rsidRPr="00A36DEA" w:rsidRDefault="00F7377F" w:rsidP="00F7377F">
      <w:pPr>
        <w:ind w:left="2552" w:hanging="1843"/>
        <w:rPr>
          <w:ins w:id="892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893" w:author="KKD Windows Se7en V1" w:date="2014-07-30T16:5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2F6A62C3" w14:textId="77777777" w:rsidR="00F7377F" w:rsidRPr="00A36DEA" w:rsidRDefault="00F7377F" w:rsidP="00F7377F">
      <w:pPr>
        <w:ind w:left="2552" w:hanging="1832"/>
        <w:rPr>
          <w:ins w:id="894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895" w:author="KKD Windows Se7en V1" w:date="2014-07-30T16:5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1F5BA856" w14:textId="777F46B9" w:rsidR="00F7377F" w:rsidRPr="00832915" w:rsidRDefault="00F7377F" w:rsidP="00F7377F">
      <w:pPr>
        <w:ind w:left="2552" w:hanging="1843"/>
        <w:rPr>
          <w:ins w:id="896" w:author="KKD Windows Se7en V1" w:date="2014-07-30T16:53:00Z"/>
          <w:rFonts w:ascii="Times New Roman" w:hAnsi="Times New Roman" w:cs="Times New Roman"/>
          <w:color w:val="000000" w:themeColor="text1"/>
          <w:sz w:val="24"/>
          <w:szCs w:val="24"/>
        </w:rPr>
      </w:pPr>
      <w:ins w:id="897" w:author="KKD Windows Se7en V1" w:date="2014-07-30T16:5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Case-7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>v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iewStudent</w:t>
        </w:r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>Available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832915">
          <w:rPr>
            <w:rFonts w:ascii="Times New Roman" w:hAnsi="Times New Roman" w:cs="Times New Roman"/>
            <w:sz w:val="24"/>
            <w:szCs w:val="24"/>
          </w:rPr>
          <w:t>():</w:t>
        </w:r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832915">
          <w:rPr>
            <w:rFonts w:ascii="Times New Roman" w:hAnsi="Times New Roman" w:cs="Times New Roman"/>
            <w:sz w:val="24"/>
            <w:szCs w:val="24"/>
          </w:rPr>
          <w:t>List&lt;Student&gt;</w:t>
        </w:r>
      </w:ins>
    </w:p>
    <w:p w14:paraId="1A55A863" w14:textId="47609C05" w:rsidR="00F7377F" w:rsidRDefault="00F7377F" w:rsidP="00F7377F">
      <w:pPr>
        <w:ind w:left="2410" w:hanging="1701"/>
        <w:rPr>
          <w:ins w:id="898" w:author="KKD Windows Se7en V1" w:date="2014-07-30T16:53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899" w:author="KKD Windows Se7en V1" w:date="2014-07-30T16:5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>viewStudentNotAvailable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  <w:r>
          <w:rPr>
            <w:rFonts w:ascii="Times New Roman" w:hAnsi="Times New Roman" w:cs="Times New Roman"/>
          </w:rPr>
          <w:t xml:space="preserve">viewing a list of student information that have </w:t>
        </w:r>
        <w:proofErr w:type="spellStart"/>
        <w:r>
          <w:rPr>
            <w:rFonts w:ascii="Times New Roman" w:hAnsi="Times New Roman" w:cs="Times New Roman"/>
          </w:rPr>
          <w:t>approvement_status</w:t>
        </w:r>
        <w:proofErr w:type="spellEnd"/>
        <w:r>
          <w:rPr>
            <w:rFonts w:ascii="Times New Roman" w:hAnsi="Times New Roman" w:cs="Times New Roman"/>
          </w:rPr>
          <w:t xml:space="preserve"> equal true from</w:t>
        </w:r>
        <w:r w:rsidRPr="00805BD7">
          <w:rPr>
            <w:rFonts w:ascii="Times New Roman" w:hAnsi="Times New Roman" w:cs="Times New Roman"/>
          </w:rPr>
          <w:t xml:space="preserve"> the database.</w:t>
        </w:r>
      </w:ins>
    </w:p>
    <w:p w14:paraId="632999D5" w14:textId="77777777" w:rsidR="00F7377F" w:rsidRPr="00A36DEA" w:rsidRDefault="00F7377F" w:rsidP="00F7377F">
      <w:pPr>
        <w:ind w:left="2410" w:hanging="1701"/>
        <w:rPr>
          <w:ins w:id="900" w:author="KKD Windows Se7en V1" w:date="2014-07-30T16:53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4DFF5F3D" w14:textId="77777777" w:rsidR="00F7377F" w:rsidRDefault="00F7377F" w:rsidP="00F7377F">
      <w:pPr>
        <w:rPr>
          <w:ins w:id="901" w:author="KKD Windows Se7en V1" w:date="2014-07-30T16:56:00Z"/>
          <w:rFonts w:ascii="Times New Roman" w:hAnsi="Times New Roman" w:cs="Times New Roman"/>
          <w:b/>
          <w:bCs/>
          <w:sz w:val="24"/>
          <w:szCs w:val="24"/>
        </w:rPr>
      </w:pPr>
      <w:ins w:id="902" w:author="KKD Windows Se7en V1" w:date="2014-07-30T16:5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F7377F" w:rsidRPr="00832915" w14:paraId="655E2738" w14:textId="77777777" w:rsidTr="00515338">
        <w:trPr>
          <w:ins w:id="903" w:author="KKD Windows Se7en V1" w:date="2014-07-30T16:56:00Z"/>
        </w:trPr>
        <w:tc>
          <w:tcPr>
            <w:tcW w:w="709" w:type="dxa"/>
          </w:tcPr>
          <w:p w14:paraId="3EF25E61" w14:textId="77777777" w:rsidR="00F7377F" w:rsidRPr="00832915" w:rsidRDefault="00F7377F" w:rsidP="00515338">
            <w:pPr>
              <w:rPr>
                <w:ins w:id="904" w:author="KKD Windows Se7en V1" w:date="2014-07-30T16:5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905" w:author="KKD Windows Se7en V1" w:date="2014-07-30T16:5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731B828E" w14:textId="77777777" w:rsidR="00F7377F" w:rsidRPr="00832915" w:rsidRDefault="00F7377F" w:rsidP="00515338">
            <w:pPr>
              <w:rPr>
                <w:ins w:id="906" w:author="KKD Windows Se7en V1" w:date="2014-07-30T16:5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907" w:author="KKD Windows Se7en V1" w:date="2014-07-30T16:5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016C8131" w14:textId="77777777" w:rsidR="00F7377F" w:rsidRPr="00832915" w:rsidRDefault="00F7377F" w:rsidP="00515338">
            <w:pPr>
              <w:rPr>
                <w:ins w:id="908" w:author="KKD Windows Se7en V1" w:date="2014-07-30T16:5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909" w:author="KKD Windows Se7en V1" w:date="2014-07-30T16:5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3AA4F52A" w14:textId="77777777" w:rsidR="00F7377F" w:rsidRPr="00832915" w:rsidRDefault="00F7377F" w:rsidP="00515338">
            <w:pPr>
              <w:rPr>
                <w:ins w:id="910" w:author="KKD Windows Se7en V1" w:date="2014-07-30T16:56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911" w:author="KKD Windows Se7en V1" w:date="2014-07-30T16:56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F7377F" w:rsidRPr="00832915" w14:paraId="4B9C3934" w14:textId="77777777" w:rsidTr="00515338">
        <w:trPr>
          <w:trHeight w:val="165"/>
          <w:ins w:id="912" w:author="KKD Windows Se7en V1" w:date="2014-07-30T16:56:00Z"/>
        </w:trPr>
        <w:tc>
          <w:tcPr>
            <w:tcW w:w="709" w:type="dxa"/>
          </w:tcPr>
          <w:p w14:paraId="68138847" w14:textId="77777777" w:rsidR="00F7377F" w:rsidRPr="00832915" w:rsidRDefault="00F7377F" w:rsidP="00515338">
            <w:pPr>
              <w:rPr>
                <w:ins w:id="913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14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</w:t>
              </w:r>
            </w:ins>
          </w:p>
        </w:tc>
        <w:tc>
          <w:tcPr>
            <w:tcW w:w="2817" w:type="dxa"/>
          </w:tcPr>
          <w:p w14:paraId="505FEC13" w14:textId="77777777" w:rsidR="00F7377F" w:rsidRPr="00832915" w:rsidRDefault="00F7377F" w:rsidP="00515338">
            <w:pPr>
              <w:rPr>
                <w:ins w:id="915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16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0AF07E68" w14:textId="77777777" w:rsidR="00F7377F" w:rsidRPr="00832915" w:rsidRDefault="00F7377F" w:rsidP="00515338">
            <w:pPr>
              <w:rPr>
                <w:ins w:id="917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918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472E05AB" w14:textId="77777777" w:rsidR="00F7377F" w:rsidRPr="00832915" w:rsidRDefault="00F7377F" w:rsidP="00515338">
            <w:pPr>
              <w:rPr>
                <w:ins w:id="919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20" w:author="KKD Windows Se7en V1" w:date="2014-07-30T16:56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</w:tr>
      <w:tr w:rsidR="00F7377F" w:rsidRPr="00832915" w14:paraId="06A211ED" w14:textId="77777777" w:rsidTr="00515338">
        <w:trPr>
          <w:ins w:id="921" w:author="KKD Windows Se7en V1" w:date="2014-07-30T16:56:00Z"/>
        </w:trPr>
        <w:tc>
          <w:tcPr>
            <w:tcW w:w="709" w:type="dxa"/>
          </w:tcPr>
          <w:p w14:paraId="434B4FB0" w14:textId="77777777" w:rsidR="00F7377F" w:rsidRPr="00832915" w:rsidRDefault="00F7377F" w:rsidP="00515338">
            <w:pPr>
              <w:rPr>
                <w:ins w:id="922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23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1.2</w:t>
              </w:r>
            </w:ins>
          </w:p>
        </w:tc>
        <w:tc>
          <w:tcPr>
            <w:tcW w:w="2817" w:type="dxa"/>
          </w:tcPr>
          <w:p w14:paraId="3B3CFDF0" w14:textId="77777777" w:rsidR="00F7377F" w:rsidRPr="00832915" w:rsidRDefault="00F7377F" w:rsidP="00515338">
            <w:pPr>
              <w:rPr>
                <w:ins w:id="924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25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2DE6A25A" w14:textId="77777777" w:rsidR="00F7377F" w:rsidRPr="00832915" w:rsidRDefault="00F7377F" w:rsidP="00515338">
            <w:pPr>
              <w:rPr>
                <w:ins w:id="926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27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3EF1916" w14:textId="77777777" w:rsidR="00F7377F" w:rsidRPr="00832915" w:rsidRDefault="00F7377F" w:rsidP="00515338">
            <w:pPr>
              <w:rPr>
                <w:ins w:id="928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29" w:author="KKD Windows Se7en V1" w:date="2014-07-30T16:56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</w:p>
        </w:tc>
      </w:tr>
      <w:tr w:rsidR="00F7377F" w:rsidRPr="00832915" w14:paraId="4C6C2547" w14:textId="77777777" w:rsidTr="00515338">
        <w:trPr>
          <w:ins w:id="930" w:author="KKD Windows Se7en V1" w:date="2014-07-30T16:56:00Z"/>
        </w:trPr>
        <w:tc>
          <w:tcPr>
            <w:tcW w:w="709" w:type="dxa"/>
          </w:tcPr>
          <w:p w14:paraId="129655AA" w14:textId="77777777" w:rsidR="00F7377F" w:rsidRPr="00832915" w:rsidRDefault="00F7377F" w:rsidP="00515338">
            <w:pPr>
              <w:rPr>
                <w:ins w:id="931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32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1.3</w:t>
              </w:r>
            </w:ins>
          </w:p>
        </w:tc>
        <w:tc>
          <w:tcPr>
            <w:tcW w:w="2817" w:type="dxa"/>
          </w:tcPr>
          <w:p w14:paraId="2C6126D0" w14:textId="77777777" w:rsidR="00F7377F" w:rsidRPr="00832915" w:rsidRDefault="00F7377F" w:rsidP="00515338">
            <w:pPr>
              <w:rPr>
                <w:ins w:id="933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34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261ABB0D" w14:textId="77777777" w:rsidR="00F7377F" w:rsidRPr="00832915" w:rsidRDefault="00F7377F" w:rsidP="00515338">
            <w:pPr>
              <w:rPr>
                <w:ins w:id="935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36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A86B21E" w14:textId="77777777" w:rsidR="00F7377F" w:rsidRPr="00832915" w:rsidRDefault="00F7377F" w:rsidP="00515338">
            <w:pPr>
              <w:rPr>
                <w:ins w:id="937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38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F7377F" w:rsidRPr="00832915" w14:paraId="058699A2" w14:textId="77777777" w:rsidTr="00515338">
        <w:trPr>
          <w:ins w:id="939" w:author="KKD Windows Se7en V1" w:date="2014-07-30T16:56:00Z"/>
        </w:trPr>
        <w:tc>
          <w:tcPr>
            <w:tcW w:w="709" w:type="dxa"/>
          </w:tcPr>
          <w:p w14:paraId="6BDF02B6" w14:textId="77777777" w:rsidR="00F7377F" w:rsidRPr="00832915" w:rsidRDefault="00F7377F" w:rsidP="00515338">
            <w:pPr>
              <w:rPr>
                <w:ins w:id="940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41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1.4</w:t>
              </w:r>
            </w:ins>
          </w:p>
        </w:tc>
        <w:tc>
          <w:tcPr>
            <w:tcW w:w="2817" w:type="dxa"/>
          </w:tcPr>
          <w:p w14:paraId="6577EBDD" w14:textId="77777777" w:rsidR="00F7377F" w:rsidRPr="00832915" w:rsidRDefault="00F7377F" w:rsidP="00515338">
            <w:pPr>
              <w:rPr>
                <w:ins w:id="942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43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44A05EEB" w14:textId="77777777" w:rsidR="00F7377F" w:rsidRPr="00832915" w:rsidRDefault="00F7377F" w:rsidP="00515338">
            <w:pPr>
              <w:rPr>
                <w:ins w:id="944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45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7662AD9" w14:textId="77777777" w:rsidR="00F7377F" w:rsidRPr="00832915" w:rsidRDefault="00F7377F" w:rsidP="00515338">
            <w:pPr>
              <w:rPr>
                <w:ins w:id="946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47" w:author="KKD Windows Se7en V1" w:date="2014-07-30T16:56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ploy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sree</w:t>
              </w:r>
              <w:proofErr w:type="spellEnd"/>
            </w:ins>
          </w:p>
        </w:tc>
      </w:tr>
      <w:tr w:rsidR="00F7377F" w:rsidRPr="00832915" w14:paraId="24587309" w14:textId="77777777" w:rsidTr="00515338">
        <w:trPr>
          <w:ins w:id="948" w:author="KKD Windows Se7en V1" w:date="2014-07-30T16:56:00Z"/>
        </w:trPr>
        <w:tc>
          <w:tcPr>
            <w:tcW w:w="709" w:type="dxa"/>
          </w:tcPr>
          <w:p w14:paraId="17C08451" w14:textId="77777777" w:rsidR="00F7377F" w:rsidRPr="00832915" w:rsidRDefault="00F7377F" w:rsidP="00515338">
            <w:pPr>
              <w:rPr>
                <w:ins w:id="949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50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1.5</w:t>
              </w:r>
            </w:ins>
          </w:p>
        </w:tc>
        <w:tc>
          <w:tcPr>
            <w:tcW w:w="2817" w:type="dxa"/>
          </w:tcPr>
          <w:p w14:paraId="4FA0CE33" w14:textId="77777777" w:rsidR="00F7377F" w:rsidRPr="00832915" w:rsidRDefault="00F7377F" w:rsidP="00515338">
            <w:pPr>
              <w:rPr>
                <w:ins w:id="951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52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67134BE6" w14:textId="77777777" w:rsidR="00F7377F" w:rsidRPr="00832915" w:rsidRDefault="00F7377F" w:rsidP="00515338">
            <w:pPr>
              <w:rPr>
                <w:ins w:id="953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54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A539A6F" w14:textId="77777777" w:rsidR="00F7377F" w:rsidRPr="00832915" w:rsidRDefault="00F7377F" w:rsidP="00515338">
            <w:pPr>
              <w:rPr>
                <w:ins w:id="955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56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F7377F" w:rsidRPr="00832915" w14:paraId="3D309A97" w14:textId="77777777" w:rsidTr="00515338">
        <w:trPr>
          <w:ins w:id="957" w:author="KKD Windows Se7en V1" w:date="2014-07-30T16:56:00Z"/>
        </w:trPr>
        <w:tc>
          <w:tcPr>
            <w:tcW w:w="709" w:type="dxa"/>
          </w:tcPr>
          <w:p w14:paraId="7041EA85" w14:textId="77777777" w:rsidR="00F7377F" w:rsidRPr="00832915" w:rsidRDefault="00F7377F" w:rsidP="00515338">
            <w:pPr>
              <w:rPr>
                <w:ins w:id="958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59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1.6</w:t>
              </w:r>
            </w:ins>
          </w:p>
        </w:tc>
        <w:tc>
          <w:tcPr>
            <w:tcW w:w="2817" w:type="dxa"/>
          </w:tcPr>
          <w:p w14:paraId="2BCEF0BF" w14:textId="77777777" w:rsidR="00F7377F" w:rsidRPr="00832915" w:rsidRDefault="00F7377F" w:rsidP="00515338">
            <w:pPr>
              <w:rPr>
                <w:ins w:id="960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61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3CF68FC0" w14:textId="77777777" w:rsidR="00F7377F" w:rsidRPr="00832915" w:rsidRDefault="00F7377F" w:rsidP="00515338">
            <w:pPr>
              <w:rPr>
                <w:ins w:id="962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63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9F593B6" w14:textId="77777777" w:rsidR="00F7377F" w:rsidRPr="00832915" w:rsidRDefault="00F7377F" w:rsidP="00515338">
            <w:pPr>
              <w:rPr>
                <w:ins w:id="964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65" w:author="KKD Windows Se7en V1" w:date="2014-07-30T16:56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F7377F" w:rsidRPr="00832915" w14:paraId="2E934B4F" w14:textId="77777777" w:rsidTr="00515338">
        <w:trPr>
          <w:ins w:id="966" w:author="KKD Windows Se7en V1" w:date="2014-07-30T16:56:00Z"/>
        </w:trPr>
        <w:tc>
          <w:tcPr>
            <w:tcW w:w="709" w:type="dxa"/>
          </w:tcPr>
          <w:p w14:paraId="0CA754CC" w14:textId="77777777" w:rsidR="00F7377F" w:rsidRPr="00832915" w:rsidRDefault="00F7377F" w:rsidP="00515338">
            <w:pPr>
              <w:rPr>
                <w:ins w:id="967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68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1.7</w:t>
              </w:r>
            </w:ins>
          </w:p>
        </w:tc>
        <w:tc>
          <w:tcPr>
            <w:tcW w:w="2817" w:type="dxa"/>
          </w:tcPr>
          <w:p w14:paraId="0A6CC398" w14:textId="77777777" w:rsidR="00F7377F" w:rsidRPr="00832915" w:rsidRDefault="00F7377F" w:rsidP="00515338">
            <w:pPr>
              <w:rPr>
                <w:ins w:id="969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70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09985B84" w14:textId="77777777" w:rsidR="00F7377F" w:rsidRPr="00832915" w:rsidRDefault="00F7377F" w:rsidP="00515338">
            <w:pPr>
              <w:rPr>
                <w:ins w:id="971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72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34FB7A65" w14:textId="77777777" w:rsidR="00F7377F" w:rsidRPr="00832915" w:rsidRDefault="00F7377F" w:rsidP="00515338">
            <w:pPr>
              <w:rPr>
                <w:ins w:id="973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74" w:author="KKD Windows Se7en V1" w:date="2014-07-30T16:56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Thailand</w:t>
              </w:r>
            </w:ins>
          </w:p>
        </w:tc>
      </w:tr>
      <w:tr w:rsidR="00F7377F" w:rsidRPr="00832915" w14:paraId="68AA4BEF" w14:textId="77777777" w:rsidTr="00515338">
        <w:trPr>
          <w:ins w:id="975" w:author="KKD Windows Se7en V1" w:date="2014-07-30T16:56:00Z"/>
        </w:trPr>
        <w:tc>
          <w:tcPr>
            <w:tcW w:w="709" w:type="dxa"/>
          </w:tcPr>
          <w:p w14:paraId="63BCEEA3" w14:textId="77777777" w:rsidR="00F7377F" w:rsidRPr="00832915" w:rsidRDefault="00F7377F" w:rsidP="00515338">
            <w:pPr>
              <w:rPr>
                <w:ins w:id="976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77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1.8</w:t>
              </w:r>
            </w:ins>
          </w:p>
        </w:tc>
        <w:tc>
          <w:tcPr>
            <w:tcW w:w="2817" w:type="dxa"/>
          </w:tcPr>
          <w:p w14:paraId="621BD45B" w14:textId="77777777" w:rsidR="00F7377F" w:rsidRPr="00832915" w:rsidRDefault="00F7377F" w:rsidP="00515338">
            <w:pPr>
              <w:rPr>
                <w:ins w:id="978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79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60AE8B89" w14:textId="77777777" w:rsidR="00F7377F" w:rsidRPr="00832915" w:rsidRDefault="00F7377F" w:rsidP="00515338">
            <w:pPr>
              <w:rPr>
                <w:ins w:id="980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81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32BF6DD" w14:textId="77777777" w:rsidR="00F7377F" w:rsidRPr="00832915" w:rsidRDefault="00F7377F" w:rsidP="00515338">
            <w:pPr>
              <w:rPr>
                <w:ins w:id="982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83" w:author="KKD Windows Se7en V1" w:date="2014-07-30T16:56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F7377F" w:rsidRPr="00832915" w14:paraId="0DB9A55B" w14:textId="77777777" w:rsidTr="00515338">
        <w:trPr>
          <w:ins w:id="984" w:author="KKD Windows Se7en V1" w:date="2014-07-30T16:56:00Z"/>
        </w:trPr>
        <w:tc>
          <w:tcPr>
            <w:tcW w:w="709" w:type="dxa"/>
          </w:tcPr>
          <w:p w14:paraId="682FECE2" w14:textId="77777777" w:rsidR="00F7377F" w:rsidRPr="00832915" w:rsidRDefault="00F7377F" w:rsidP="00515338">
            <w:pPr>
              <w:rPr>
                <w:ins w:id="985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86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1.9</w:t>
              </w:r>
            </w:ins>
          </w:p>
        </w:tc>
        <w:tc>
          <w:tcPr>
            <w:tcW w:w="2817" w:type="dxa"/>
          </w:tcPr>
          <w:p w14:paraId="119F8ADF" w14:textId="77777777" w:rsidR="00F7377F" w:rsidRPr="00832915" w:rsidRDefault="00F7377F" w:rsidP="00515338">
            <w:pPr>
              <w:rPr>
                <w:ins w:id="987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88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309F4EA6" w14:textId="77777777" w:rsidR="00F7377F" w:rsidRPr="00832915" w:rsidRDefault="00F7377F" w:rsidP="00515338">
            <w:pPr>
              <w:rPr>
                <w:ins w:id="989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90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A9914A3" w14:textId="77777777" w:rsidR="00F7377F" w:rsidRPr="00FF45A6" w:rsidRDefault="00F7377F" w:rsidP="00515338">
            <w:pPr>
              <w:rPr>
                <w:ins w:id="991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92" w:author="KKD Windows Se7en V1" w:date="2014-07-30T16:56:00Z">
              <w:r w:rsidRPr="00211C3B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0863225885</w:t>
              </w:r>
            </w:ins>
          </w:p>
        </w:tc>
      </w:tr>
      <w:tr w:rsidR="00F7377F" w:rsidRPr="00832915" w14:paraId="29F9B521" w14:textId="77777777" w:rsidTr="00515338">
        <w:trPr>
          <w:ins w:id="993" w:author="KKD Windows Se7en V1" w:date="2014-07-30T16:56:00Z"/>
        </w:trPr>
        <w:tc>
          <w:tcPr>
            <w:tcW w:w="709" w:type="dxa"/>
          </w:tcPr>
          <w:p w14:paraId="26095C5E" w14:textId="77777777" w:rsidR="00F7377F" w:rsidRPr="00832915" w:rsidRDefault="00F7377F" w:rsidP="00515338">
            <w:pPr>
              <w:rPr>
                <w:ins w:id="994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95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1.10</w:t>
              </w:r>
            </w:ins>
          </w:p>
        </w:tc>
        <w:tc>
          <w:tcPr>
            <w:tcW w:w="2817" w:type="dxa"/>
          </w:tcPr>
          <w:p w14:paraId="5029407D" w14:textId="77777777" w:rsidR="00F7377F" w:rsidRPr="00832915" w:rsidRDefault="00F7377F" w:rsidP="00515338">
            <w:pPr>
              <w:rPr>
                <w:ins w:id="996" w:author="KKD Windows Se7en V1" w:date="2014-07-30T16:56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997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599BDA0B" w14:textId="77777777" w:rsidR="00F7377F" w:rsidRPr="00832915" w:rsidRDefault="00F7377F" w:rsidP="00515338">
            <w:pPr>
              <w:rPr>
                <w:ins w:id="998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999" w:author="KKD Windows Se7en V1" w:date="2014-07-30T16:56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4B08C1A5" w14:textId="77777777" w:rsidR="00F7377F" w:rsidRPr="00832915" w:rsidRDefault="00F7377F" w:rsidP="00515338">
            <w:pPr>
              <w:rPr>
                <w:ins w:id="1000" w:author="KKD Windows Se7en V1" w:date="2014-07-30T16:56:00Z"/>
                <w:rFonts w:ascii="Times New Roman" w:hAnsi="Times New Roman" w:cs="Times New Roman"/>
                <w:sz w:val="18"/>
                <w:szCs w:val="18"/>
              </w:rPr>
            </w:pPr>
            <w:ins w:id="1001" w:author="KKD Windows Se7en V1" w:date="2014-07-30T16:56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ins>
          </w:p>
        </w:tc>
      </w:tr>
    </w:tbl>
    <w:p w14:paraId="3EF7AE9C" w14:textId="77777777" w:rsidR="00F7377F" w:rsidRDefault="00F7377F" w:rsidP="00F7377F">
      <w:pPr>
        <w:rPr>
          <w:ins w:id="1002" w:author="KKD Windows Se7en V1" w:date="2014-07-30T16:53:00Z"/>
          <w:rFonts w:ascii="Times New Roman" w:hAnsi="Times New Roman" w:cs="Times New Roman"/>
          <w:b/>
          <w:bCs/>
          <w:sz w:val="24"/>
          <w:szCs w:val="24"/>
        </w:rPr>
      </w:pPr>
    </w:p>
    <w:p w14:paraId="47BC4320" w14:textId="77777777" w:rsidR="00F7377F" w:rsidRDefault="00F7377F" w:rsidP="00F7377F">
      <w:pPr>
        <w:rPr>
          <w:ins w:id="1003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393A5D" w14:textId="77777777" w:rsidR="005F0C6C" w:rsidRDefault="005F0C6C" w:rsidP="00F7377F">
      <w:pPr>
        <w:rPr>
          <w:ins w:id="1004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180BF60" w14:textId="77777777" w:rsidR="005F0C6C" w:rsidRDefault="005F0C6C" w:rsidP="00F7377F">
      <w:pPr>
        <w:rPr>
          <w:ins w:id="1005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33AAB8F" w14:textId="77777777" w:rsidR="005F0C6C" w:rsidRDefault="005F0C6C" w:rsidP="00F7377F">
      <w:pPr>
        <w:rPr>
          <w:ins w:id="1006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CD42CB7" w14:textId="77777777" w:rsidR="005F0C6C" w:rsidRDefault="005F0C6C" w:rsidP="00F7377F">
      <w:pPr>
        <w:rPr>
          <w:ins w:id="1007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2C46948" w14:textId="77777777" w:rsidR="005F0C6C" w:rsidRDefault="005F0C6C" w:rsidP="00F7377F">
      <w:pPr>
        <w:rPr>
          <w:ins w:id="1008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407E936" w14:textId="77777777" w:rsidR="005F0C6C" w:rsidRDefault="005F0C6C" w:rsidP="00F7377F">
      <w:pPr>
        <w:rPr>
          <w:ins w:id="1009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E8AB8C5" w14:textId="77777777" w:rsidR="005F0C6C" w:rsidRDefault="005F0C6C" w:rsidP="00F7377F">
      <w:pPr>
        <w:rPr>
          <w:ins w:id="1010" w:author="KKD Windows Se7en V1" w:date="2014-07-30T17:27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600619B" w14:textId="77777777" w:rsidR="005F0C6C" w:rsidRDefault="005F0C6C" w:rsidP="00F7377F">
      <w:pPr>
        <w:rPr>
          <w:ins w:id="1011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C67F1AD" w14:textId="77777777" w:rsidR="00F7377F" w:rsidRPr="00832915" w:rsidRDefault="00F7377F" w:rsidP="00F7377F">
      <w:pPr>
        <w:rPr>
          <w:ins w:id="1012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ins w:id="1013" w:author="KKD Windows Se7en V1" w:date="2014-07-30T16:53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lastRenderedPageBreak/>
          <w:t>Expected result</w:t>
        </w:r>
      </w:ins>
    </w:p>
    <w:p w14:paraId="5AAF4586" w14:textId="77777777" w:rsidR="00F7377F" w:rsidRPr="00832915" w:rsidRDefault="00F7377F" w:rsidP="00F7377F">
      <w:pPr>
        <w:rPr>
          <w:ins w:id="1014" w:author="KKD Windows Se7en V1" w:date="2014-07-30T16:53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015" w:author="KKD Windows Se7en V1" w:date="2014-07-30T16:53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parameter form.</w:t>
        </w:r>
      </w:ins>
    </w:p>
    <w:p w14:paraId="110B110E" w14:textId="77777777" w:rsidR="00F7377F" w:rsidRDefault="00F7377F" w:rsidP="00F7377F">
      <w:pPr>
        <w:ind w:firstLine="720"/>
        <w:rPr>
          <w:ins w:id="1016" w:author="KKD Windows Se7en V1" w:date="2014-07-30T16:53:00Z"/>
          <w:rFonts w:ascii="Times New Roman" w:hAnsi="Times New Roman" w:cs="Times New Roman"/>
          <w:color w:val="000000" w:themeColor="text1"/>
          <w:sz w:val="19"/>
          <w:szCs w:val="19"/>
        </w:rPr>
      </w:pPr>
      <w:ins w:id="1017" w:author="KKD Windows Se7en V1" w:date="2014-07-30T16:53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 (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student_id, string student_name, string student_username, string student_password, string student_faculty, string student_department, string student_address, string student_email, string student_tel,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student_approvement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);</w:t>
        </w:r>
      </w:ins>
    </w:p>
    <w:p w14:paraId="709A04B9" w14:textId="77777777" w:rsidR="00F7377F" w:rsidRDefault="00F7377F" w:rsidP="00F7377F">
      <w:pPr>
        <w:rPr>
          <w:ins w:id="1018" w:author="KKD Windows Se7en V1" w:date="2014-07-30T16:53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5FB427B7" w14:textId="77777777" w:rsidR="00F7377F" w:rsidRDefault="00F7377F" w:rsidP="00F7377F">
      <w:pPr>
        <w:rPr>
          <w:ins w:id="1019" w:author="KKD Windows Se7en V1" w:date="2014-07-30T16:53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020" w:author="KKD Windows Se7en V1" w:date="2014-07-30T16:53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Object.</w:t>
        </w:r>
      </w:ins>
    </w:p>
    <w:p w14:paraId="3145297F" w14:textId="6DCFDDDE" w:rsidR="00F7377F" w:rsidRDefault="00F7377F" w:rsidP="00F7377F">
      <w:pPr>
        <w:rPr>
          <w:ins w:id="1021" w:author="KKD Windows Se7en V1" w:date="2014-07-30T17:09:00Z"/>
          <w:rFonts w:ascii="Times New Roman" w:hAnsi="Times New Roman" w:cs="Times New Roman"/>
          <w:color w:val="000000" w:themeColor="text1"/>
          <w:sz w:val="19"/>
          <w:szCs w:val="19"/>
        </w:rPr>
      </w:pPr>
      <w:ins w:id="1022" w:author="KKD Windows Se7en V1" w:date="2014-07-30T16:57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student1 = {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542115095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“ploy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sree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”, “</w:t>
        </w:r>
        <w:r w:rsidRPr="00832915">
          <w:rPr>
            <w:rFonts w:ascii="Times New Roman" w:hAnsi="Times New Roman" w:cs="Times New Roman"/>
            <w:sz w:val="18"/>
            <w:szCs w:val="18"/>
          </w:rPr>
          <w:t>ploy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”, “123456”,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“CAMT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”, “SE”, “Thailand”, “SE@gmail.com”, “0863225885”, 1}</w:t>
        </w:r>
      </w:ins>
    </w:p>
    <w:p w14:paraId="5A7F85FB" w14:textId="77777777" w:rsidR="00773ECD" w:rsidRDefault="00773ECD" w:rsidP="00F7377F">
      <w:pPr>
        <w:rPr>
          <w:ins w:id="1023" w:author="KKD Windows Se7en V1" w:date="2014-07-30T17:09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943E398" w14:textId="77777777" w:rsidR="00773ECD" w:rsidRPr="00832915" w:rsidRDefault="00773ECD" w:rsidP="00F7377F">
      <w:pPr>
        <w:rPr>
          <w:ins w:id="1024" w:author="KKD Windows Se7en V1" w:date="2014-07-30T16:53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555C122" w14:textId="77777777" w:rsidR="00F7377F" w:rsidRDefault="00F7377F" w:rsidP="00F7377F">
      <w:pPr>
        <w:rPr>
          <w:ins w:id="1025" w:author="KKD Windows Se7en V1" w:date="2014-07-30T16:53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026" w:author="KKD Windows Se7en V1" w:date="2014-07-30T16:53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List Student Object result.</w:t>
        </w:r>
      </w:ins>
    </w:p>
    <w:p w14:paraId="05DF0095" w14:textId="77777777" w:rsidR="00F7377F" w:rsidRPr="00832915" w:rsidRDefault="00F7377F" w:rsidP="00F7377F">
      <w:pPr>
        <w:rPr>
          <w:ins w:id="1027" w:author="KKD Windows Se7en V1" w:date="2014-07-30T16:53:00Z"/>
          <w:rFonts w:ascii="Times New Roman" w:hAnsi="Times New Roman" w:cs="Times New Roman"/>
          <w:color w:val="000000" w:themeColor="text1"/>
          <w:sz w:val="19"/>
          <w:szCs w:val="19"/>
        </w:rPr>
      </w:pPr>
      <w:proofErr w:type="spellStart"/>
      <w:proofErr w:type="gramStart"/>
      <w:ins w:id="1028" w:author="KKD Windows Se7en V1" w:date="2014-07-30T16:53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studentListExpected</w:t>
        </w:r>
        <w:proofErr w:type="spellEnd"/>
        <w:proofErr w:type="gram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= {</w:t>
        </w:r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student1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};</w:t>
        </w:r>
      </w:ins>
    </w:p>
    <w:p w14:paraId="572615B1" w14:textId="77777777" w:rsidR="00F7377F" w:rsidRDefault="00F7377F" w:rsidP="00F7377F">
      <w:pPr>
        <w:rPr>
          <w:ins w:id="1029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B1AFEAA" w14:textId="77777777" w:rsidR="00F7377F" w:rsidRPr="00A36DEA" w:rsidRDefault="00F7377F" w:rsidP="00F7377F">
      <w:pPr>
        <w:rPr>
          <w:ins w:id="1030" w:author="KKD Windows Se7en V1" w:date="2014-07-30T16:53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031" w:author="KKD Windows Se7en V1" w:date="2014-07-30T16:53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7377F" w:rsidRPr="00344AC4" w14:paraId="030B770A" w14:textId="77777777" w:rsidTr="00515338">
        <w:trPr>
          <w:trHeight w:val="610"/>
          <w:ins w:id="1032" w:author="KKD Windows Se7en V1" w:date="2014-07-30T16:53:00Z"/>
        </w:trPr>
        <w:tc>
          <w:tcPr>
            <w:tcW w:w="568" w:type="dxa"/>
          </w:tcPr>
          <w:p w14:paraId="05A8B806" w14:textId="77777777" w:rsidR="00F7377F" w:rsidRPr="00344AC4" w:rsidRDefault="00F7377F" w:rsidP="00515338">
            <w:pPr>
              <w:jc w:val="center"/>
              <w:rPr>
                <w:ins w:id="1033" w:author="KKD Windows Se7en V1" w:date="2014-07-30T16:5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034" w:author="KKD Windows Se7en V1" w:date="2014-07-30T16:5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34A85FD3" w14:textId="77777777" w:rsidR="00F7377F" w:rsidRPr="00344AC4" w:rsidRDefault="00F7377F" w:rsidP="00515338">
            <w:pPr>
              <w:jc w:val="center"/>
              <w:rPr>
                <w:ins w:id="1035" w:author="KKD Windows Se7en V1" w:date="2014-07-30T16:5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036" w:author="KKD Windows Se7en V1" w:date="2014-07-30T16:5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3A70EA7C" w14:textId="77777777" w:rsidR="00F7377F" w:rsidRPr="00344AC4" w:rsidRDefault="00F7377F" w:rsidP="00515338">
            <w:pPr>
              <w:jc w:val="center"/>
              <w:rPr>
                <w:ins w:id="1037" w:author="KKD Windows Se7en V1" w:date="2014-07-30T16:5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038" w:author="KKD Windows Se7en V1" w:date="2014-07-30T16:5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18E05FCE" w14:textId="77777777" w:rsidR="00F7377F" w:rsidRPr="00344AC4" w:rsidRDefault="00F7377F" w:rsidP="00515338">
            <w:pPr>
              <w:jc w:val="center"/>
              <w:rPr>
                <w:ins w:id="1039" w:author="KKD Windows Se7en V1" w:date="2014-07-30T16:5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040" w:author="KKD Windows Se7en V1" w:date="2014-07-30T16:5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72C8239F" w14:textId="77777777" w:rsidR="00F7377F" w:rsidRPr="00344AC4" w:rsidRDefault="00F7377F" w:rsidP="00515338">
            <w:pPr>
              <w:jc w:val="center"/>
              <w:rPr>
                <w:ins w:id="1041" w:author="KKD Windows Se7en V1" w:date="2014-07-30T16:53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042" w:author="KKD Windows Se7en V1" w:date="2014-07-30T16:53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F7377F" w:rsidRPr="00344AC4" w14:paraId="388A1270" w14:textId="77777777" w:rsidTr="00515338">
        <w:trPr>
          <w:trHeight w:val="465"/>
          <w:ins w:id="1043" w:author="KKD Windows Se7en V1" w:date="2014-07-30T16:53:00Z"/>
        </w:trPr>
        <w:tc>
          <w:tcPr>
            <w:tcW w:w="568" w:type="dxa"/>
          </w:tcPr>
          <w:p w14:paraId="69E259E0" w14:textId="5BECE9F5" w:rsidR="00F7377F" w:rsidRPr="00344AC4" w:rsidRDefault="00760226" w:rsidP="00515338">
            <w:pPr>
              <w:rPr>
                <w:ins w:id="1044" w:author="KKD Windows Se7en V1" w:date="2014-07-30T16:53:00Z"/>
                <w:rFonts w:ascii="Times New Roman" w:hAnsi="Times New Roman" w:cs="Times New Roman"/>
                <w:sz w:val="19"/>
                <w:szCs w:val="19"/>
              </w:rPr>
            </w:pPr>
            <w:ins w:id="1045" w:author="KKD Windows Se7en V1" w:date="2014-07-30T16:53:00Z">
              <w:r>
                <w:rPr>
                  <w:rFonts w:ascii="Times New Roman" w:hAnsi="Times New Roman" w:cs="Times New Roman"/>
                  <w:sz w:val="19"/>
                  <w:szCs w:val="19"/>
                </w:rPr>
                <w:t>7</w:t>
              </w:r>
              <w:r w:rsidR="00F7377F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2B9EDCC4" w14:textId="53C75043" w:rsidR="00F7377F" w:rsidRPr="00344AC4" w:rsidRDefault="00F7377F" w:rsidP="00F7377F">
            <w:pPr>
              <w:rPr>
                <w:ins w:id="1046" w:author="KKD Windows Se7en V1" w:date="2014-07-30T16:53:00Z"/>
                <w:rFonts w:ascii="Times New Roman" w:hAnsi="Times New Roman" w:cs="Times New Roman"/>
                <w:sz w:val="19"/>
                <w:szCs w:val="19"/>
              </w:rPr>
              <w:pPrChange w:id="1047" w:author="KKD Windows Se7en V1" w:date="2014-07-30T16:53:00Z">
                <w:pPr/>
              </w:pPrChange>
            </w:pPr>
            <w:ins w:id="1048" w:author="KKD Windows Se7en V1" w:date="2014-07-30T16:53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the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list of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object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information from the database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, which student approval equal true.</w:t>
              </w:r>
            </w:ins>
          </w:p>
        </w:tc>
        <w:tc>
          <w:tcPr>
            <w:tcW w:w="2551" w:type="dxa"/>
          </w:tcPr>
          <w:p w14:paraId="08881563" w14:textId="77777777" w:rsidR="00F7377F" w:rsidRPr="00344AC4" w:rsidRDefault="00F7377F" w:rsidP="00515338">
            <w:pPr>
              <w:autoSpaceDE w:val="0"/>
              <w:autoSpaceDN w:val="0"/>
              <w:adjustRightInd w:val="0"/>
              <w:spacing w:after="0"/>
              <w:rPr>
                <w:ins w:id="1049" w:author="KKD Windows Se7en V1" w:date="2014-07-30T16:53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050" w:author="KKD Windows Se7en V1" w:date="2014-07-30T16:53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None</w:t>
              </w:r>
            </w:ins>
          </w:p>
        </w:tc>
        <w:tc>
          <w:tcPr>
            <w:tcW w:w="2127" w:type="dxa"/>
          </w:tcPr>
          <w:p w14:paraId="67A923B2" w14:textId="77777777" w:rsidR="00F7377F" w:rsidRPr="00832915" w:rsidRDefault="00F7377F" w:rsidP="00515338">
            <w:pPr>
              <w:rPr>
                <w:ins w:id="1051" w:author="KKD Windows Se7en V1" w:date="2014-07-30T16:53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052" w:author="KKD Windows Se7en V1" w:date="2014-07-30T16:53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CollectionAssert</w:t>
              </w:r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.AreEqual(</w:t>
              </w:r>
              <w:proofErr w:type="spellStart"/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studentListExpected</w:t>
              </w:r>
              <w:proofErr w:type="spellEnd"/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5ECB4E5C" w14:textId="77777777" w:rsidR="00F7377F" w:rsidRPr="00832915" w:rsidRDefault="00F7377F" w:rsidP="00515338">
            <w:pPr>
              <w:rPr>
                <w:ins w:id="1053" w:author="KKD Windows Se7en V1" w:date="2014-07-30T16:53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ins w:id="1054" w:author="KKD Windows Se7en V1" w:date="2014-07-30T16:53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studentListExpected</w:t>
              </w:r>
              <w:proofErr w:type="spellEnd"/>
            </w:ins>
          </w:p>
        </w:tc>
      </w:tr>
    </w:tbl>
    <w:p w14:paraId="6FD8C71B" w14:textId="77777777" w:rsidR="00F7377F" w:rsidRDefault="00F7377F">
      <w:pPr>
        <w:rPr>
          <w:ins w:id="1055" w:author="KKD Windows Se7en V1" w:date="2014-07-30T16:22:00Z"/>
        </w:rPr>
      </w:pPr>
    </w:p>
    <w:p w14:paraId="68B59D45" w14:textId="77777777" w:rsidR="00795BC2" w:rsidRDefault="00795BC2">
      <w:pPr>
        <w:rPr>
          <w:ins w:id="1056" w:author="KKD Windows Se7en V1" w:date="2014-07-30T17:13:00Z"/>
        </w:rPr>
      </w:pPr>
    </w:p>
    <w:p w14:paraId="611B4A21" w14:textId="77777777" w:rsidR="00FB103C" w:rsidRDefault="00FB103C">
      <w:pPr>
        <w:rPr>
          <w:ins w:id="1057" w:author="KKD Windows Se7en V1" w:date="2014-07-30T17:13:00Z"/>
        </w:rPr>
      </w:pPr>
    </w:p>
    <w:p w14:paraId="6EF7CFD8" w14:textId="77777777" w:rsidR="00FB103C" w:rsidRDefault="00FB103C">
      <w:pPr>
        <w:rPr>
          <w:ins w:id="1058" w:author="KKD Windows Se7en V1" w:date="2014-07-30T17:13:00Z"/>
        </w:rPr>
      </w:pPr>
    </w:p>
    <w:p w14:paraId="33ED74F9" w14:textId="77777777" w:rsidR="00FB103C" w:rsidRDefault="00FB103C">
      <w:pPr>
        <w:rPr>
          <w:ins w:id="1059" w:author="KKD Windows Se7en V1" w:date="2014-07-30T17:14:00Z"/>
        </w:rPr>
      </w:pPr>
    </w:p>
    <w:p w14:paraId="37AD56B0" w14:textId="77777777" w:rsidR="00FB103C" w:rsidRDefault="00FB103C">
      <w:pPr>
        <w:rPr>
          <w:ins w:id="1060" w:author="KKD Windows Se7en V1" w:date="2014-07-30T17:14:00Z"/>
        </w:rPr>
      </w:pPr>
    </w:p>
    <w:p w14:paraId="0FE37CCD" w14:textId="77777777" w:rsidR="00FB103C" w:rsidRDefault="00FB103C">
      <w:pPr>
        <w:rPr>
          <w:ins w:id="1061" w:author="KKD Windows Se7en V1" w:date="2014-07-30T17:14:00Z"/>
        </w:rPr>
      </w:pPr>
    </w:p>
    <w:p w14:paraId="2537764D" w14:textId="77777777" w:rsidR="00FB103C" w:rsidRDefault="00FB103C">
      <w:pPr>
        <w:rPr>
          <w:ins w:id="1062" w:author="KKD Windows Se7en V1" w:date="2014-07-30T17:14:00Z"/>
        </w:rPr>
      </w:pPr>
    </w:p>
    <w:p w14:paraId="5BC239CB" w14:textId="77777777" w:rsidR="00FB103C" w:rsidRDefault="00FB103C">
      <w:pPr>
        <w:rPr>
          <w:ins w:id="1063" w:author="KKD Windows Se7en V1" w:date="2014-07-30T17:14:00Z"/>
        </w:rPr>
      </w:pPr>
    </w:p>
    <w:p w14:paraId="45300812" w14:textId="77777777" w:rsidR="00FB103C" w:rsidRDefault="00FB103C">
      <w:pPr>
        <w:rPr>
          <w:ins w:id="1064" w:author="KKD Windows Se7en V1" w:date="2014-07-30T17:14:00Z"/>
        </w:rPr>
      </w:pPr>
    </w:p>
    <w:p w14:paraId="5EB286E2" w14:textId="77777777" w:rsidR="00FB103C" w:rsidRDefault="00FB103C">
      <w:pPr>
        <w:rPr>
          <w:ins w:id="1065" w:author="KKD Windows Se7en V1" w:date="2014-07-30T17:14:00Z"/>
        </w:rPr>
      </w:pPr>
    </w:p>
    <w:p w14:paraId="01ED7EF9" w14:textId="77777777" w:rsidR="00FB103C" w:rsidRDefault="00FB103C">
      <w:pPr>
        <w:rPr>
          <w:ins w:id="1066" w:author="KKD Windows Se7en V1" w:date="2014-07-30T17:14:00Z"/>
        </w:rPr>
      </w:pPr>
    </w:p>
    <w:p w14:paraId="7552698E" w14:textId="77777777" w:rsidR="00FB103C" w:rsidRDefault="00FB103C">
      <w:pPr>
        <w:rPr>
          <w:ins w:id="1067" w:author="KKD Windows Se7en V1" w:date="2014-07-30T17:14:00Z"/>
        </w:rPr>
      </w:pPr>
    </w:p>
    <w:p w14:paraId="57098E3C" w14:textId="72002699" w:rsidR="00FB103C" w:rsidRPr="00DB7EAA" w:rsidRDefault="00FB103C" w:rsidP="00FB103C">
      <w:pPr>
        <w:pStyle w:val="Heading2"/>
        <w:rPr>
          <w:ins w:id="1068" w:author="KKD Windows Se7en V1" w:date="2014-07-30T17:14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ins w:id="1069" w:author="KKD Windows Se7en V1" w:date="2014-07-30T17:14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lastRenderedPageBreak/>
          <w:t>UTC-8</w:t>
        </w:r>
        <w:r w:rsidRPr="00DB7EAA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proofErr w:type="spellStart"/>
        <w:r w:rsidRPr="00FB103C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viewStudentByUsernamePassword</w:t>
        </w:r>
        <w:proofErr w:type="spellEnd"/>
        <w:r w:rsidRPr="00FB103C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(</w:t>
        </w:r>
      </w:ins>
      <w:proofErr w:type="spellStart"/>
      <w:proofErr w:type="gramStart"/>
      <w:ins w:id="1070" w:author="KKD Windows Se7en V1" w:date="2014-07-30T17:15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stuUsername</w:t>
        </w:r>
        <w:proofErr w:type="spellEnd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:</w:t>
        </w:r>
        <w:proofErr w:type="gramEnd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string, </w:t>
        </w:r>
        <w:proofErr w:type="spellStart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stuPassword</w:t>
        </w:r>
        <w:proofErr w:type="spellEnd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: string</w:t>
        </w:r>
      </w:ins>
      <w:ins w:id="1071" w:author="KKD Windows Se7en V1" w:date="2014-07-30T17:14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):</w:t>
        </w:r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</w:ins>
      <w:ins w:id="1072" w:author="KKD Windows Se7en V1" w:date="2014-07-30T17:15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Student</w:t>
        </w:r>
      </w:ins>
    </w:p>
    <w:p w14:paraId="24A26625" w14:textId="77777777" w:rsidR="00FB103C" w:rsidRDefault="00FB103C" w:rsidP="00FB103C">
      <w:pPr>
        <w:ind w:firstLine="720"/>
        <w:rPr>
          <w:ins w:id="1073" w:author="KKD Windows Se7en V1" w:date="2014-07-30T17:14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53564D3" w14:textId="77777777" w:rsidR="00FB103C" w:rsidRPr="00A36DEA" w:rsidRDefault="00FB103C" w:rsidP="00FB103C">
      <w:pPr>
        <w:ind w:left="2552" w:hanging="1843"/>
        <w:rPr>
          <w:ins w:id="1074" w:author="KKD Windows Se7en V1" w:date="2014-07-30T17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075" w:author="KKD Windows Se7en V1" w:date="2014-07-30T17:14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6C699BC9" w14:textId="77777777" w:rsidR="00FB103C" w:rsidRPr="00A36DEA" w:rsidRDefault="00FB103C" w:rsidP="00FB103C">
      <w:pPr>
        <w:ind w:left="2552" w:hanging="1832"/>
        <w:rPr>
          <w:ins w:id="1076" w:author="KKD Windows Se7en V1" w:date="2014-07-30T17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077" w:author="KKD Windows Se7en V1" w:date="2014-07-30T17:14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2A8A6382" w14:textId="534D9E01" w:rsidR="00FB103C" w:rsidRPr="00832915" w:rsidRDefault="005F0C6C" w:rsidP="00FB103C">
      <w:pPr>
        <w:ind w:left="2552" w:hanging="1843"/>
        <w:rPr>
          <w:ins w:id="1078" w:author="KKD Windows Se7en V1" w:date="2014-07-30T17:14:00Z"/>
          <w:rFonts w:ascii="Times New Roman" w:hAnsi="Times New Roman" w:cs="Times New Roman"/>
          <w:color w:val="000000" w:themeColor="text1"/>
          <w:sz w:val="24"/>
          <w:szCs w:val="24"/>
        </w:rPr>
      </w:pPr>
      <w:ins w:id="1079" w:author="KKD Windows Se7en V1" w:date="2014-07-30T17:14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Case-8</w:t>
        </w:r>
        <w:r w:rsidR="00FB103C"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proofErr w:type="spellStart"/>
      <w:ins w:id="1080" w:author="KKD Windows Se7en V1" w:date="2014-07-30T17:15:00Z">
        <w:r w:rsidR="00FB103C" w:rsidRPr="00FB103C">
          <w:rPr>
            <w:rFonts w:ascii="Times New Roman" w:hAnsi="Times New Roman" w:cs="Times New Roman"/>
            <w:color w:val="000000" w:themeColor="text1"/>
            <w:sz w:val="24"/>
            <w:szCs w:val="24"/>
            <w:rPrChange w:id="1081" w:author="KKD Windows Se7en V1" w:date="2014-07-30T17:15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>viewStudentByUsernamePassword</w:t>
        </w:r>
        <w:proofErr w:type="spellEnd"/>
        <w:r w:rsidR="00FB103C" w:rsidRPr="00FB103C">
          <w:rPr>
            <w:rFonts w:ascii="Times New Roman" w:hAnsi="Times New Roman" w:cs="Times New Roman"/>
            <w:color w:val="000000" w:themeColor="text1"/>
            <w:sz w:val="24"/>
            <w:szCs w:val="24"/>
            <w:rPrChange w:id="1082" w:author="KKD Windows Se7en V1" w:date="2014-07-30T17:15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</w:t>
        </w:r>
        <w:r w:rsidR="00FB103C" w:rsidRPr="00FB103C">
          <w:rPr>
            <w:rFonts w:ascii="Times New Roman" w:hAnsi="Times New Roman" w:cs="Times New Roman"/>
            <w:sz w:val="24"/>
            <w:szCs w:val="24"/>
            <w:rPrChange w:id="1083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(</w:t>
        </w:r>
        <w:proofErr w:type="spellStart"/>
        <w:proofErr w:type="gramStart"/>
        <w:r w:rsidR="00FB103C" w:rsidRPr="00FB103C">
          <w:rPr>
            <w:rFonts w:ascii="Times New Roman" w:hAnsi="Times New Roman" w:cs="Times New Roman"/>
            <w:sz w:val="24"/>
            <w:szCs w:val="24"/>
            <w:rPrChange w:id="1084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stuUsername</w:t>
        </w:r>
        <w:proofErr w:type="spellEnd"/>
        <w:r w:rsidR="00FB103C" w:rsidRPr="00FB103C">
          <w:rPr>
            <w:rFonts w:ascii="Times New Roman" w:hAnsi="Times New Roman" w:cs="Times New Roman"/>
            <w:sz w:val="24"/>
            <w:szCs w:val="24"/>
            <w:rPrChange w:id="1085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 xml:space="preserve"> :</w:t>
        </w:r>
        <w:proofErr w:type="gramEnd"/>
        <w:r w:rsidR="00FB103C" w:rsidRPr="00FB103C">
          <w:rPr>
            <w:rFonts w:ascii="Times New Roman" w:hAnsi="Times New Roman" w:cs="Times New Roman"/>
            <w:sz w:val="24"/>
            <w:szCs w:val="24"/>
            <w:rPrChange w:id="1086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 xml:space="preserve"> string, </w:t>
        </w:r>
        <w:proofErr w:type="spellStart"/>
        <w:r w:rsidR="00FB103C" w:rsidRPr="00FB103C">
          <w:rPr>
            <w:rFonts w:ascii="Times New Roman" w:hAnsi="Times New Roman" w:cs="Times New Roman"/>
            <w:sz w:val="24"/>
            <w:szCs w:val="24"/>
            <w:rPrChange w:id="1087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stuPassword</w:t>
        </w:r>
        <w:proofErr w:type="spellEnd"/>
        <w:r w:rsidR="00FB103C" w:rsidRPr="00FB103C">
          <w:rPr>
            <w:rFonts w:ascii="Times New Roman" w:hAnsi="Times New Roman" w:cs="Times New Roman"/>
            <w:sz w:val="24"/>
            <w:szCs w:val="24"/>
            <w:rPrChange w:id="1088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 xml:space="preserve"> : string):</w:t>
        </w:r>
        <w:r w:rsidR="00FB103C" w:rsidRPr="00FB103C">
          <w:rPr>
            <w:rFonts w:ascii="Times New Roman" w:hAnsi="Times New Roman" w:cs="Times New Roman"/>
            <w:color w:val="000000" w:themeColor="text1"/>
            <w:sz w:val="24"/>
            <w:szCs w:val="24"/>
            <w:rPrChange w:id="1089" w:author="KKD Windows Se7en V1" w:date="2014-07-30T17:15:00Z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rPrChange>
          </w:rPr>
          <w:t xml:space="preserve"> </w:t>
        </w:r>
        <w:r w:rsidR="00FB103C" w:rsidRPr="00FB103C">
          <w:rPr>
            <w:rFonts w:ascii="Times New Roman" w:hAnsi="Times New Roman" w:cs="Times New Roman"/>
            <w:sz w:val="24"/>
            <w:szCs w:val="24"/>
            <w:rPrChange w:id="1090" w:author="KKD Windows Se7en V1" w:date="2014-07-30T17:15:00Z">
              <w:rPr>
                <w:rFonts w:ascii="Times New Roman" w:hAnsi="Times New Roman" w:cs="Times New Roman"/>
                <w:b/>
                <w:bCs/>
                <w:sz w:val="28"/>
              </w:rPr>
            </w:rPrChange>
          </w:rPr>
          <w:t>Student</w:t>
        </w:r>
      </w:ins>
    </w:p>
    <w:p w14:paraId="1A1844E0" w14:textId="6CC190E6" w:rsidR="00FB103C" w:rsidRDefault="00FB103C" w:rsidP="00FB103C">
      <w:pPr>
        <w:ind w:left="2410" w:hanging="1701"/>
        <w:rPr>
          <w:ins w:id="1091" w:author="KKD Windows Se7en V1" w:date="2014-07-30T17:14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1092" w:author="KKD Windows Se7en V1" w:date="2014-07-30T17:14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proofErr w:type="spellStart"/>
      <w:ins w:id="1093" w:author="KKD Windows Se7en V1" w:date="2014-07-30T17:15:00Z"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>viewStudentByUsernamePassword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94" w:author="KKD Windows Se7en V1" w:date="2014-07-30T17:14:00Z"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  <w:r>
          <w:rPr>
            <w:rFonts w:ascii="Times New Roman" w:hAnsi="Times New Roman" w:cs="Times New Roman"/>
          </w:rPr>
          <w:t>viewing student information from the database by using student username and student password for searching.</w:t>
        </w:r>
      </w:ins>
    </w:p>
    <w:p w14:paraId="30170644" w14:textId="77777777" w:rsidR="00FB103C" w:rsidRPr="00A36DEA" w:rsidRDefault="00FB103C" w:rsidP="00FB103C">
      <w:pPr>
        <w:ind w:left="2410" w:hanging="1701"/>
        <w:rPr>
          <w:ins w:id="1095" w:author="KKD Windows Se7en V1" w:date="2014-07-30T17:14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E581DB7" w14:textId="77777777" w:rsidR="00FB103C" w:rsidRDefault="00FB103C" w:rsidP="00FB103C">
      <w:pPr>
        <w:rPr>
          <w:ins w:id="1096" w:author="KKD Windows Se7en V1" w:date="2014-07-30T17:14:00Z"/>
          <w:rFonts w:ascii="Times New Roman" w:hAnsi="Times New Roman" w:cs="Times New Roman"/>
          <w:b/>
          <w:bCs/>
          <w:sz w:val="24"/>
          <w:szCs w:val="24"/>
        </w:rPr>
      </w:pPr>
      <w:ins w:id="1097" w:author="KKD Windows Se7en V1" w:date="2014-07-30T17:14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FB103C" w:rsidRPr="00832915" w14:paraId="1906D12F" w14:textId="77777777" w:rsidTr="00515338">
        <w:trPr>
          <w:ins w:id="1098" w:author="KKD Windows Se7en V1" w:date="2014-07-30T17:14:00Z"/>
        </w:trPr>
        <w:tc>
          <w:tcPr>
            <w:tcW w:w="709" w:type="dxa"/>
          </w:tcPr>
          <w:p w14:paraId="1578EC78" w14:textId="77777777" w:rsidR="00FB103C" w:rsidRPr="00832915" w:rsidRDefault="00FB103C" w:rsidP="00515338">
            <w:pPr>
              <w:rPr>
                <w:ins w:id="1099" w:author="KKD Windows Se7en V1" w:date="2014-07-30T17:14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100" w:author="KKD Windows Se7en V1" w:date="2014-07-30T17:14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5B147C27" w14:textId="77777777" w:rsidR="00FB103C" w:rsidRPr="00832915" w:rsidRDefault="00FB103C" w:rsidP="00515338">
            <w:pPr>
              <w:rPr>
                <w:ins w:id="1101" w:author="KKD Windows Se7en V1" w:date="2014-07-30T17:14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102" w:author="KKD Windows Se7en V1" w:date="2014-07-30T17:14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3BEBC5BA" w14:textId="77777777" w:rsidR="00FB103C" w:rsidRPr="00832915" w:rsidRDefault="00FB103C" w:rsidP="00515338">
            <w:pPr>
              <w:rPr>
                <w:ins w:id="1103" w:author="KKD Windows Se7en V1" w:date="2014-07-30T17:14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104" w:author="KKD Windows Se7en V1" w:date="2014-07-30T17:14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5F0D3714" w14:textId="77777777" w:rsidR="00FB103C" w:rsidRPr="00832915" w:rsidRDefault="00FB103C" w:rsidP="00515338">
            <w:pPr>
              <w:rPr>
                <w:ins w:id="1105" w:author="KKD Windows Se7en V1" w:date="2014-07-30T17:14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106" w:author="KKD Windows Se7en V1" w:date="2014-07-30T17:14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FB103C" w:rsidRPr="00832915" w14:paraId="0A38001E" w14:textId="77777777" w:rsidTr="00515338">
        <w:trPr>
          <w:trHeight w:val="165"/>
          <w:ins w:id="1107" w:author="KKD Windows Se7en V1" w:date="2014-07-30T17:14:00Z"/>
        </w:trPr>
        <w:tc>
          <w:tcPr>
            <w:tcW w:w="709" w:type="dxa"/>
          </w:tcPr>
          <w:p w14:paraId="3593C686" w14:textId="77777777" w:rsidR="00FB103C" w:rsidRPr="00832915" w:rsidRDefault="00FB103C" w:rsidP="00515338">
            <w:pPr>
              <w:rPr>
                <w:ins w:id="1108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09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</w:t>
              </w:r>
            </w:ins>
          </w:p>
        </w:tc>
        <w:tc>
          <w:tcPr>
            <w:tcW w:w="2817" w:type="dxa"/>
          </w:tcPr>
          <w:p w14:paraId="0133E357" w14:textId="77777777" w:rsidR="00FB103C" w:rsidRPr="00832915" w:rsidRDefault="00FB103C" w:rsidP="00515338">
            <w:pPr>
              <w:rPr>
                <w:ins w:id="1110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11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3EA54038" w14:textId="77777777" w:rsidR="00FB103C" w:rsidRPr="00832915" w:rsidRDefault="00FB103C" w:rsidP="00515338">
            <w:pPr>
              <w:rPr>
                <w:ins w:id="1112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1113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649D8659" w14:textId="77777777" w:rsidR="00FB103C" w:rsidRPr="00832915" w:rsidRDefault="00FB103C" w:rsidP="00515338">
            <w:pPr>
              <w:rPr>
                <w:ins w:id="1114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15" w:author="KKD Windows Se7en V1" w:date="2014-07-30T17:1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</w:tr>
      <w:tr w:rsidR="00FB103C" w:rsidRPr="00832915" w14:paraId="2519585C" w14:textId="77777777" w:rsidTr="00515338">
        <w:trPr>
          <w:ins w:id="1116" w:author="KKD Windows Se7en V1" w:date="2014-07-30T17:14:00Z"/>
        </w:trPr>
        <w:tc>
          <w:tcPr>
            <w:tcW w:w="709" w:type="dxa"/>
          </w:tcPr>
          <w:p w14:paraId="21693513" w14:textId="77777777" w:rsidR="00FB103C" w:rsidRPr="00832915" w:rsidRDefault="00FB103C" w:rsidP="00515338">
            <w:pPr>
              <w:rPr>
                <w:ins w:id="1117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18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1.2</w:t>
              </w:r>
            </w:ins>
          </w:p>
        </w:tc>
        <w:tc>
          <w:tcPr>
            <w:tcW w:w="2817" w:type="dxa"/>
          </w:tcPr>
          <w:p w14:paraId="5C25D9E4" w14:textId="77777777" w:rsidR="00FB103C" w:rsidRPr="00832915" w:rsidRDefault="00FB103C" w:rsidP="00515338">
            <w:pPr>
              <w:rPr>
                <w:ins w:id="1119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20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3324DE50" w14:textId="77777777" w:rsidR="00FB103C" w:rsidRPr="00832915" w:rsidRDefault="00FB103C" w:rsidP="00515338">
            <w:pPr>
              <w:rPr>
                <w:ins w:id="1121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22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8717EC7" w14:textId="77777777" w:rsidR="00FB103C" w:rsidRPr="00832915" w:rsidRDefault="00FB103C" w:rsidP="00515338">
            <w:pPr>
              <w:rPr>
                <w:ins w:id="1123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24" w:author="KKD Windows Se7en V1" w:date="2014-07-30T17:1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</w:p>
        </w:tc>
      </w:tr>
      <w:tr w:rsidR="00FB103C" w:rsidRPr="00832915" w14:paraId="516DAEAA" w14:textId="77777777" w:rsidTr="00515338">
        <w:trPr>
          <w:ins w:id="1125" w:author="KKD Windows Se7en V1" w:date="2014-07-30T17:14:00Z"/>
        </w:trPr>
        <w:tc>
          <w:tcPr>
            <w:tcW w:w="709" w:type="dxa"/>
          </w:tcPr>
          <w:p w14:paraId="585F8083" w14:textId="77777777" w:rsidR="00FB103C" w:rsidRPr="00832915" w:rsidRDefault="00FB103C" w:rsidP="00515338">
            <w:pPr>
              <w:rPr>
                <w:ins w:id="1126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27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1.3</w:t>
              </w:r>
            </w:ins>
          </w:p>
        </w:tc>
        <w:tc>
          <w:tcPr>
            <w:tcW w:w="2817" w:type="dxa"/>
          </w:tcPr>
          <w:p w14:paraId="62D1F92E" w14:textId="77777777" w:rsidR="00FB103C" w:rsidRPr="00832915" w:rsidRDefault="00FB103C" w:rsidP="00515338">
            <w:pPr>
              <w:rPr>
                <w:ins w:id="1128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29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2C514084" w14:textId="77777777" w:rsidR="00FB103C" w:rsidRPr="00832915" w:rsidRDefault="00FB103C" w:rsidP="00515338">
            <w:pPr>
              <w:rPr>
                <w:ins w:id="1130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31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424C385" w14:textId="77777777" w:rsidR="00FB103C" w:rsidRPr="00832915" w:rsidRDefault="00FB103C" w:rsidP="00515338">
            <w:pPr>
              <w:rPr>
                <w:ins w:id="1132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33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FB103C" w:rsidRPr="00832915" w14:paraId="2099C6AC" w14:textId="77777777" w:rsidTr="00515338">
        <w:trPr>
          <w:ins w:id="1134" w:author="KKD Windows Se7en V1" w:date="2014-07-30T17:14:00Z"/>
        </w:trPr>
        <w:tc>
          <w:tcPr>
            <w:tcW w:w="709" w:type="dxa"/>
          </w:tcPr>
          <w:p w14:paraId="77D2986E" w14:textId="77777777" w:rsidR="00FB103C" w:rsidRPr="00832915" w:rsidRDefault="00FB103C" w:rsidP="00515338">
            <w:pPr>
              <w:rPr>
                <w:ins w:id="1135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36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1.4</w:t>
              </w:r>
            </w:ins>
          </w:p>
        </w:tc>
        <w:tc>
          <w:tcPr>
            <w:tcW w:w="2817" w:type="dxa"/>
          </w:tcPr>
          <w:p w14:paraId="652EAAA5" w14:textId="77777777" w:rsidR="00FB103C" w:rsidRPr="00832915" w:rsidRDefault="00FB103C" w:rsidP="00515338">
            <w:pPr>
              <w:rPr>
                <w:ins w:id="1137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38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4A55715B" w14:textId="77777777" w:rsidR="00FB103C" w:rsidRPr="00832915" w:rsidRDefault="00FB103C" w:rsidP="00515338">
            <w:pPr>
              <w:rPr>
                <w:ins w:id="1139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40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AEA7BBC" w14:textId="77777777" w:rsidR="00FB103C" w:rsidRPr="00832915" w:rsidRDefault="00FB103C" w:rsidP="00515338">
            <w:pPr>
              <w:rPr>
                <w:ins w:id="1141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42" w:author="KKD Windows Se7en V1" w:date="2014-07-30T17:1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ploy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sree</w:t>
              </w:r>
              <w:proofErr w:type="spellEnd"/>
            </w:ins>
          </w:p>
        </w:tc>
      </w:tr>
      <w:tr w:rsidR="00FB103C" w:rsidRPr="00832915" w14:paraId="1AF18285" w14:textId="77777777" w:rsidTr="00515338">
        <w:trPr>
          <w:ins w:id="1143" w:author="KKD Windows Se7en V1" w:date="2014-07-30T17:14:00Z"/>
        </w:trPr>
        <w:tc>
          <w:tcPr>
            <w:tcW w:w="709" w:type="dxa"/>
          </w:tcPr>
          <w:p w14:paraId="46677320" w14:textId="77777777" w:rsidR="00FB103C" w:rsidRPr="00832915" w:rsidRDefault="00FB103C" w:rsidP="00515338">
            <w:pPr>
              <w:rPr>
                <w:ins w:id="1144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45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1.5</w:t>
              </w:r>
            </w:ins>
          </w:p>
        </w:tc>
        <w:tc>
          <w:tcPr>
            <w:tcW w:w="2817" w:type="dxa"/>
          </w:tcPr>
          <w:p w14:paraId="09B866C6" w14:textId="77777777" w:rsidR="00FB103C" w:rsidRPr="00832915" w:rsidRDefault="00FB103C" w:rsidP="00515338">
            <w:pPr>
              <w:rPr>
                <w:ins w:id="1146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47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024B6CBC" w14:textId="77777777" w:rsidR="00FB103C" w:rsidRPr="00832915" w:rsidRDefault="00FB103C" w:rsidP="00515338">
            <w:pPr>
              <w:rPr>
                <w:ins w:id="1148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49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2297219F" w14:textId="77777777" w:rsidR="00FB103C" w:rsidRPr="00832915" w:rsidRDefault="00FB103C" w:rsidP="00515338">
            <w:pPr>
              <w:rPr>
                <w:ins w:id="1150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51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FB103C" w:rsidRPr="00832915" w14:paraId="7C3870E8" w14:textId="77777777" w:rsidTr="00515338">
        <w:trPr>
          <w:ins w:id="1152" w:author="KKD Windows Se7en V1" w:date="2014-07-30T17:14:00Z"/>
        </w:trPr>
        <w:tc>
          <w:tcPr>
            <w:tcW w:w="709" w:type="dxa"/>
          </w:tcPr>
          <w:p w14:paraId="3E28E3CF" w14:textId="77777777" w:rsidR="00FB103C" w:rsidRPr="00832915" w:rsidRDefault="00FB103C" w:rsidP="00515338">
            <w:pPr>
              <w:rPr>
                <w:ins w:id="1153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54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1.6</w:t>
              </w:r>
            </w:ins>
          </w:p>
        </w:tc>
        <w:tc>
          <w:tcPr>
            <w:tcW w:w="2817" w:type="dxa"/>
          </w:tcPr>
          <w:p w14:paraId="41B85E95" w14:textId="77777777" w:rsidR="00FB103C" w:rsidRPr="00832915" w:rsidRDefault="00FB103C" w:rsidP="00515338">
            <w:pPr>
              <w:rPr>
                <w:ins w:id="1155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56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5911408F" w14:textId="77777777" w:rsidR="00FB103C" w:rsidRPr="00832915" w:rsidRDefault="00FB103C" w:rsidP="00515338">
            <w:pPr>
              <w:rPr>
                <w:ins w:id="1157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58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5E6A444" w14:textId="77777777" w:rsidR="00FB103C" w:rsidRPr="00832915" w:rsidRDefault="00FB103C" w:rsidP="00515338">
            <w:pPr>
              <w:rPr>
                <w:ins w:id="1159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60" w:author="KKD Windows Se7en V1" w:date="2014-07-30T17:14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FB103C" w:rsidRPr="00832915" w14:paraId="47B5F5DE" w14:textId="77777777" w:rsidTr="00515338">
        <w:trPr>
          <w:ins w:id="1161" w:author="KKD Windows Se7en V1" w:date="2014-07-30T17:14:00Z"/>
        </w:trPr>
        <w:tc>
          <w:tcPr>
            <w:tcW w:w="709" w:type="dxa"/>
          </w:tcPr>
          <w:p w14:paraId="1C507AEE" w14:textId="77777777" w:rsidR="00FB103C" w:rsidRPr="00832915" w:rsidRDefault="00FB103C" w:rsidP="00515338">
            <w:pPr>
              <w:rPr>
                <w:ins w:id="1162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63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1.7</w:t>
              </w:r>
            </w:ins>
          </w:p>
        </w:tc>
        <w:tc>
          <w:tcPr>
            <w:tcW w:w="2817" w:type="dxa"/>
          </w:tcPr>
          <w:p w14:paraId="5688BFAC" w14:textId="77777777" w:rsidR="00FB103C" w:rsidRPr="00832915" w:rsidRDefault="00FB103C" w:rsidP="00515338">
            <w:pPr>
              <w:rPr>
                <w:ins w:id="1164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65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572E00B3" w14:textId="77777777" w:rsidR="00FB103C" w:rsidRPr="00832915" w:rsidRDefault="00FB103C" w:rsidP="00515338">
            <w:pPr>
              <w:rPr>
                <w:ins w:id="1166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67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ADDBD5A" w14:textId="77777777" w:rsidR="00FB103C" w:rsidRPr="00832915" w:rsidRDefault="00FB103C" w:rsidP="00515338">
            <w:pPr>
              <w:rPr>
                <w:ins w:id="1168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69" w:author="KKD Windows Se7en V1" w:date="2014-07-30T17:1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Thailand</w:t>
              </w:r>
            </w:ins>
          </w:p>
        </w:tc>
      </w:tr>
      <w:tr w:rsidR="00FB103C" w:rsidRPr="00832915" w14:paraId="65186BE7" w14:textId="77777777" w:rsidTr="00515338">
        <w:trPr>
          <w:ins w:id="1170" w:author="KKD Windows Se7en V1" w:date="2014-07-30T17:14:00Z"/>
        </w:trPr>
        <w:tc>
          <w:tcPr>
            <w:tcW w:w="709" w:type="dxa"/>
          </w:tcPr>
          <w:p w14:paraId="2AA62D20" w14:textId="77777777" w:rsidR="00FB103C" w:rsidRPr="00832915" w:rsidRDefault="00FB103C" w:rsidP="00515338">
            <w:pPr>
              <w:rPr>
                <w:ins w:id="1171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72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1.8</w:t>
              </w:r>
            </w:ins>
          </w:p>
        </w:tc>
        <w:tc>
          <w:tcPr>
            <w:tcW w:w="2817" w:type="dxa"/>
          </w:tcPr>
          <w:p w14:paraId="441DF88B" w14:textId="77777777" w:rsidR="00FB103C" w:rsidRPr="00832915" w:rsidRDefault="00FB103C" w:rsidP="00515338">
            <w:pPr>
              <w:rPr>
                <w:ins w:id="1173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74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4CD4D71E" w14:textId="77777777" w:rsidR="00FB103C" w:rsidRPr="00832915" w:rsidRDefault="00FB103C" w:rsidP="00515338">
            <w:pPr>
              <w:rPr>
                <w:ins w:id="1175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76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C4D85F3" w14:textId="77777777" w:rsidR="00FB103C" w:rsidRPr="00832915" w:rsidRDefault="00FB103C" w:rsidP="00515338">
            <w:pPr>
              <w:rPr>
                <w:ins w:id="1177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78" w:author="KKD Windows Se7en V1" w:date="2014-07-30T17:14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FB103C" w:rsidRPr="00832915" w14:paraId="5D96B520" w14:textId="77777777" w:rsidTr="00515338">
        <w:trPr>
          <w:ins w:id="1179" w:author="KKD Windows Se7en V1" w:date="2014-07-30T17:14:00Z"/>
        </w:trPr>
        <w:tc>
          <w:tcPr>
            <w:tcW w:w="709" w:type="dxa"/>
          </w:tcPr>
          <w:p w14:paraId="74F078B2" w14:textId="77777777" w:rsidR="00FB103C" w:rsidRPr="00832915" w:rsidRDefault="00FB103C" w:rsidP="00515338">
            <w:pPr>
              <w:rPr>
                <w:ins w:id="1180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81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1.9</w:t>
              </w:r>
            </w:ins>
          </w:p>
        </w:tc>
        <w:tc>
          <w:tcPr>
            <w:tcW w:w="2817" w:type="dxa"/>
          </w:tcPr>
          <w:p w14:paraId="48534790" w14:textId="77777777" w:rsidR="00FB103C" w:rsidRPr="00832915" w:rsidRDefault="00FB103C" w:rsidP="00515338">
            <w:pPr>
              <w:rPr>
                <w:ins w:id="1182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83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3DED45BD" w14:textId="77777777" w:rsidR="00FB103C" w:rsidRPr="00832915" w:rsidRDefault="00FB103C" w:rsidP="00515338">
            <w:pPr>
              <w:rPr>
                <w:ins w:id="1184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85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299491D" w14:textId="77777777" w:rsidR="00FB103C" w:rsidRPr="00FF45A6" w:rsidRDefault="00FB103C" w:rsidP="00515338">
            <w:pPr>
              <w:rPr>
                <w:ins w:id="1186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87" w:author="KKD Windows Se7en V1" w:date="2014-07-30T17:14:00Z">
              <w:r w:rsidRPr="00211C3B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0863225885</w:t>
              </w:r>
            </w:ins>
          </w:p>
        </w:tc>
      </w:tr>
      <w:tr w:rsidR="00FB103C" w:rsidRPr="00832915" w14:paraId="2618CB94" w14:textId="77777777" w:rsidTr="00515338">
        <w:trPr>
          <w:ins w:id="1188" w:author="KKD Windows Se7en V1" w:date="2014-07-30T17:14:00Z"/>
        </w:trPr>
        <w:tc>
          <w:tcPr>
            <w:tcW w:w="709" w:type="dxa"/>
          </w:tcPr>
          <w:p w14:paraId="79AF736C" w14:textId="77777777" w:rsidR="00FB103C" w:rsidRPr="00832915" w:rsidRDefault="00FB103C" w:rsidP="00515338">
            <w:pPr>
              <w:rPr>
                <w:ins w:id="1189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90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1.10</w:t>
              </w:r>
            </w:ins>
          </w:p>
        </w:tc>
        <w:tc>
          <w:tcPr>
            <w:tcW w:w="2817" w:type="dxa"/>
          </w:tcPr>
          <w:p w14:paraId="5AEBFE87" w14:textId="77777777" w:rsidR="00FB103C" w:rsidRPr="00832915" w:rsidRDefault="00FB103C" w:rsidP="00515338">
            <w:pPr>
              <w:rPr>
                <w:ins w:id="1191" w:author="KKD Windows Se7en V1" w:date="2014-07-30T17:14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192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2A906A78" w14:textId="77777777" w:rsidR="00FB103C" w:rsidRPr="00832915" w:rsidRDefault="00FB103C" w:rsidP="00515338">
            <w:pPr>
              <w:rPr>
                <w:ins w:id="1193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94" w:author="KKD Windows Se7en V1" w:date="2014-07-30T17:14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015146E1" w14:textId="77777777" w:rsidR="00FB103C" w:rsidRPr="00832915" w:rsidRDefault="00FB103C" w:rsidP="00515338">
            <w:pPr>
              <w:rPr>
                <w:ins w:id="1195" w:author="KKD Windows Se7en V1" w:date="2014-07-30T17:14:00Z"/>
                <w:rFonts w:ascii="Times New Roman" w:hAnsi="Times New Roman" w:cs="Times New Roman"/>
                <w:sz w:val="18"/>
                <w:szCs w:val="18"/>
              </w:rPr>
            </w:pPr>
            <w:ins w:id="1196" w:author="KKD Windows Se7en V1" w:date="2014-07-30T17:14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ins>
          </w:p>
        </w:tc>
      </w:tr>
    </w:tbl>
    <w:p w14:paraId="2046BC31" w14:textId="77777777" w:rsidR="00FB103C" w:rsidRDefault="00FB103C" w:rsidP="00FB103C">
      <w:pPr>
        <w:rPr>
          <w:ins w:id="1197" w:author="KKD Windows Se7en V1" w:date="2014-07-30T17:14:00Z"/>
          <w:rFonts w:ascii="Times New Roman" w:hAnsi="Times New Roman" w:cs="Times New Roman"/>
          <w:b/>
          <w:bCs/>
          <w:sz w:val="24"/>
          <w:szCs w:val="24"/>
        </w:rPr>
      </w:pPr>
    </w:p>
    <w:p w14:paraId="54AE7775" w14:textId="77777777" w:rsidR="00FB103C" w:rsidRDefault="00FB103C" w:rsidP="00FB103C">
      <w:pPr>
        <w:rPr>
          <w:ins w:id="1198" w:author="KKD Windows Se7en V1" w:date="2014-07-30T17:25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BE3798A" w14:textId="77777777" w:rsidR="005F0C6C" w:rsidRDefault="005F0C6C" w:rsidP="00FB103C">
      <w:pPr>
        <w:rPr>
          <w:ins w:id="1199" w:author="KKD Windows Se7en V1" w:date="2014-07-30T17:25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0BAA224" w14:textId="77777777" w:rsidR="005F0C6C" w:rsidRDefault="005F0C6C" w:rsidP="00FB103C">
      <w:pPr>
        <w:rPr>
          <w:ins w:id="1200" w:author="KKD Windows Se7en V1" w:date="2014-07-30T17:25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2EAEE0E" w14:textId="77777777" w:rsidR="005F0C6C" w:rsidRDefault="005F0C6C" w:rsidP="00FB103C">
      <w:pPr>
        <w:rPr>
          <w:ins w:id="1201" w:author="KKD Windows Se7en V1" w:date="2014-07-30T17:25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BB8B04" w14:textId="77777777" w:rsidR="005F0C6C" w:rsidRDefault="005F0C6C" w:rsidP="00FB103C">
      <w:pPr>
        <w:rPr>
          <w:ins w:id="1202" w:author="KKD Windows Se7en V1" w:date="2014-07-30T17:25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D102ED" w14:textId="77777777" w:rsidR="005F0C6C" w:rsidRDefault="005F0C6C" w:rsidP="00FB103C">
      <w:pPr>
        <w:rPr>
          <w:ins w:id="1203" w:author="KKD Windows Se7en V1" w:date="2014-07-30T17:25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C8FC7D" w14:textId="77777777" w:rsidR="005F0C6C" w:rsidRDefault="005F0C6C" w:rsidP="00FB103C">
      <w:pPr>
        <w:rPr>
          <w:ins w:id="1204" w:author="KKD Windows Se7en V1" w:date="2014-07-30T17:14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29A8EB" w14:textId="77777777" w:rsidR="00FB103C" w:rsidRPr="00832915" w:rsidRDefault="00FB103C" w:rsidP="00FB103C">
      <w:pPr>
        <w:rPr>
          <w:ins w:id="1205" w:author="KKD Windows Se7en V1" w:date="2014-07-30T17:14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ins w:id="1206" w:author="KKD Windows Se7en V1" w:date="2014-07-30T17:14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lastRenderedPageBreak/>
          <w:t>Expected result</w:t>
        </w:r>
      </w:ins>
    </w:p>
    <w:p w14:paraId="0D4226A0" w14:textId="77777777" w:rsidR="00FB103C" w:rsidRPr="00832915" w:rsidRDefault="00FB103C" w:rsidP="00FB103C">
      <w:pPr>
        <w:rPr>
          <w:ins w:id="1207" w:author="KKD Windows Se7en V1" w:date="2014-07-30T17:14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208" w:author="KKD Windows Se7en V1" w:date="2014-07-30T17:14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parameter form.</w:t>
        </w:r>
      </w:ins>
    </w:p>
    <w:p w14:paraId="03DD40B4" w14:textId="522B9573" w:rsidR="00FB103C" w:rsidRDefault="00FB103C" w:rsidP="00FB103C">
      <w:pPr>
        <w:ind w:firstLine="720"/>
        <w:rPr>
          <w:ins w:id="1209" w:author="KKD Windows Se7en V1" w:date="2014-07-30T17:17:00Z"/>
          <w:rFonts w:ascii="Times New Roman" w:hAnsi="Times New Roman" w:cs="Times New Roman"/>
          <w:color w:val="000000" w:themeColor="text1"/>
          <w:sz w:val="19"/>
          <w:szCs w:val="19"/>
        </w:rPr>
        <w:pPrChange w:id="1210" w:author="KKD Windows Se7en V1" w:date="2014-07-30T17:17:00Z">
          <w:pPr/>
        </w:pPrChange>
      </w:pPr>
      <w:ins w:id="1211" w:author="KKD Windows Se7en V1" w:date="2014-07-30T17:14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 (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student_id, string student_name, string student_username, string student_password, string student_faculty, string student_department, string student_address, string student_email, string student_tel,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student_approvement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);</w:t>
        </w:r>
      </w:ins>
    </w:p>
    <w:p w14:paraId="6D1135CA" w14:textId="77777777" w:rsidR="00FB103C" w:rsidRPr="00FB103C" w:rsidRDefault="00FB103C" w:rsidP="00FB103C">
      <w:pPr>
        <w:ind w:firstLine="720"/>
        <w:rPr>
          <w:ins w:id="1212" w:author="KKD Windows Se7en V1" w:date="2014-07-30T17:14:00Z"/>
          <w:rFonts w:ascii="Times New Roman" w:hAnsi="Times New Roman" w:cs="Times New Roman"/>
          <w:color w:val="000000" w:themeColor="text1"/>
          <w:sz w:val="19"/>
          <w:szCs w:val="19"/>
          <w:rPrChange w:id="1213" w:author="KKD Windows Se7en V1" w:date="2014-07-30T17:17:00Z">
            <w:rPr>
              <w:ins w:id="1214" w:author="KKD Windows Se7en V1" w:date="2014-07-30T17:14:00Z"/>
              <w:rFonts w:ascii="Times New Roman" w:hAnsi="Times New Roman" w:cs="Times New Roman"/>
              <w:b/>
              <w:bCs/>
              <w:color w:val="000000" w:themeColor="text1"/>
              <w:sz w:val="19"/>
              <w:szCs w:val="19"/>
            </w:rPr>
          </w:rPrChange>
        </w:rPr>
        <w:pPrChange w:id="1215" w:author="KKD Windows Se7en V1" w:date="2014-07-30T17:17:00Z">
          <w:pPr/>
        </w:pPrChange>
      </w:pPr>
    </w:p>
    <w:p w14:paraId="5A07FDF3" w14:textId="77777777" w:rsidR="00FB103C" w:rsidRDefault="00FB103C" w:rsidP="00FB103C">
      <w:pPr>
        <w:rPr>
          <w:ins w:id="1216" w:author="KKD Windows Se7en V1" w:date="2014-07-30T17:14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217" w:author="KKD Windows Se7en V1" w:date="2014-07-30T17:14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Object.</w:t>
        </w:r>
      </w:ins>
    </w:p>
    <w:p w14:paraId="002AFD59" w14:textId="545D5002" w:rsidR="00FB103C" w:rsidRDefault="00FB103C" w:rsidP="00FB103C">
      <w:pPr>
        <w:rPr>
          <w:ins w:id="1218" w:author="KKD Windows Se7en V1" w:date="2014-07-30T17:27:00Z"/>
          <w:rFonts w:ascii="Times New Roman" w:hAnsi="Times New Roman" w:cs="Times New Roman"/>
          <w:color w:val="000000" w:themeColor="text1"/>
          <w:sz w:val="19"/>
          <w:szCs w:val="19"/>
        </w:rPr>
      </w:pPr>
      <w:ins w:id="1219" w:author="KKD Windows Se7en V1" w:date="2014-07-30T17:14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</w:t>
        </w:r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tudentExpected</w:t>
        </w:r>
      </w:ins>
      <w:ins w:id="1220" w:author="KKD Windows Se7en V1" w:date="2014-07-30T17:23:00Z">
        <w:r w:rsidR="005F0C6C">
          <w:rPr>
            <w:rFonts w:ascii="Times New Roman" w:hAnsi="Times New Roman" w:cs="Times New Roman"/>
            <w:color w:val="000000" w:themeColor="text1"/>
            <w:sz w:val="19"/>
            <w:szCs w:val="19"/>
          </w:rPr>
          <w:t>1</w:t>
        </w:r>
      </w:ins>
      <w:ins w:id="1221" w:author="KKD Windows Se7en V1" w:date="2014-07-30T17:14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= {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542115095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“ploy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sree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”, “</w:t>
        </w:r>
        <w:r w:rsidRPr="00832915">
          <w:rPr>
            <w:rFonts w:ascii="Times New Roman" w:hAnsi="Times New Roman" w:cs="Times New Roman"/>
            <w:sz w:val="18"/>
            <w:szCs w:val="18"/>
          </w:rPr>
          <w:t>ploy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”, “123456”,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“CAMT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”, “SE”, “Thailand”, “SE@gmail.com”, “0863225885”, 1}</w:t>
        </w:r>
      </w:ins>
    </w:p>
    <w:p w14:paraId="7076404F" w14:textId="7A8AAAD6" w:rsidR="005F0C6C" w:rsidRPr="00832915" w:rsidRDefault="005F0C6C" w:rsidP="005F0C6C">
      <w:pPr>
        <w:rPr>
          <w:ins w:id="1222" w:author="KKD Windows Se7en V1" w:date="2014-07-30T17:27:00Z"/>
          <w:rFonts w:ascii="Times New Roman" w:hAnsi="Times New Roman" w:cs="Times New Roman"/>
          <w:color w:val="000000" w:themeColor="text1"/>
          <w:sz w:val="19"/>
          <w:szCs w:val="19"/>
        </w:rPr>
      </w:pPr>
      <w:ins w:id="1223" w:author="KKD Windows Se7en V1" w:date="2014-07-30T17:27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</w:t>
        </w:r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Expected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2 = {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0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null,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null, null, </w:t>
        </w:r>
        <w:r w:rsidRPr="00FF45A6">
          <w:rPr>
            <w:rFonts w:ascii="Times New Roman" w:hAnsi="Times New Roman" w:cs="Times New Roman"/>
            <w:color w:val="000000" w:themeColor="text1"/>
            <w:sz w:val="19"/>
            <w:szCs w:val="19"/>
          </w:rPr>
          <w:t>null,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null, null, null, null, 0}</w:t>
        </w:r>
      </w:ins>
    </w:p>
    <w:p w14:paraId="17AD5A84" w14:textId="77777777" w:rsidR="005F0C6C" w:rsidRPr="00FB103C" w:rsidRDefault="005F0C6C" w:rsidP="00FB103C">
      <w:pPr>
        <w:rPr>
          <w:ins w:id="1224" w:author="KKD Windows Se7en V1" w:date="2014-07-30T17:14:00Z"/>
          <w:rFonts w:ascii="Times New Roman" w:hAnsi="Times New Roman" w:cs="Times New Roman"/>
          <w:color w:val="000000" w:themeColor="text1"/>
          <w:sz w:val="19"/>
          <w:szCs w:val="19"/>
          <w:rPrChange w:id="1225" w:author="KKD Windows Se7en V1" w:date="2014-07-30T17:17:00Z">
            <w:rPr>
              <w:ins w:id="1226" w:author="KKD Windows Se7en V1" w:date="2014-07-30T17:14:00Z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single"/>
            </w:rPr>
          </w:rPrChange>
        </w:rPr>
      </w:pPr>
    </w:p>
    <w:p w14:paraId="0C45F775" w14:textId="77777777" w:rsidR="00FB103C" w:rsidRPr="00A36DEA" w:rsidRDefault="00FB103C" w:rsidP="00FB103C">
      <w:pPr>
        <w:rPr>
          <w:ins w:id="1227" w:author="KKD Windows Se7en V1" w:date="2014-07-30T17:14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228" w:author="KKD Windows Se7en V1" w:date="2014-07-30T17:14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FB103C" w:rsidRPr="00344AC4" w14:paraId="465E9617" w14:textId="77777777" w:rsidTr="00515338">
        <w:trPr>
          <w:trHeight w:val="610"/>
          <w:ins w:id="1229" w:author="KKD Windows Se7en V1" w:date="2014-07-30T17:14:00Z"/>
        </w:trPr>
        <w:tc>
          <w:tcPr>
            <w:tcW w:w="568" w:type="dxa"/>
          </w:tcPr>
          <w:p w14:paraId="7332F8DA" w14:textId="77777777" w:rsidR="00FB103C" w:rsidRPr="00344AC4" w:rsidRDefault="00FB103C" w:rsidP="00515338">
            <w:pPr>
              <w:jc w:val="center"/>
              <w:rPr>
                <w:ins w:id="1230" w:author="KKD Windows Se7en V1" w:date="2014-07-30T17:14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231" w:author="KKD Windows Se7en V1" w:date="2014-07-30T17:14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0581B801" w14:textId="77777777" w:rsidR="00FB103C" w:rsidRPr="00344AC4" w:rsidRDefault="00FB103C" w:rsidP="00515338">
            <w:pPr>
              <w:jc w:val="center"/>
              <w:rPr>
                <w:ins w:id="1232" w:author="KKD Windows Se7en V1" w:date="2014-07-30T17:14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233" w:author="KKD Windows Se7en V1" w:date="2014-07-30T17:14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5C7CA972" w14:textId="77777777" w:rsidR="00FB103C" w:rsidRPr="00344AC4" w:rsidRDefault="00FB103C" w:rsidP="00515338">
            <w:pPr>
              <w:jc w:val="center"/>
              <w:rPr>
                <w:ins w:id="1234" w:author="KKD Windows Se7en V1" w:date="2014-07-30T17:14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235" w:author="KKD Windows Se7en V1" w:date="2014-07-30T17:14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357D6543" w14:textId="77777777" w:rsidR="00FB103C" w:rsidRPr="00344AC4" w:rsidRDefault="00FB103C" w:rsidP="00515338">
            <w:pPr>
              <w:jc w:val="center"/>
              <w:rPr>
                <w:ins w:id="1236" w:author="KKD Windows Se7en V1" w:date="2014-07-30T17:14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237" w:author="KKD Windows Se7en V1" w:date="2014-07-30T17:14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26A295EE" w14:textId="77777777" w:rsidR="00FB103C" w:rsidRPr="00344AC4" w:rsidRDefault="00FB103C" w:rsidP="00515338">
            <w:pPr>
              <w:jc w:val="center"/>
              <w:rPr>
                <w:ins w:id="1238" w:author="KKD Windows Se7en V1" w:date="2014-07-30T17:14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239" w:author="KKD Windows Se7en V1" w:date="2014-07-30T17:14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FB103C" w:rsidRPr="00344AC4" w14:paraId="14EC5D7D" w14:textId="77777777" w:rsidTr="00515338">
        <w:trPr>
          <w:trHeight w:val="465"/>
          <w:ins w:id="1240" w:author="KKD Windows Se7en V1" w:date="2014-07-30T17:14:00Z"/>
        </w:trPr>
        <w:tc>
          <w:tcPr>
            <w:tcW w:w="568" w:type="dxa"/>
          </w:tcPr>
          <w:p w14:paraId="35B0C6E6" w14:textId="46878F42" w:rsidR="00FB103C" w:rsidRPr="00344AC4" w:rsidRDefault="00760226" w:rsidP="00515338">
            <w:pPr>
              <w:rPr>
                <w:ins w:id="1241" w:author="KKD Windows Se7en V1" w:date="2014-07-30T17:14:00Z"/>
                <w:rFonts w:ascii="Times New Roman" w:hAnsi="Times New Roman" w:cs="Times New Roman"/>
                <w:sz w:val="19"/>
                <w:szCs w:val="19"/>
              </w:rPr>
            </w:pPr>
            <w:ins w:id="1242" w:author="KKD Windows Se7en V1" w:date="2014-07-30T17:14:00Z">
              <w:r>
                <w:rPr>
                  <w:rFonts w:ascii="Times New Roman" w:hAnsi="Times New Roman" w:cs="Times New Roman"/>
                  <w:sz w:val="19"/>
                  <w:szCs w:val="19"/>
                </w:rPr>
                <w:t>8</w:t>
              </w:r>
              <w:r w:rsidR="00FB103C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59CB3786" w14:textId="6FEF0CB8" w:rsidR="00FB103C" w:rsidRPr="00344AC4" w:rsidRDefault="001724B8" w:rsidP="001724B8">
            <w:pPr>
              <w:rPr>
                <w:ins w:id="1243" w:author="KKD Windows Se7en V1" w:date="2014-07-30T17:14:00Z"/>
                <w:rFonts w:ascii="Times New Roman" w:hAnsi="Times New Roman" w:cs="Times New Roman"/>
                <w:sz w:val="19"/>
                <w:szCs w:val="19"/>
              </w:rPr>
              <w:pPrChange w:id="1244" w:author="KKD Windows Se7en V1" w:date="2014-07-30T17:53:00Z">
                <w:pPr/>
              </w:pPrChange>
            </w:pPr>
            <w:ins w:id="1245" w:author="KKD Windows Se7en V1" w:date="2014-07-30T17:53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the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object information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from the database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, which student_username and student_password are existed in.</w:t>
              </w:r>
            </w:ins>
          </w:p>
        </w:tc>
        <w:tc>
          <w:tcPr>
            <w:tcW w:w="2551" w:type="dxa"/>
          </w:tcPr>
          <w:p w14:paraId="752157DC" w14:textId="1DEBDB99" w:rsidR="005F0C6C" w:rsidRPr="005F0C6C" w:rsidRDefault="005F0C6C" w:rsidP="005F0C6C">
            <w:pPr>
              <w:autoSpaceDE w:val="0"/>
              <w:autoSpaceDN w:val="0"/>
              <w:adjustRightInd w:val="0"/>
              <w:spacing w:after="0"/>
              <w:rPr>
                <w:ins w:id="1246" w:author="KKD Windows Se7en V1" w:date="2014-07-30T17:2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47" w:author="KKD Windows Se7en V1" w:date="2014-07-30T17:2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student_username = "</w:t>
              </w:r>
            </w:ins>
            <w:ins w:id="1248" w:author="KKD Windows Se7en V1" w:date="2014-07-30T17:54:00Z">
              <w:r w:rsidR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  <w:ins w:id="1249" w:author="KKD Windows Se7en V1" w:date="2014-07-30T17:2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"</w:t>
              </w:r>
            </w:ins>
          </w:p>
          <w:p w14:paraId="641E04F1" w14:textId="7639DF97" w:rsidR="00FB103C" w:rsidRPr="00344AC4" w:rsidRDefault="005F0C6C" w:rsidP="005F0C6C">
            <w:pPr>
              <w:autoSpaceDE w:val="0"/>
              <w:autoSpaceDN w:val="0"/>
              <w:adjustRightInd w:val="0"/>
              <w:spacing w:after="0"/>
              <w:rPr>
                <w:ins w:id="1250" w:author="KKD Windows Se7en V1" w:date="2014-07-30T17:1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51" w:author="KKD Windows Se7en V1" w:date="2014-07-30T17:24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student_password = "123456"</w:t>
              </w:r>
            </w:ins>
          </w:p>
        </w:tc>
        <w:tc>
          <w:tcPr>
            <w:tcW w:w="2127" w:type="dxa"/>
          </w:tcPr>
          <w:p w14:paraId="6EB075A7" w14:textId="3622F05B" w:rsidR="00FB103C" w:rsidRPr="00832915" w:rsidRDefault="00FB103C" w:rsidP="00515338">
            <w:pPr>
              <w:rPr>
                <w:ins w:id="1252" w:author="KKD Windows Se7en V1" w:date="2014-07-30T17:1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53" w:author="KKD Windows Se7en V1" w:date="2014-07-30T17:18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Assert.AreEqual(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</w:t>
              </w:r>
            </w:ins>
            <w:ins w:id="1254" w:author="KKD Windows Se7en V1" w:date="2014-07-30T17:23:00Z">
              <w:r w:rsidR="005F0C6C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1</w:t>
              </w:r>
            </w:ins>
            <w:ins w:id="1255" w:author="KKD Windows Se7en V1" w:date="2014-07-30T17:18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029E7B49" w14:textId="1AD345A1" w:rsidR="00FB103C" w:rsidRPr="00832915" w:rsidRDefault="00FB103C" w:rsidP="00515338">
            <w:pPr>
              <w:rPr>
                <w:ins w:id="1256" w:author="KKD Windows Se7en V1" w:date="2014-07-30T17:1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57" w:author="KKD Windows Se7en V1" w:date="2014-07-30T17:1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</w:t>
              </w:r>
            </w:ins>
            <w:ins w:id="1258" w:author="KKD Windows Se7en V1" w:date="2014-07-30T17:23:00Z">
              <w:r w:rsidR="005F0C6C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1</w:t>
              </w:r>
            </w:ins>
          </w:p>
        </w:tc>
      </w:tr>
      <w:tr w:rsidR="005F0C6C" w:rsidRPr="00344AC4" w14:paraId="14DDFE13" w14:textId="77777777" w:rsidTr="00515338">
        <w:trPr>
          <w:trHeight w:val="465"/>
          <w:ins w:id="1259" w:author="KKD Windows Se7en V1" w:date="2014-07-30T17:24:00Z"/>
        </w:trPr>
        <w:tc>
          <w:tcPr>
            <w:tcW w:w="568" w:type="dxa"/>
          </w:tcPr>
          <w:p w14:paraId="2F357C0C" w14:textId="77991DF1" w:rsidR="005F0C6C" w:rsidRPr="00344AC4" w:rsidRDefault="00760226" w:rsidP="00515338">
            <w:pPr>
              <w:rPr>
                <w:ins w:id="1260" w:author="KKD Windows Se7en V1" w:date="2014-07-30T17:24:00Z"/>
                <w:rFonts w:ascii="Times New Roman" w:hAnsi="Times New Roman" w:cs="Times New Roman"/>
                <w:sz w:val="19"/>
                <w:szCs w:val="19"/>
              </w:rPr>
            </w:pPr>
            <w:ins w:id="1261" w:author="KKD Windows Se7en V1" w:date="2014-07-30T17:24:00Z">
              <w:r>
                <w:rPr>
                  <w:rFonts w:ascii="Times New Roman" w:hAnsi="Times New Roman" w:cs="Times New Roman"/>
                  <w:sz w:val="19"/>
                  <w:szCs w:val="19"/>
                </w:rPr>
                <w:t>8</w:t>
              </w:r>
              <w:r w:rsidR="005F0C6C">
                <w:rPr>
                  <w:rFonts w:ascii="Times New Roman" w:hAnsi="Times New Roman" w:cs="Times New Roman"/>
                  <w:sz w:val="19"/>
                  <w:szCs w:val="19"/>
                </w:rPr>
                <w:t>.2</w:t>
              </w:r>
            </w:ins>
          </w:p>
        </w:tc>
        <w:tc>
          <w:tcPr>
            <w:tcW w:w="2410" w:type="dxa"/>
          </w:tcPr>
          <w:p w14:paraId="31E4B259" w14:textId="29110D6A" w:rsidR="005F0C6C" w:rsidRPr="00344AC4" w:rsidRDefault="001724B8" w:rsidP="00FB103C">
            <w:pPr>
              <w:rPr>
                <w:ins w:id="1262" w:author="KKD Windows Se7en V1" w:date="2014-07-30T17:24:00Z"/>
                <w:rFonts w:ascii="Times New Roman" w:hAnsi="Times New Roman" w:cs="Times New Roman"/>
                <w:sz w:val="19"/>
                <w:szCs w:val="19"/>
              </w:rPr>
            </w:pPr>
            <w:ins w:id="1263" w:author="KKD Windows Se7en V1" w:date="2014-07-30T17:53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the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object information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from the database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, which student_username and student_password are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not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existed in.</w:t>
              </w:r>
            </w:ins>
          </w:p>
        </w:tc>
        <w:tc>
          <w:tcPr>
            <w:tcW w:w="2551" w:type="dxa"/>
          </w:tcPr>
          <w:p w14:paraId="10968E52" w14:textId="47DF4B0E" w:rsidR="005F0C6C" w:rsidRPr="005F0C6C" w:rsidRDefault="005F0C6C" w:rsidP="005F0C6C">
            <w:pPr>
              <w:autoSpaceDE w:val="0"/>
              <w:autoSpaceDN w:val="0"/>
              <w:adjustRightInd w:val="0"/>
              <w:spacing w:after="0"/>
              <w:rPr>
                <w:ins w:id="1264" w:author="KKD Windows Se7en V1" w:date="2014-07-30T17:25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65" w:author="KKD Windows Se7en V1" w:date="2014-07-30T17:25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student_username = “</w:t>
              </w:r>
              <w:proofErr w:type="spellStart"/>
              <w:r>
                <w:rPr>
                  <w:rFonts w:ascii="Times New Roman" w:hAnsi="Times New Roman" w:cs="Times New Roman"/>
                  <w:color w:val="FF0000"/>
                  <w:sz w:val="19"/>
                  <w:szCs w:val="19"/>
                </w:rPr>
                <w:t>johny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”</w:t>
              </w:r>
            </w:ins>
          </w:p>
          <w:p w14:paraId="2D9ADFF1" w14:textId="7ADEA685" w:rsidR="005F0C6C" w:rsidRDefault="005F0C6C" w:rsidP="005F0C6C">
            <w:pPr>
              <w:autoSpaceDE w:val="0"/>
              <w:autoSpaceDN w:val="0"/>
              <w:adjustRightInd w:val="0"/>
              <w:spacing w:after="0"/>
              <w:rPr>
                <w:ins w:id="1266" w:author="KKD Windows Se7en V1" w:date="2014-07-30T17:2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67" w:author="KKD Windows Se7en V1" w:date="2014-07-30T17:25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student_password = "123456"</w:t>
              </w:r>
            </w:ins>
          </w:p>
        </w:tc>
        <w:tc>
          <w:tcPr>
            <w:tcW w:w="2127" w:type="dxa"/>
          </w:tcPr>
          <w:p w14:paraId="298DF1B3" w14:textId="3E7A7F82" w:rsidR="005F0C6C" w:rsidRPr="00344AC4" w:rsidRDefault="005F0C6C" w:rsidP="00515338">
            <w:pPr>
              <w:rPr>
                <w:ins w:id="1268" w:author="KKD Windows Se7en V1" w:date="2014-07-30T17:2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69" w:author="KKD Windows Se7en V1" w:date="2014-07-30T17:25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Assert.AreEqual(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 w:rsidR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tudentExpected2</w:t>
              </w:r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457E2F00" w14:textId="24B5C216" w:rsidR="005F0C6C" w:rsidRPr="00832915" w:rsidRDefault="005F0C6C" w:rsidP="00515338">
            <w:pPr>
              <w:rPr>
                <w:ins w:id="1270" w:author="KKD Windows Se7en V1" w:date="2014-07-30T17:24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271" w:author="KKD Windows Se7en V1" w:date="2014-07-30T17:25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tudentExpected2</w:t>
              </w:r>
            </w:ins>
          </w:p>
        </w:tc>
      </w:tr>
    </w:tbl>
    <w:p w14:paraId="75A85D20" w14:textId="77777777" w:rsidR="00FB103C" w:rsidRDefault="00FB103C">
      <w:pPr>
        <w:rPr>
          <w:ins w:id="1272" w:author="KKD Windows Se7en V1" w:date="2014-07-30T16:22:00Z"/>
        </w:rPr>
      </w:pPr>
    </w:p>
    <w:p w14:paraId="1A5F4200" w14:textId="77777777" w:rsidR="00795BC2" w:rsidRDefault="00795BC2">
      <w:pPr>
        <w:rPr>
          <w:ins w:id="1273" w:author="KKD Windows Se7en V1" w:date="2014-07-30T17:27:00Z"/>
        </w:rPr>
      </w:pPr>
    </w:p>
    <w:p w14:paraId="32D69E66" w14:textId="77777777" w:rsidR="005F0C6C" w:rsidRDefault="005F0C6C">
      <w:pPr>
        <w:rPr>
          <w:ins w:id="1274" w:author="KKD Windows Se7en V1" w:date="2014-07-30T17:27:00Z"/>
        </w:rPr>
      </w:pPr>
    </w:p>
    <w:p w14:paraId="6E877170" w14:textId="77777777" w:rsidR="005F0C6C" w:rsidRDefault="005F0C6C">
      <w:pPr>
        <w:rPr>
          <w:ins w:id="1275" w:author="KKD Windows Se7en V1" w:date="2014-07-30T17:27:00Z"/>
        </w:rPr>
      </w:pPr>
    </w:p>
    <w:p w14:paraId="5D17D357" w14:textId="77777777" w:rsidR="005F0C6C" w:rsidRDefault="005F0C6C">
      <w:pPr>
        <w:rPr>
          <w:ins w:id="1276" w:author="KKD Windows Se7en V1" w:date="2014-07-30T17:27:00Z"/>
        </w:rPr>
      </w:pPr>
    </w:p>
    <w:p w14:paraId="7613A1F8" w14:textId="77777777" w:rsidR="005F0C6C" w:rsidRDefault="005F0C6C">
      <w:pPr>
        <w:rPr>
          <w:ins w:id="1277" w:author="KKD Windows Se7en V1" w:date="2014-07-30T17:27:00Z"/>
        </w:rPr>
      </w:pPr>
    </w:p>
    <w:p w14:paraId="6A39A07A" w14:textId="77777777" w:rsidR="005F0C6C" w:rsidRDefault="005F0C6C">
      <w:pPr>
        <w:rPr>
          <w:ins w:id="1278" w:author="KKD Windows Se7en V1" w:date="2014-07-30T17:27:00Z"/>
        </w:rPr>
      </w:pPr>
    </w:p>
    <w:p w14:paraId="3FCE4C0D" w14:textId="77777777" w:rsidR="005F0C6C" w:rsidRDefault="005F0C6C">
      <w:pPr>
        <w:rPr>
          <w:ins w:id="1279" w:author="KKD Windows Se7en V1" w:date="2014-07-30T17:27:00Z"/>
        </w:rPr>
      </w:pPr>
    </w:p>
    <w:p w14:paraId="68485F7E" w14:textId="77777777" w:rsidR="005F0C6C" w:rsidRDefault="005F0C6C">
      <w:pPr>
        <w:rPr>
          <w:ins w:id="1280" w:author="KKD Windows Se7en V1" w:date="2014-07-30T17:27:00Z"/>
        </w:rPr>
      </w:pPr>
    </w:p>
    <w:p w14:paraId="3B845DA2" w14:textId="77777777" w:rsidR="005F0C6C" w:rsidRDefault="005F0C6C">
      <w:pPr>
        <w:rPr>
          <w:ins w:id="1281" w:author="KKD Windows Se7en V1" w:date="2014-07-30T17:27:00Z"/>
        </w:rPr>
      </w:pPr>
    </w:p>
    <w:p w14:paraId="6008E92A" w14:textId="77777777" w:rsidR="005F0C6C" w:rsidRDefault="005F0C6C">
      <w:pPr>
        <w:rPr>
          <w:ins w:id="1282" w:author="KKD Windows Se7en V1" w:date="2014-07-30T17:27:00Z"/>
        </w:rPr>
      </w:pPr>
    </w:p>
    <w:p w14:paraId="50E5DDE1" w14:textId="77777777" w:rsidR="005F0C6C" w:rsidRDefault="005F0C6C">
      <w:pPr>
        <w:rPr>
          <w:ins w:id="1283" w:author="KKD Windows Se7en V1" w:date="2014-07-30T17:27:00Z"/>
        </w:rPr>
      </w:pPr>
    </w:p>
    <w:p w14:paraId="1D7DD09D" w14:textId="77777777" w:rsidR="005F0C6C" w:rsidRDefault="005F0C6C">
      <w:pPr>
        <w:rPr>
          <w:ins w:id="1284" w:author="KKD Windows Se7en V1" w:date="2014-07-30T17:27:00Z"/>
        </w:rPr>
      </w:pPr>
    </w:p>
    <w:p w14:paraId="3FFAE3FD" w14:textId="77777777" w:rsidR="005F0C6C" w:rsidRDefault="005F0C6C">
      <w:pPr>
        <w:rPr>
          <w:ins w:id="1285" w:author="KKD Windows Se7en V1" w:date="2014-07-30T17:28:00Z"/>
        </w:rPr>
      </w:pPr>
    </w:p>
    <w:p w14:paraId="58A3E379" w14:textId="4B17104C" w:rsidR="005F0C6C" w:rsidRPr="00DB7EAA" w:rsidRDefault="005F0C6C" w:rsidP="005F0C6C">
      <w:pPr>
        <w:pStyle w:val="Heading2"/>
        <w:rPr>
          <w:ins w:id="1286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ins w:id="1287" w:author="KKD Windows Se7en V1" w:date="2014-07-30T17:28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UTC-9</w:t>
        </w:r>
      </w:ins>
      <w:ins w:id="1288" w:author="KKD Windows Se7en V1" w:date="2014-07-30T17:29:00Z">
        <w:r w:rsidRPr="005F0C6C">
          <w:t xml:space="preserve"> </w:t>
        </w:r>
        <w:proofErr w:type="spellStart"/>
        <w:r w:rsidRPr="005F0C6C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viewStudentIdByUsername</w:t>
        </w:r>
      </w:ins>
      <w:proofErr w:type="spellEnd"/>
      <w:ins w:id="1289" w:author="KKD Windows Se7en V1" w:date="2014-07-30T17:28:00Z">
        <w:r w:rsidRPr="00DB7EAA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(</w:t>
        </w:r>
        <w:proofErr w:type="spellStart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stuUsername</w:t>
        </w:r>
        <w:proofErr w:type="spellEnd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: string):</w:t>
        </w:r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</w:ins>
      <w:proofErr w:type="spellStart"/>
      <w:ins w:id="1290" w:author="KKD Windows Se7en V1" w:date="2014-07-30T17:30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int</w:t>
        </w:r>
      </w:ins>
      <w:proofErr w:type="spellEnd"/>
    </w:p>
    <w:p w14:paraId="225A7499" w14:textId="77777777" w:rsidR="005F0C6C" w:rsidRDefault="005F0C6C" w:rsidP="005F0C6C">
      <w:pPr>
        <w:ind w:firstLine="720"/>
        <w:rPr>
          <w:ins w:id="1291" w:author="KKD Windows Se7en V1" w:date="2014-07-30T17:28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37CAAE" w14:textId="77777777" w:rsidR="005F0C6C" w:rsidRPr="00A36DEA" w:rsidRDefault="005F0C6C" w:rsidP="005F0C6C">
      <w:pPr>
        <w:ind w:left="2552" w:hanging="1843"/>
        <w:rPr>
          <w:ins w:id="1292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293" w:author="KKD Windows Se7en V1" w:date="2014-07-30T17:28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0E67386D" w14:textId="77777777" w:rsidR="005F0C6C" w:rsidRPr="00A36DEA" w:rsidRDefault="005F0C6C" w:rsidP="005F0C6C">
      <w:pPr>
        <w:ind w:left="2552" w:hanging="1832"/>
        <w:rPr>
          <w:ins w:id="1294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295" w:author="KKD Windows Se7en V1" w:date="2014-07-30T17:28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28EC5E74" w14:textId="75A69C13" w:rsidR="005F0C6C" w:rsidRPr="00832915" w:rsidRDefault="005F0C6C" w:rsidP="005F0C6C">
      <w:pPr>
        <w:ind w:left="2552" w:hanging="1843"/>
        <w:rPr>
          <w:ins w:id="1296" w:author="KKD Windows Se7en V1" w:date="2014-07-30T17:28:00Z"/>
          <w:rFonts w:ascii="Times New Roman" w:hAnsi="Times New Roman" w:cs="Times New Roman"/>
          <w:color w:val="000000" w:themeColor="text1"/>
          <w:sz w:val="24"/>
          <w:szCs w:val="24"/>
        </w:rPr>
      </w:pPr>
      <w:ins w:id="1297" w:author="KKD Windows Se7en V1" w:date="2014-07-30T17:28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Case-9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proofErr w:type="spellStart"/>
      <w:ins w:id="1298" w:author="KKD Windows Se7en V1" w:date="2014-07-30T17:31:00Z"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>viewStudentIdByUsername</w:t>
        </w:r>
        <w:proofErr w:type="spellEnd"/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stuUsername</w:t>
        </w:r>
        <w:proofErr w:type="spellEnd"/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: string): </w:t>
        </w:r>
        <w:proofErr w:type="spellStart"/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</w:t>
        </w:r>
      </w:ins>
      <w:proofErr w:type="spellEnd"/>
    </w:p>
    <w:p w14:paraId="0EF0631B" w14:textId="60E317DF" w:rsidR="005F0C6C" w:rsidRDefault="005F0C6C" w:rsidP="005F0C6C">
      <w:pPr>
        <w:ind w:left="2410" w:hanging="1701"/>
        <w:rPr>
          <w:ins w:id="1299" w:author="KKD Windows Se7en V1" w:date="2014-07-30T17:28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1300" w:author="KKD Windows Se7en V1" w:date="2014-07-30T17:28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proofErr w:type="spellStart"/>
      <w:ins w:id="1301" w:author="KKD Windows Se7en V1" w:date="2014-07-30T17:31:00Z"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>viewStudentIdByUsername</w:t>
        </w:r>
        <w:proofErr w:type="spellEnd"/>
        <w:r w:rsidRPr="005F0C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302" w:author="KKD Windows Se7en V1" w:date="2014-07-30T17:28:00Z"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  <w:r>
          <w:rPr>
            <w:rFonts w:ascii="Times New Roman" w:hAnsi="Times New Roman" w:cs="Times New Roman"/>
          </w:rPr>
          <w:t xml:space="preserve">viewing student </w:t>
        </w:r>
      </w:ins>
      <w:ins w:id="1303" w:author="KKD Windows Se7en V1" w:date="2014-07-30T17:31:00Z">
        <w:r>
          <w:rPr>
            <w:rFonts w:ascii="Times New Roman" w:hAnsi="Times New Roman" w:cs="Times New Roman"/>
          </w:rPr>
          <w:t>id</w:t>
        </w:r>
      </w:ins>
      <w:ins w:id="1304" w:author="KKD Windows Se7en V1" w:date="2014-07-30T17:28:00Z">
        <w:r>
          <w:rPr>
            <w:rFonts w:ascii="Times New Roman" w:hAnsi="Times New Roman" w:cs="Times New Roman"/>
          </w:rPr>
          <w:t xml:space="preserve"> from the database by using student username for searching.</w:t>
        </w:r>
      </w:ins>
    </w:p>
    <w:p w14:paraId="3716C9EB" w14:textId="77777777" w:rsidR="005F0C6C" w:rsidRPr="00A36DEA" w:rsidRDefault="005F0C6C" w:rsidP="005F0C6C">
      <w:pPr>
        <w:ind w:left="2410" w:hanging="1701"/>
        <w:rPr>
          <w:ins w:id="1305" w:author="KKD Windows Se7en V1" w:date="2014-07-30T17:28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004CFE50" w14:textId="77777777" w:rsidR="005F0C6C" w:rsidRDefault="005F0C6C" w:rsidP="005F0C6C">
      <w:pPr>
        <w:rPr>
          <w:ins w:id="1306" w:author="KKD Windows Se7en V1" w:date="2014-07-30T17:28:00Z"/>
          <w:rFonts w:ascii="Times New Roman" w:hAnsi="Times New Roman" w:cs="Times New Roman"/>
          <w:b/>
          <w:bCs/>
          <w:sz w:val="24"/>
          <w:szCs w:val="24"/>
        </w:rPr>
      </w:pPr>
      <w:ins w:id="1307" w:author="KKD Windows Se7en V1" w:date="2014-07-30T17:28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5F0C6C" w:rsidRPr="00832915" w14:paraId="0D1F38DA" w14:textId="77777777" w:rsidTr="00515338">
        <w:trPr>
          <w:ins w:id="1308" w:author="KKD Windows Se7en V1" w:date="2014-07-30T17:28:00Z"/>
        </w:trPr>
        <w:tc>
          <w:tcPr>
            <w:tcW w:w="709" w:type="dxa"/>
          </w:tcPr>
          <w:p w14:paraId="24C4F08C" w14:textId="77777777" w:rsidR="005F0C6C" w:rsidRPr="00832915" w:rsidRDefault="005F0C6C" w:rsidP="00515338">
            <w:pPr>
              <w:rPr>
                <w:ins w:id="1309" w:author="KKD Windows Se7en V1" w:date="2014-07-30T17:28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310" w:author="KKD Windows Se7en V1" w:date="2014-07-30T17:28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324CE827" w14:textId="77777777" w:rsidR="005F0C6C" w:rsidRPr="00832915" w:rsidRDefault="005F0C6C" w:rsidP="00515338">
            <w:pPr>
              <w:rPr>
                <w:ins w:id="1311" w:author="KKD Windows Se7en V1" w:date="2014-07-30T17:28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312" w:author="KKD Windows Se7en V1" w:date="2014-07-30T17:28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4B72F85C" w14:textId="77777777" w:rsidR="005F0C6C" w:rsidRPr="00832915" w:rsidRDefault="005F0C6C" w:rsidP="00515338">
            <w:pPr>
              <w:rPr>
                <w:ins w:id="1313" w:author="KKD Windows Se7en V1" w:date="2014-07-30T17:28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314" w:author="KKD Windows Se7en V1" w:date="2014-07-30T17:28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14AEB33F" w14:textId="77777777" w:rsidR="005F0C6C" w:rsidRPr="00832915" w:rsidRDefault="005F0C6C" w:rsidP="00515338">
            <w:pPr>
              <w:rPr>
                <w:ins w:id="1315" w:author="KKD Windows Se7en V1" w:date="2014-07-30T17:28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316" w:author="KKD Windows Se7en V1" w:date="2014-07-30T17:28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5F0C6C" w:rsidRPr="00832915" w14:paraId="689EE98E" w14:textId="77777777" w:rsidTr="00515338">
        <w:trPr>
          <w:trHeight w:val="165"/>
          <w:ins w:id="1317" w:author="KKD Windows Se7en V1" w:date="2014-07-30T17:28:00Z"/>
        </w:trPr>
        <w:tc>
          <w:tcPr>
            <w:tcW w:w="709" w:type="dxa"/>
          </w:tcPr>
          <w:p w14:paraId="01D4C92F" w14:textId="77777777" w:rsidR="005F0C6C" w:rsidRPr="00832915" w:rsidRDefault="005F0C6C" w:rsidP="00515338">
            <w:pPr>
              <w:rPr>
                <w:ins w:id="1318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19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</w:t>
              </w:r>
            </w:ins>
          </w:p>
        </w:tc>
        <w:tc>
          <w:tcPr>
            <w:tcW w:w="2817" w:type="dxa"/>
          </w:tcPr>
          <w:p w14:paraId="5B36B636" w14:textId="77777777" w:rsidR="005F0C6C" w:rsidRPr="00832915" w:rsidRDefault="005F0C6C" w:rsidP="00515338">
            <w:pPr>
              <w:rPr>
                <w:ins w:id="1320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21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5CF920EA" w14:textId="77777777" w:rsidR="005F0C6C" w:rsidRPr="00832915" w:rsidRDefault="005F0C6C" w:rsidP="00515338">
            <w:pPr>
              <w:rPr>
                <w:ins w:id="1322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1323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5C70A60B" w14:textId="77777777" w:rsidR="005F0C6C" w:rsidRPr="00832915" w:rsidRDefault="005F0C6C" w:rsidP="00515338">
            <w:pPr>
              <w:rPr>
                <w:ins w:id="1324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25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</w:tr>
      <w:tr w:rsidR="005F0C6C" w:rsidRPr="00832915" w14:paraId="38CA5F81" w14:textId="77777777" w:rsidTr="00515338">
        <w:trPr>
          <w:ins w:id="1326" w:author="KKD Windows Se7en V1" w:date="2014-07-30T17:28:00Z"/>
        </w:trPr>
        <w:tc>
          <w:tcPr>
            <w:tcW w:w="709" w:type="dxa"/>
          </w:tcPr>
          <w:p w14:paraId="3372EC91" w14:textId="77777777" w:rsidR="005F0C6C" w:rsidRPr="00832915" w:rsidRDefault="005F0C6C" w:rsidP="00515338">
            <w:pPr>
              <w:rPr>
                <w:ins w:id="1327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28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1.2</w:t>
              </w:r>
            </w:ins>
          </w:p>
        </w:tc>
        <w:tc>
          <w:tcPr>
            <w:tcW w:w="2817" w:type="dxa"/>
          </w:tcPr>
          <w:p w14:paraId="5AEA3371" w14:textId="77777777" w:rsidR="005F0C6C" w:rsidRPr="00832915" w:rsidRDefault="005F0C6C" w:rsidP="00515338">
            <w:pPr>
              <w:rPr>
                <w:ins w:id="1329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30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65C45BCD" w14:textId="77777777" w:rsidR="005F0C6C" w:rsidRPr="00832915" w:rsidRDefault="005F0C6C" w:rsidP="00515338">
            <w:pPr>
              <w:rPr>
                <w:ins w:id="1331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32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3902BAF0" w14:textId="77777777" w:rsidR="005F0C6C" w:rsidRPr="00832915" w:rsidRDefault="005F0C6C" w:rsidP="00515338">
            <w:pPr>
              <w:rPr>
                <w:ins w:id="1333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34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</w:p>
        </w:tc>
      </w:tr>
      <w:tr w:rsidR="005F0C6C" w:rsidRPr="00832915" w14:paraId="5C6E7DE2" w14:textId="77777777" w:rsidTr="00515338">
        <w:trPr>
          <w:ins w:id="1335" w:author="KKD Windows Se7en V1" w:date="2014-07-30T17:28:00Z"/>
        </w:trPr>
        <w:tc>
          <w:tcPr>
            <w:tcW w:w="709" w:type="dxa"/>
          </w:tcPr>
          <w:p w14:paraId="46BEBB4B" w14:textId="77777777" w:rsidR="005F0C6C" w:rsidRPr="00832915" w:rsidRDefault="005F0C6C" w:rsidP="00515338">
            <w:pPr>
              <w:rPr>
                <w:ins w:id="1336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37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1.3</w:t>
              </w:r>
            </w:ins>
          </w:p>
        </w:tc>
        <w:tc>
          <w:tcPr>
            <w:tcW w:w="2817" w:type="dxa"/>
          </w:tcPr>
          <w:p w14:paraId="1E240783" w14:textId="77777777" w:rsidR="005F0C6C" w:rsidRPr="00832915" w:rsidRDefault="005F0C6C" w:rsidP="00515338">
            <w:pPr>
              <w:rPr>
                <w:ins w:id="1338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39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6740E934" w14:textId="77777777" w:rsidR="005F0C6C" w:rsidRPr="00832915" w:rsidRDefault="005F0C6C" w:rsidP="00515338">
            <w:pPr>
              <w:rPr>
                <w:ins w:id="1340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41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03F6E12" w14:textId="77777777" w:rsidR="005F0C6C" w:rsidRPr="00832915" w:rsidRDefault="005F0C6C" w:rsidP="00515338">
            <w:pPr>
              <w:rPr>
                <w:ins w:id="1342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43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5F0C6C" w:rsidRPr="00832915" w14:paraId="5E60366B" w14:textId="77777777" w:rsidTr="00515338">
        <w:trPr>
          <w:ins w:id="1344" w:author="KKD Windows Se7en V1" w:date="2014-07-30T17:28:00Z"/>
        </w:trPr>
        <w:tc>
          <w:tcPr>
            <w:tcW w:w="709" w:type="dxa"/>
          </w:tcPr>
          <w:p w14:paraId="15E01CAC" w14:textId="77777777" w:rsidR="005F0C6C" w:rsidRPr="00832915" w:rsidRDefault="005F0C6C" w:rsidP="00515338">
            <w:pPr>
              <w:rPr>
                <w:ins w:id="1345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46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1.4</w:t>
              </w:r>
            </w:ins>
          </w:p>
        </w:tc>
        <w:tc>
          <w:tcPr>
            <w:tcW w:w="2817" w:type="dxa"/>
          </w:tcPr>
          <w:p w14:paraId="51B8B698" w14:textId="77777777" w:rsidR="005F0C6C" w:rsidRPr="00832915" w:rsidRDefault="005F0C6C" w:rsidP="00515338">
            <w:pPr>
              <w:rPr>
                <w:ins w:id="1347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48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3641C354" w14:textId="77777777" w:rsidR="005F0C6C" w:rsidRPr="00832915" w:rsidRDefault="005F0C6C" w:rsidP="00515338">
            <w:pPr>
              <w:rPr>
                <w:ins w:id="1349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50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3EF4CC1" w14:textId="77777777" w:rsidR="005F0C6C" w:rsidRPr="00832915" w:rsidRDefault="005F0C6C" w:rsidP="00515338">
            <w:pPr>
              <w:rPr>
                <w:ins w:id="1351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52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ploy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sree</w:t>
              </w:r>
              <w:proofErr w:type="spellEnd"/>
            </w:ins>
          </w:p>
        </w:tc>
      </w:tr>
      <w:tr w:rsidR="005F0C6C" w:rsidRPr="00832915" w14:paraId="3C47FB41" w14:textId="77777777" w:rsidTr="00515338">
        <w:trPr>
          <w:ins w:id="1353" w:author="KKD Windows Se7en V1" w:date="2014-07-30T17:28:00Z"/>
        </w:trPr>
        <w:tc>
          <w:tcPr>
            <w:tcW w:w="709" w:type="dxa"/>
          </w:tcPr>
          <w:p w14:paraId="2C148A74" w14:textId="77777777" w:rsidR="005F0C6C" w:rsidRPr="00832915" w:rsidRDefault="005F0C6C" w:rsidP="00515338">
            <w:pPr>
              <w:rPr>
                <w:ins w:id="1354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55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1.5</w:t>
              </w:r>
            </w:ins>
          </w:p>
        </w:tc>
        <w:tc>
          <w:tcPr>
            <w:tcW w:w="2817" w:type="dxa"/>
          </w:tcPr>
          <w:p w14:paraId="2B1046FA" w14:textId="77777777" w:rsidR="005F0C6C" w:rsidRPr="00832915" w:rsidRDefault="005F0C6C" w:rsidP="00515338">
            <w:pPr>
              <w:rPr>
                <w:ins w:id="1356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57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2A7FBF8F" w14:textId="77777777" w:rsidR="005F0C6C" w:rsidRPr="00832915" w:rsidRDefault="005F0C6C" w:rsidP="00515338">
            <w:pPr>
              <w:rPr>
                <w:ins w:id="1358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59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1E4A985" w14:textId="77777777" w:rsidR="005F0C6C" w:rsidRPr="00832915" w:rsidRDefault="005F0C6C" w:rsidP="00515338">
            <w:pPr>
              <w:rPr>
                <w:ins w:id="1360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61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5F0C6C" w:rsidRPr="00832915" w14:paraId="21014199" w14:textId="77777777" w:rsidTr="00515338">
        <w:trPr>
          <w:ins w:id="1362" w:author="KKD Windows Se7en V1" w:date="2014-07-30T17:28:00Z"/>
        </w:trPr>
        <w:tc>
          <w:tcPr>
            <w:tcW w:w="709" w:type="dxa"/>
          </w:tcPr>
          <w:p w14:paraId="307EBF56" w14:textId="77777777" w:rsidR="005F0C6C" w:rsidRPr="00832915" w:rsidRDefault="005F0C6C" w:rsidP="00515338">
            <w:pPr>
              <w:rPr>
                <w:ins w:id="1363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64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1.6</w:t>
              </w:r>
            </w:ins>
          </w:p>
        </w:tc>
        <w:tc>
          <w:tcPr>
            <w:tcW w:w="2817" w:type="dxa"/>
          </w:tcPr>
          <w:p w14:paraId="097F251B" w14:textId="77777777" w:rsidR="005F0C6C" w:rsidRPr="00832915" w:rsidRDefault="005F0C6C" w:rsidP="00515338">
            <w:pPr>
              <w:rPr>
                <w:ins w:id="1365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66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6DBF2EA2" w14:textId="77777777" w:rsidR="005F0C6C" w:rsidRPr="00832915" w:rsidRDefault="005F0C6C" w:rsidP="00515338">
            <w:pPr>
              <w:rPr>
                <w:ins w:id="1367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68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A6CF509" w14:textId="77777777" w:rsidR="005F0C6C" w:rsidRPr="00832915" w:rsidRDefault="005F0C6C" w:rsidP="00515338">
            <w:pPr>
              <w:rPr>
                <w:ins w:id="1369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70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5F0C6C" w:rsidRPr="00832915" w14:paraId="3CACCE16" w14:textId="77777777" w:rsidTr="00515338">
        <w:trPr>
          <w:ins w:id="1371" w:author="KKD Windows Se7en V1" w:date="2014-07-30T17:28:00Z"/>
        </w:trPr>
        <w:tc>
          <w:tcPr>
            <w:tcW w:w="709" w:type="dxa"/>
          </w:tcPr>
          <w:p w14:paraId="483E5091" w14:textId="77777777" w:rsidR="005F0C6C" w:rsidRPr="00832915" w:rsidRDefault="005F0C6C" w:rsidP="00515338">
            <w:pPr>
              <w:rPr>
                <w:ins w:id="1372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73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1.7</w:t>
              </w:r>
            </w:ins>
          </w:p>
        </w:tc>
        <w:tc>
          <w:tcPr>
            <w:tcW w:w="2817" w:type="dxa"/>
          </w:tcPr>
          <w:p w14:paraId="19A5972E" w14:textId="77777777" w:rsidR="005F0C6C" w:rsidRPr="00832915" w:rsidRDefault="005F0C6C" w:rsidP="00515338">
            <w:pPr>
              <w:rPr>
                <w:ins w:id="1374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75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00A584A6" w14:textId="77777777" w:rsidR="005F0C6C" w:rsidRPr="00832915" w:rsidRDefault="005F0C6C" w:rsidP="00515338">
            <w:pPr>
              <w:rPr>
                <w:ins w:id="1376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77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8DE8BF9" w14:textId="77777777" w:rsidR="005F0C6C" w:rsidRPr="00832915" w:rsidRDefault="005F0C6C" w:rsidP="00515338">
            <w:pPr>
              <w:rPr>
                <w:ins w:id="1378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79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Thailand</w:t>
              </w:r>
            </w:ins>
          </w:p>
        </w:tc>
      </w:tr>
      <w:tr w:rsidR="005F0C6C" w:rsidRPr="00832915" w14:paraId="05738AE3" w14:textId="77777777" w:rsidTr="00515338">
        <w:trPr>
          <w:ins w:id="1380" w:author="KKD Windows Se7en V1" w:date="2014-07-30T17:28:00Z"/>
        </w:trPr>
        <w:tc>
          <w:tcPr>
            <w:tcW w:w="709" w:type="dxa"/>
          </w:tcPr>
          <w:p w14:paraId="4C6B063F" w14:textId="77777777" w:rsidR="005F0C6C" w:rsidRPr="00832915" w:rsidRDefault="005F0C6C" w:rsidP="00515338">
            <w:pPr>
              <w:rPr>
                <w:ins w:id="1381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82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1.8</w:t>
              </w:r>
            </w:ins>
          </w:p>
        </w:tc>
        <w:tc>
          <w:tcPr>
            <w:tcW w:w="2817" w:type="dxa"/>
          </w:tcPr>
          <w:p w14:paraId="40DB7A13" w14:textId="77777777" w:rsidR="005F0C6C" w:rsidRPr="00832915" w:rsidRDefault="005F0C6C" w:rsidP="00515338">
            <w:pPr>
              <w:rPr>
                <w:ins w:id="1383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84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3EE706EA" w14:textId="77777777" w:rsidR="005F0C6C" w:rsidRPr="00832915" w:rsidRDefault="005F0C6C" w:rsidP="00515338">
            <w:pPr>
              <w:rPr>
                <w:ins w:id="1385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86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40011AF2" w14:textId="77777777" w:rsidR="005F0C6C" w:rsidRPr="00832915" w:rsidRDefault="005F0C6C" w:rsidP="00515338">
            <w:pPr>
              <w:rPr>
                <w:ins w:id="1387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88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5F0C6C" w:rsidRPr="00832915" w14:paraId="1B23A9B6" w14:textId="77777777" w:rsidTr="00515338">
        <w:trPr>
          <w:ins w:id="1389" w:author="KKD Windows Se7en V1" w:date="2014-07-30T17:28:00Z"/>
        </w:trPr>
        <w:tc>
          <w:tcPr>
            <w:tcW w:w="709" w:type="dxa"/>
          </w:tcPr>
          <w:p w14:paraId="3CA3D931" w14:textId="77777777" w:rsidR="005F0C6C" w:rsidRPr="00832915" w:rsidRDefault="005F0C6C" w:rsidP="00515338">
            <w:pPr>
              <w:rPr>
                <w:ins w:id="1390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91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1.9</w:t>
              </w:r>
            </w:ins>
          </w:p>
        </w:tc>
        <w:tc>
          <w:tcPr>
            <w:tcW w:w="2817" w:type="dxa"/>
          </w:tcPr>
          <w:p w14:paraId="74D00583" w14:textId="77777777" w:rsidR="005F0C6C" w:rsidRPr="00832915" w:rsidRDefault="005F0C6C" w:rsidP="00515338">
            <w:pPr>
              <w:rPr>
                <w:ins w:id="1392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393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6B707530" w14:textId="77777777" w:rsidR="005F0C6C" w:rsidRPr="00832915" w:rsidRDefault="005F0C6C" w:rsidP="00515338">
            <w:pPr>
              <w:rPr>
                <w:ins w:id="1394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95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44CA35B" w14:textId="77777777" w:rsidR="005F0C6C" w:rsidRPr="00FF45A6" w:rsidRDefault="005F0C6C" w:rsidP="00515338">
            <w:pPr>
              <w:rPr>
                <w:ins w:id="1396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397" w:author="KKD Windows Se7en V1" w:date="2014-07-30T17:28:00Z">
              <w:r w:rsidRPr="00211C3B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0863225885</w:t>
              </w:r>
            </w:ins>
          </w:p>
        </w:tc>
      </w:tr>
      <w:tr w:rsidR="005F0C6C" w:rsidRPr="00832915" w14:paraId="6B86DDA8" w14:textId="77777777" w:rsidTr="00515338">
        <w:trPr>
          <w:ins w:id="1398" w:author="KKD Windows Se7en V1" w:date="2014-07-30T17:28:00Z"/>
        </w:trPr>
        <w:tc>
          <w:tcPr>
            <w:tcW w:w="709" w:type="dxa"/>
          </w:tcPr>
          <w:p w14:paraId="423261D1" w14:textId="77777777" w:rsidR="005F0C6C" w:rsidRPr="00832915" w:rsidRDefault="005F0C6C" w:rsidP="00515338">
            <w:pPr>
              <w:rPr>
                <w:ins w:id="1399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400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1.10</w:t>
              </w:r>
            </w:ins>
          </w:p>
        </w:tc>
        <w:tc>
          <w:tcPr>
            <w:tcW w:w="2817" w:type="dxa"/>
          </w:tcPr>
          <w:p w14:paraId="21DF5955" w14:textId="77777777" w:rsidR="005F0C6C" w:rsidRPr="00832915" w:rsidRDefault="005F0C6C" w:rsidP="00515338">
            <w:pPr>
              <w:rPr>
                <w:ins w:id="1401" w:author="KKD Windows Se7en V1" w:date="2014-07-30T17:28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402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1072D385" w14:textId="77777777" w:rsidR="005F0C6C" w:rsidRPr="00832915" w:rsidRDefault="005F0C6C" w:rsidP="00515338">
            <w:pPr>
              <w:rPr>
                <w:ins w:id="1403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404" w:author="KKD Windows Se7en V1" w:date="2014-07-30T17:28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20294D4A" w14:textId="77777777" w:rsidR="005F0C6C" w:rsidRPr="00832915" w:rsidRDefault="005F0C6C" w:rsidP="00515338">
            <w:pPr>
              <w:rPr>
                <w:ins w:id="1405" w:author="KKD Windows Se7en V1" w:date="2014-07-30T17:28:00Z"/>
                <w:rFonts w:ascii="Times New Roman" w:hAnsi="Times New Roman" w:cs="Times New Roman"/>
                <w:sz w:val="18"/>
                <w:szCs w:val="18"/>
              </w:rPr>
            </w:pPr>
            <w:ins w:id="1406" w:author="KKD Windows Se7en V1" w:date="2014-07-30T17:28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ins>
          </w:p>
        </w:tc>
      </w:tr>
    </w:tbl>
    <w:p w14:paraId="2FF264B4" w14:textId="77777777" w:rsidR="005F0C6C" w:rsidRDefault="005F0C6C" w:rsidP="005F0C6C">
      <w:pPr>
        <w:rPr>
          <w:ins w:id="1407" w:author="KKD Windows Se7en V1" w:date="2014-07-30T17:28:00Z"/>
          <w:rFonts w:ascii="Times New Roman" w:hAnsi="Times New Roman" w:cs="Times New Roman"/>
          <w:b/>
          <w:bCs/>
          <w:sz w:val="24"/>
          <w:szCs w:val="24"/>
        </w:rPr>
      </w:pPr>
    </w:p>
    <w:p w14:paraId="010E0BCF" w14:textId="77777777" w:rsidR="005F0C6C" w:rsidRDefault="005F0C6C" w:rsidP="005F0C6C">
      <w:pPr>
        <w:rPr>
          <w:ins w:id="1408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2E7C371" w14:textId="77777777" w:rsidR="005F0C6C" w:rsidRDefault="005F0C6C" w:rsidP="005F0C6C">
      <w:pPr>
        <w:rPr>
          <w:ins w:id="1409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0418537" w14:textId="77777777" w:rsidR="005F0C6C" w:rsidRDefault="005F0C6C" w:rsidP="005F0C6C">
      <w:pPr>
        <w:rPr>
          <w:ins w:id="1410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CA0790A" w14:textId="77777777" w:rsidR="005F0C6C" w:rsidRDefault="005F0C6C" w:rsidP="005F0C6C">
      <w:pPr>
        <w:rPr>
          <w:ins w:id="1411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35065ED" w14:textId="77777777" w:rsidR="005F0C6C" w:rsidRDefault="005F0C6C" w:rsidP="005F0C6C">
      <w:pPr>
        <w:rPr>
          <w:ins w:id="1412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E630125" w14:textId="77777777" w:rsidR="005F0C6C" w:rsidRDefault="005F0C6C" w:rsidP="005F0C6C">
      <w:pPr>
        <w:rPr>
          <w:ins w:id="1413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72FF6A8" w14:textId="77777777" w:rsidR="005F0C6C" w:rsidRDefault="005F0C6C" w:rsidP="005F0C6C">
      <w:pPr>
        <w:rPr>
          <w:ins w:id="1414" w:author="KKD Windows Se7en V1" w:date="2014-07-30T17:32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BE8376" w14:textId="77777777" w:rsidR="005F0C6C" w:rsidRDefault="005F0C6C" w:rsidP="005F0C6C">
      <w:pPr>
        <w:rPr>
          <w:ins w:id="1415" w:author="KKD Windows Se7en V1" w:date="2014-07-30T17:32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EC5F167" w14:textId="77777777" w:rsidR="005F0C6C" w:rsidRDefault="005F0C6C" w:rsidP="005F0C6C">
      <w:pPr>
        <w:rPr>
          <w:ins w:id="1416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6165B94" w14:textId="77777777" w:rsidR="005F0C6C" w:rsidRPr="00832915" w:rsidRDefault="005F0C6C" w:rsidP="005F0C6C">
      <w:pPr>
        <w:rPr>
          <w:ins w:id="1417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ins w:id="1418" w:author="KKD Windows Se7en V1" w:date="2014-07-30T17:28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Expected result</w:t>
        </w:r>
      </w:ins>
    </w:p>
    <w:p w14:paraId="62C420B8" w14:textId="77777777" w:rsidR="005F0C6C" w:rsidRPr="00832915" w:rsidRDefault="005F0C6C" w:rsidP="005F0C6C">
      <w:pPr>
        <w:rPr>
          <w:ins w:id="1419" w:author="KKD Windows Se7en V1" w:date="2014-07-30T17:28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420" w:author="KKD Windows Se7en V1" w:date="2014-07-30T17:28:00Z">
        <w:r w:rsidRPr="00832915"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parameter form.</w:t>
        </w:r>
      </w:ins>
    </w:p>
    <w:p w14:paraId="19281886" w14:textId="77777777" w:rsidR="005F0C6C" w:rsidRDefault="005F0C6C" w:rsidP="005F0C6C">
      <w:pPr>
        <w:ind w:firstLine="720"/>
        <w:rPr>
          <w:ins w:id="1421" w:author="KKD Windows Se7en V1" w:date="2014-07-30T17:28:00Z"/>
          <w:rFonts w:ascii="Times New Roman" w:hAnsi="Times New Roman" w:cs="Times New Roman"/>
          <w:color w:val="000000" w:themeColor="text1"/>
          <w:sz w:val="19"/>
          <w:szCs w:val="19"/>
        </w:rPr>
      </w:pPr>
      <w:ins w:id="1422" w:author="KKD Windows Se7en V1" w:date="2014-07-30T17:28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 (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student_id, string student_name, string student_username, string student_password, string student_faculty, string student_department, string student_address, string student_email, string student_tel,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int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  <w:proofErr w:type="spellStart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student_approvement</w:t>
        </w:r>
        <w:proofErr w:type="spellEnd"/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);</w:t>
        </w:r>
      </w:ins>
    </w:p>
    <w:p w14:paraId="324192D0" w14:textId="77777777" w:rsidR="005F0C6C" w:rsidRPr="00832915" w:rsidRDefault="005F0C6C" w:rsidP="005F0C6C">
      <w:pPr>
        <w:ind w:firstLine="720"/>
        <w:rPr>
          <w:ins w:id="1423" w:author="KKD Windows Se7en V1" w:date="2014-07-30T17:28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8AA1001" w14:textId="77777777" w:rsidR="005F0C6C" w:rsidRDefault="005F0C6C" w:rsidP="005F0C6C">
      <w:pPr>
        <w:rPr>
          <w:ins w:id="1424" w:author="KKD Windows Se7en V1" w:date="2014-07-30T17:28:00Z"/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ins w:id="1425" w:author="KKD Windows Se7en V1" w:date="2014-07-30T17:28:00Z">
        <w:r>
          <w:rPr>
            <w:rFonts w:ascii="Times New Roman" w:hAnsi="Times New Roman" w:cs="Times New Roman"/>
            <w:b/>
            <w:bCs/>
            <w:color w:val="000000" w:themeColor="text1"/>
            <w:sz w:val="19"/>
            <w:szCs w:val="19"/>
          </w:rPr>
          <w:t>Student Object.</w:t>
        </w:r>
      </w:ins>
    </w:p>
    <w:p w14:paraId="33C5FEDF" w14:textId="1CC598FC" w:rsidR="005F0C6C" w:rsidRDefault="005F0C6C" w:rsidP="00767935">
      <w:pPr>
        <w:rPr>
          <w:ins w:id="1426" w:author="KKD Windows Se7en V1" w:date="2014-07-30T17:33:00Z"/>
          <w:rFonts w:ascii="Times New Roman" w:hAnsi="Times New Roman" w:cs="Times New Roman"/>
          <w:color w:val="000000" w:themeColor="text1"/>
          <w:sz w:val="19"/>
          <w:szCs w:val="19"/>
        </w:rPr>
        <w:pPrChange w:id="1427" w:author="KKD Windows Se7en V1" w:date="2014-07-30T17:33:00Z">
          <w:pPr/>
        </w:pPrChange>
      </w:pPr>
      <w:ins w:id="1428" w:author="KKD Windows Se7en V1" w:date="2014-07-30T17:28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</w:t>
        </w:r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tudent</w:t>
        </w:r>
      </w:ins>
      <w:ins w:id="1429" w:author="KKD Windows Se7en V1" w:date="2014-07-30T17:33:00Z">
        <w:r w:rsidR="00767935">
          <w:rPr>
            <w:rFonts w:ascii="Times New Roman" w:hAnsi="Times New Roman" w:cs="Times New Roman"/>
            <w:color w:val="000000" w:themeColor="text1"/>
            <w:sz w:val="19"/>
            <w:szCs w:val="19"/>
          </w:rPr>
          <w:t>Id</w:t>
        </w:r>
      </w:ins>
      <w:ins w:id="1430" w:author="KKD Windows Se7en V1" w:date="2014-07-30T17:28:00Z"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Expected1</w:t>
        </w:r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=</w:t>
        </w:r>
      </w:ins>
      <w:ins w:id="1431" w:author="KKD Windows Se7en V1" w:date="2014-07-30T17:33:00Z">
        <w:r w:rsidR="00767935">
          <w:rPr>
            <w:rFonts w:ascii="Times New Roman" w:hAnsi="Times New Roman" w:cs="Times New Roman"/>
            <w:color w:val="000000" w:themeColor="text1"/>
            <w:sz w:val="19"/>
            <w:szCs w:val="19"/>
          </w:rPr>
          <w:t xml:space="preserve"> </w:t>
        </w:r>
      </w:ins>
      <w:ins w:id="1432" w:author="KKD Windows Se7en V1" w:date="2014-07-30T17:41:00Z">
        <w:r w:rsidR="00767935">
          <w:rPr>
            <w:rFonts w:ascii="Times New Roman" w:hAnsi="Times New Roman" w:cs="Times New Roman"/>
            <w:color w:val="000000" w:themeColor="text1"/>
            <w:sz w:val="19"/>
            <w:szCs w:val="19"/>
          </w:rPr>
          <w:t>542115095</w:t>
        </w:r>
      </w:ins>
    </w:p>
    <w:p w14:paraId="733A49F7" w14:textId="5A9748C8" w:rsidR="00767935" w:rsidRPr="00832915" w:rsidRDefault="00767935" w:rsidP="00767935">
      <w:pPr>
        <w:rPr>
          <w:ins w:id="1433" w:author="KKD Windows Se7en V1" w:date="2014-07-30T17:28:00Z"/>
          <w:rFonts w:ascii="Times New Roman" w:hAnsi="Times New Roman" w:cs="Times New Roman"/>
          <w:color w:val="000000" w:themeColor="text1"/>
          <w:sz w:val="19"/>
          <w:szCs w:val="19"/>
        </w:rPr>
        <w:pPrChange w:id="1434" w:author="KKD Windows Se7en V1" w:date="2014-07-30T17:33:00Z">
          <w:pPr/>
        </w:pPrChange>
      </w:pPr>
      <w:ins w:id="1435" w:author="KKD Windows Se7en V1" w:date="2014-07-30T17:33:00Z">
        <w:r w:rsidRPr="00832915">
          <w:rPr>
            <w:rFonts w:ascii="Times New Roman" w:hAnsi="Times New Roman" w:cs="Times New Roman"/>
            <w:color w:val="000000" w:themeColor="text1"/>
            <w:sz w:val="19"/>
            <w:szCs w:val="19"/>
          </w:rPr>
          <w:t>s</w:t>
        </w:r>
        <w:r>
          <w:rPr>
            <w:rFonts w:ascii="Times New Roman" w:hAnsi="Times New Roman" w:cs="Times New Roman"/>
            <w:color w:val="000000" w:themeColor="text1"/>
            <w:sz w:val="19"/>
            <w:szCs w:val="19"/>
          </w:rPr>
          <w:t>tudentIdExpected2 = 0</w:t>
        </w:r>
      </w:ins>
    </w:p>
    <w:p w14:paraId="4DCF823C" w14:textId="77777777" w:rsidR="005F0C6C" w:rsidRPr="00832915" w:rsidRDefault="005F0C6C" w:rsidP="005F0C6C">
      <w:pPr>
        <w:rPr>
          <w:ins w:id="1436" w:author="KKD Windows Se7en V1" w:date="2014-07-30T17:28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CC40DBE" w14:textId="77777777" w:rsidR="005F0C6C" w:rsidRPr="00A36DEA" w:rsidRDefault="005F0C6C" w:rsidP="005F0C6C">
      <w:pPr>
        <w:rPr>
          <w:ins w:id="1437" w:author="KKD Windows Se7en V1" w:date="2014-07-30T17:28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438" w:author="KKD Windows Se7en V1" w:date="2014-07-30T17:28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F0C6C" w:rsidRPr="00344AC4" w14:paraId="6A117955" w14:textId="77777777" w:rsidTr="00515338">
        <w:trPr>
          <w:trHeight w:val="610"/>
          <w:ins w:id="1439" w:author="KKD Windows Se7en V1" w:date="2014-07-30T17:28:00Z"/>
        </w:trPr>
        <w:tc>
          <w:tcPr>
            <w:tcW w:w="568" w:type="dxa"/>
          </w:tcPr>
          <w:p w14:paraId="784FF29C" w14:textId="77777777" w:rsidR="005F0C6C" w:rsidRPr="00344AC4" w:rsidRDefault="005F0C6C" w:rsidP="00515338">
            <w:pPr>
              <w:jc w:val="center"/>
              <w:rPr>
                <w:ins w:id="1440" w:author="KKD Windows Se7en V1" w:date="2014-07-30T17:28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441" w:author="KKD Windows Se7en V1" w:date="2014-07-30T17:28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2E1B3A8B" w14:textId="77777777" w:rsidR="005F0C6C" w:rsidRPr="00344AC4" w:rsidRDefault="005F0C6C" w:rsidP="00515338">
            <w:pPr>
              <w:jc w:val="center"/>
              <w:rPr>
                <w:ins w:id="1442" w:author="KKD Windows Se7en V1" w:date="2014-07-30T17:28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443" w:author="KKD Windows Se7en V1" w:date="2014-07-30T17:28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65A1A150" w14:textId="77777777" w:rsidR="005F0C6C" w:rsidRPr="00344AC4" w:rsidRDefault="005F0C6C" w:rsidP="00515338">
            <w:pPr>
              <w:jc w:val="center"/>
              <w:rPr>
                <w:ins w:id="1444" w:author="KKD Windows Se7en V1" w:date="2014-07-30T17:28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445" w:author="KKD Windows Se7en V1" w:date="2014-07-30T17:28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04B66A75" w14:textId="77777777" w:rsidR="005F0C6C" w:rsidRPr="00344AC4" w:rsidRDefault="005F0C6C" w:rsidP="00515338">
            <w:pPr>
              <w:jc w:val="center"/>
              <w:rPr>
                <w:ins w:id="1446" w:author="KKD Windows Se7en V1" w:date="2014-07-30T17:28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447" w:author="KKD Windows Se7en V1" w:date="2014-07-30T17:28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651ECFA9" w14:textId="77777777" w:rsidR="005F0C6C" w:rsidRPr="00344AC4" w:rsidRDefault="005F0C6C" w:rsidP="00515338">
            <w:pPr>
              <w:jc w:val="center"/>
              <w:rPr>
                <w:ins w:id="1448" w:author="KKD Windows Se7en V1" w:date="2014-07-30T17:28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449" w:author="KKD Windows Se7en V1" w:date="2014-07-30T17:28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5F0C6C" w:rsidRPr="00344AC4" w14:paraId="3A1FB359" w14:textId="77777777" w:rsidTr="00515338">
        <w:trPr>
          <w:trHeight w:val="465"/>
          <w:ins w:id="1450" w:author="KKD Windows Se7en V1" w:date="2014-07-30T17:28:00Z"/>
        </w:trPr>
        <w:tc>
          <w:tcPr>
            <w:tcW w:w="568" w:type="dxa"/>
          </w:tcPr>
          <w:p w14:paraId="3B68A425" w14:textId="5888E789" w:rsidR="005F0C6C" w:rsidRPr="00344AC4" w:rsidRDefault="00760226" w:rsidP="00515338">
            <w:pPr>
              <w:rPr>
                <w:ins w:id="1451" w:author="KKD Windows Se7en V1" w:date="2014-07-30T17:28:00Z"/>
                <w:rFonts w:ascii="Times New Roman" w:hAnsi="Times New Roman" w:cs="Times New Roman"/>
                <w:sz w:val="19"/>
                <w:szCs w:val="19"/>
              </w:rPr>
            </w:pPr>
            <w:ins w:id="1452" w:author="KKD Windows Se7en V1" w:date="2014-07-30T17:28:00Z">
              <w:r>
                <w:rPr>
                  <w:rFonts w:ascii="Times New Roman" w:hAnsi="Times New Roman" w:cs="Times New Roman"/>
                  <w:sz w:val="19"/>
                  <w:szCs w:val="19"/>
                </w:rPr>
                <w:t>9</w:t>
              </w:r>
              <w:r w:rsidR="005F0C6C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386DF95B" w14:textId="694196BB" w:rsidR="005F0C6C" w:rsidRPr="00344AC4" w:rsidRDefault="005F0C6C" w:rsidP="00767935">
            <w:pPr>
              <w:rPr>
                <w:ins w:id="1453" w:author="KKD Windows Se7en V1" w:date="2014-07-30T17:28:00Z"/>
                <w:rFonts w:ascii="Times New Roman" w:hAnsi="Times New Roman" w:cs="Times New Roman"/>
                <w:sz w:val="19"/>
                <w:szCs w:val="19"/>
              </w:rPr>
              <w:pPrChange w:id="1454" w:author="KKD Windows Se7en V1" w:date="2014-07-30T17:40:00Z">
                <w:pPr/>
              </w:pPrChange>
            </w:pPr>
            <w:ins w:id="1455" w:author="KKD Windows Se7en V1" w:date="2014-07-30T17:28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the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</w:ins>
            <w:ins w:id="1456" w:author="KKD Windows Se7en V1" w:date="2014-07-30T17:34:00Z">
              <w:r w:rsidR="00767935">
                <w:rPr>
                  <w:rFonts w:ascii="Times New Roman" w:hAnsi="Times New Roman" w:cs="Times New Roman"/>
                  <w:sz w:val="19"/>
                  <w:szCs w:val="19"/>
                </w:rPr>
                <w:t xml:space="preserve">id </w:t>
              </w:r>
            </w:ins>
            <w:ins w:id="1457" w:author="KKD Windows Se7en V1" w:date="2014-07-30T17:28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from the database</w:t>
              </w:r>
              <w:r w:rsidR="00767935">
                <w:rPr>
                  <w:rFonts w:ascii="Times New Roman" w:hAnsi="Times New Roman" w:cs="Times New Roman"/>
                  <w:sz w:val="19"/>
                  <w:szCs w:val="19"/>
                </w:rPr>
                <w:t xml:space="preserve">, which </w:t>
              </w:r>
            </w:ins>
            <w:ins w:id="1458" w:author="KKD Windows Se7en V1" w:date="2014-07-30T17:37:00Z">
              <w:r w:rsidR="00767935">
                <w:rPr>
                  <w:rFonts w:ascii="Times New Roman" w:hAnsi="Times New Roman" w:cs="Times New Roman"/>
                  <w:sz w:val="19"/>
                  <w:szCs w:val="19"/>
                </w:rPr>
                <w:t>student_username and student_password</w:t>
              </w:r>
            </w:ins>
            <w:ins w:id="1459" w:author="KKD Windows Se7en V1" w:date="2014-07-30T17:40:00Z">
              <w:r w:rsidR="00767935">
                <w:rPr>
                  <w:rFonts w:ascii="Times New Roman" w:hAnsi="Times New Roman" w:cs="Times New Roman"/>
                  <w:sz w:val="19"/>
                  <w:szCs w:val="19"/>
                </w:rPr>
                <w:t xml:space="preserve"> are existed in.</w:t>
              </w:r>
            </w:ins>
            <w:ins w:id="1460" w:author="KKD Windows Se7en V1" w:date="2014-07-30T17:28:00Z"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</w:ins>
          </w:p>
        </w:tc>
        <w:tc>
          <w:tcPr>
            <w:tcW w:w="2551" w:type="dxa"/>
          </w:tcPr>
          <w:p w14:paraId="6E03F0B2" w14:textId="46C4E6B7" w:rsidR="005F0C6C" w:rsidRPr="005F0C6C" w:rsidRDefault="005F0C6C" w:rsidP="00515338">
            <w:pPr>
              <w:autoSpaceDE w:val="0"/>
              <w:autoSpaceDN w:val="0"/>
              <w:adjustRightInd w:val="0"/>
              <w:spacing w:after="0"/>
              <w:rPr>
                <w:ins w:id="1461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462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student_username = "</w:t>
              </w:r>
            </w:ins>
            <w:ins w:id="1463" w:author="KKD Windows Se7en V1" w:date="2014-07-30T17:54:00Z">
              <w:r w:rsidR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  <w:ins w:id="1464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"</w:t>
              </w:r>
            </w:ins>
          </w:p>
          <w:p w14:paraId="2835D84C" w14:textId="55CEFA4E" w:rsidR="005F0C6C" w:rsidRPr="00344AC4" w:rsidRDefault="005F0C6C" w:rsidP="00515338">
            <w:pPr>
              <w:autoSpaceDE w:val="0"/>
              <w:autoSpaceDN w:val="0"/>
              <w:adjustRightInd w:val="0"/>
              <w:spacing w:after="0"/>
              <w:rPr>
                <w:ins w:id="1465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34B7AA5C" w14:textId="77777777" w:rsidR="005F0C6C" w:rsidRPr="00832915" w:rsidRDefault="005F0C6C" w:rsidP="00515338">
            <w:pPr>
              <w:rPr>
                <w:ins w:id="1466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467" w:author="KKD Windows Se7en V1" w:date="2014-07-30T17:28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Assert.AreEqual(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tudentExpected1</w:t>
              </w:r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050F6198" w14:textId="38F39224" w:rsidR="005F0C6C" w:rsidRPr="00832915" w:rsidRDefault="00767935" w:rsidP="00515338">
            <w:pPr>
              <w:rPr>
                <w:ins w:id="1468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469" w:author="KKD Windows Se7en V1" w:date="2014-07-30T17:33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tudentIdExpected1</w:t>
              </w:r>
            </w:ins>
          </w:p>
        </w:tc>
      </w:tr>
      <w:tr w:rsidR="005F0C6C" w:rsidRPr="00344AC4" w14:paraId="4B9A270A" w14:textId="77777777" w:rsidTr="00515338">
        <w:trPr>
          <w:trHeight w:val="465"/>
          <w:ins w:id="1470" w:author="KKD Windows Se7en V1" w:date="2014-07-30T17:28:00Z"/>
        </w:trPr>
        <w:tc>
          <w:tcPr>
            <w:tcW w:w="568" w:type="dxa"/>
          </w:tcPr>
          <w:p w14:paraId="6D3040D6" w14:textId="5A9BA3DE" w:rsidR="005F0C6C" w:rsidRPr="00344AC4" w:rsidRDefault="00760226" w:rsidP="00515338">
            <w:pPr>
              <w:rPr>
                <w:ins w:id="1471" w:author="KKD Windows Se7en V1" w:date="2014-07-30T17:28:00Z"/>
                <w:rFonts w:ascii="Times New Roman" w:hAnsi="Times New Roman" w:cs="Times New Roman"/>
                <w:sz w:val="19"/>
                <w:szCs w:val="19"/>
              </w:rPr>
            </w:pPr>
            <w:ins w:id="1472" w:author="KKD Windows Se7en V1" w:date="2014-07-30T17:28:00Z">
              <w:r>
                <w:rPr>
                  <w:rFonts w:ascii="Times New Roman" w:hAnsi="Times New Roman" w:cs="Times New Roman"/>
                  <w:sz w:val="19"/>
                  <w:szCs w:val="19"/>
                </w:rPr>
                <w:t>9</w:t>
              </w:r>
              <w:r w:rsidR="005F0C6C">
                <w:rPr>
                  <w:rFonts w:ascii="Times New Roman" w:hAnsi="Times New Roman" w:cs="Times New Roman"/>
                  <w:sz w:val="19"/>
                  <w:szCs w:val="19"/>
                </w:rPr>
                <w:t>.2</w:t>
              </w:r>
            </w:ins>
          </w:p>
        </w:tc>
        <w:tc>
          <w:tcPr>
            <w:tcW w:w="2410" w:type="dxa"/>
          </w:tcPr>
          <w:p w14:paraId="6F3433F8" w14:textId="68174B76" w:rsidR="005F0C6C" w:rsidRPr="00344AC4" w:rsidRDefault="00767935" w:rsidP="00515338">
            <w:pPr>
              <w:rPr>
                <w:ins w:id="1473" w:author="KKD Windows Se7en V1" w:date="2014-07-30T17:28:00Z"/>
                <w:rFonts w:ascii="Times New Roman" w:hAnsi="Times New Roman" w:cs="Times New Roman"/>
                <w:sz w:val="19"/>
                <w:szCs w:val="19"/>
              </w:rPr>
            </w:pPr>
            <w:ins w:id="1474" w:author="KKD Windows Se7en V1" w:date="2014-07-30T17:41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get the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id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from the database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, which student_username and student_password are not existed in.</w:t>
              </w:r>
            </w:ins>
          </w:p>
        </w:tc>
        <w:tc>
          <w:tcPr>
            <w:tcW w:w="2551" w:type="dxa"/>
          </w:tcPr>
          <w:p w14:paraId="40BAB664" w14:textId="77777777" w:rsidR="005F0C6C" w:rsidRPr="005F0C6C" w:rsidRDefault="005F0C6C" w:rsidP="00515338">
            <w:pPr>
              <w:autoSpaceDE w:val="0"/>
              <w:autoSpaceDN w:val="0"/>
              <w:adjustRightInd w:val="0"/>
              <w:spacing w:after="0"/>
              <w:rPr>
                <w:ins w:id="1475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476" w:author="KKD Windows Se7en V1" w:date="2014-07-30T17:28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student_username = “</w:t>
              </w:r>
              <w:proofErr w:type="spellStart"/>
              <w:r>
                <w:rPr>
                  <w:rFonts w:ascii="Times New Roman" w:hAnsi="Times New Roman" w:cs="Times New Roman"/>
                  <w:color w:val="FF0000"/>
                  <w:sz w:val="19"/>
                  <w:szCs w:val="19"/>
                </w:rPr>
                <w:t>johny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”</w:t>
              </w:r>
            </w:ins>
          </w:p>
          <w:p w14:paraId="55F3F990" w14:textId="00656672" w:rsidR="005F0C6C" w:rsidRDefault="005F0C6C" w:rsidP="00515338">
            <w:pPr>
              <w:autoSpaceDE w:val="0"/>
              <w:autoSpaceDN w:val="0"/>
              <w:adjustRightInd w:val="0"/>
              <w:spacing w:after="0"/>
              <w:rPr>
                <w:ins w:id="1477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2127" w:type="dxa"/>
          </w:tcPr>
          <w:p w14:paraId="0BB9DDFC" w14:textId="7F858B0E" w:rsidR="005F0C6C" w:rsidRPr="00344AC4" w:rsidRDefault="005F0C6C" w:rsidP="00515338">
            <w:pPr>
              <w:rPr>
                <w:ins w:id="1478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479" w:author="KKD Windows Se7en V1" w:date="2014-07-30T17:28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Assert.AreEqual(</w:t>
              </w:r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 w:rsidR="001724B8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tudentExpected2</w:t>
              </w:r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, actual);</w:t>
              </w:r>
            </w:ins>
          </w:p>
        </w:tc>
        <w:tc>
          <w:tcPr>
            <w:tcW w:w="2400" w:type="dxa"/>
          </w:tcPr>
          <w:p w14:paraId="7485C9C3" w14:textId="77777777" w:rsidR="005F0C6C" w:rsidRPr="00832915" w:rsidRDefault="005F0C6C" w:rsidP="00515338">
            <w:pPr>
              <w:rPr>
                <w:ins w:id="1480" w:author="KKD Windows Se7en V1" w:date="2014-07-30T17:28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481" w:author="KKD Windows Se7en V1" w:date="2014-07-30T17:28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tudentExpected2</w:t>
              </w:r>
            </w:ins>
          </w:p>
        </w:tc>
      </w:tr>
    </w:tbl>
    <w:p w14:paraId="73D8855E" w14:textId="77777777" w:rsidR="005F0C6C" w:rsidRDefault="005F0C6C" w:rsidP="005F0C6C">
      <w:pPr>
        <w:rPr>
          <w:ins w:id="1482" w:author="KKD Windows Se7en V1" w:date="2014-07-30T17:49:00Z"/>
        </w:rPr>
      </w:pPr>
    </w:p>
    <w:p w14:paraId="2F5E1390" w14:textId="77777777" w:rsidR="00515338" w:rsidRDefault="00515338" w:rsidP="005F0C6C">
      <w:pPr>
        <w:rPr>
          <w:ins w:id="1483" w:author="KKD Windows Se7en V1" w:date="2014-07-30T17:49:00Z"/>
        </w:rPr>
      </w:pPr>
    </w:p>
    <w:p w14:paraId="47215AB2" w14:textId="77777777" w:rsidR="00515338" w:rsidRDefault="00515338" w:rsidP="005F0C6C">
      <w:pPr>
        <w:rPr>
          <w:ins w:id="1484" w:author="KKD Windows Se7en V1" w:date="2014-07-30T17:49:00Z"/>
        </w:rPr>
      </w:pPr>
    </w:p>
    <w:p w14:paraId="65A14145" w14:textId="77777777" w:rsidR="00515338" w:rsidRDefault="00515338" w:rsidP="005F0C6C">
      <w:pPr>
        <w:rPr>
          <w:ins w:id="1485" w:author="KKD Windows Se7en V1" w:date="2014-07-30T17:49:00Z"/>
        </w:rPr>
      </w:pPr>
    </w:p>
    <w:p w14:paraId="7651CF67" w14:textId="77777777" w:rsidR="00515338" w:rsidRDefault="00515338" w:rsidP="005F0C6C">
      <w:pPr>
        <w:rPr>
          <w:ins w:id="1486" w:author="KKD Windows Se7en V1" w:date="2014-07-30T17:49:00Z"/>
        </w:rPr>
      </w:pPr>
    </w:p>
    <w:p w14:paraId="3B8E8C5E" w14:textId="77777777" w:rsidR="00515338" w:rsidRDefault="00515338" w:rsidP="005F0C6C">
      <w:pPr>
        <w:rPr>
          <w:ins w:id="1487" w:author="KKD Windows Se7en V1" w:date="2014-07-30T17:49:00Z"/>
        </w:rPr>
      </w:pPr>
    </w:p>
    <w:p w14:paraId="66ABC5FE" w14:textId="77777777" w:rsidR="00515338" w:rsidRDefault="00515338" w:rsidP="005F0C6C">
      <w:pPr>
        <w:rPr>
          <w:ins w:id="1488" w:author="KKD Windows Se7en V1" w:date="2014-07-30T17:49:00Z"/>
        </w:rPr>
      </w:pPr>
    </w:p>
    <w:p w14:paraId="66D784ED" w14:textId="77777777" w:rsidR="00515338" w:rsidRDefault="00515338" w:rsidP="005F0C6C">
      <w:pPr>
        <w:rPr>
          <w:ins w:id="1489" w:author="KKD Windows Se7en V1" w:date="2014-07-30T17:49:00Z"/>
        </w:rPr>
      </w:pPr>
    </w:p>
    <w:p w14:paraId="75136843" w14:textId="77777777" w:rsidR="00515338" w:rsidRDefault="00515338" w:rsidP="005F0C6C">
      <w:pPr>
        <w:rPr>
          <w:ins w:id="1490" w:author="KKD Windows Se7en V1" w:date="2014-07-30T17:49:00Z"/>
        </w:rPr>
      </w:pPr>
    </w:p>
    <w:p w14:paraId="0493CF53" w14:textId="77777777" w:rsidR="00515338" w:rsidRDefault="00515338" w:rsidP="005F0C6C">
      <w:pPr>
        <w:rPr>
          <w:ins w:id="1491" w:author="KKD Windows Se7en V1" w:date="2014-07-30T17:49:00Z"/>
        </w:rPr>
      </w:pPr>
    </w:p>
    <w:p w14:paraId="358555BB" w14:textId="77777777" w:rsidR="00515338" w:rsidRDefault="00515338" w:rsidP="005F0C6C">
      <w:pPr>
        <w:rPr>
          <w:ins w:id="1492" w:author="KKD Windows Se7en V1" w:date="2014-07-30T17:49:00Z"/>
        </w:rPr>
      </w:pPr>
    </w:p>
    <w:p w14:paraId="5736B1B6" w14:textId="77777777" w:rsidR="00515338" w:rsidRDefault="00515338" w:rsidP="005F0C6C">
      <w:pPr>
        <w:rPr>
          <w:ins w:id="1493" w:author="KKD Windows Se7en V1" w:date="2014-07-30T17:49:00Z"/>
        </w:rPr>
      </w:pPr>
    </w:p>
    <w:p w14:paraId="6520B6B6" w14:textId="77777777" w:rsidR="00515338" w:rsidRDefault="00515338" w:rsidP="005F0C6C">
      <w:pPr>
        <w:rPr>
          <w:ins w:id="1494" w:author="KKD Windows Se7en V1" w:date="2014-07-30T17:49:00Z"/>
        </w:rPr>
      </w:pPr>
    </w:p>
    <w:p w14:paraId="44E74C1D" w14:textId="0CC57685" w:rsidR="00515338" w:rsidRPr="00DB7EAA" w:rsidRDefault="00515338" w:rsidP="00515338">
      <w:pPr>
        <w:pStyle w:val="Heading2"/>
        <w:rPr>
          <w:ins w:id="1495" w:author="KKD Windows Se7en V1" w:date="2014-07-30T17:49:00Z"/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496" w:name="_GoBack"/>
      <w:bookmarkEnd w:id="1496"/>
      <w:ins w:id="1497" w:author="KKD Windows Se7en V1" w:date="2014-07-30T17:49:00Z"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>UTC-10</w:t>
        </w:r>
        <w:r w:rsidRPr="005F0C6C">
          <w:t xml:space="preserve"> </w:t>
        </w:r>
      </w:ins>
      <w:proofErr w:type="spellStart"/>
      <w:ins w:id="1498" w:author="KKD Windows Se7en V1" w:date="2014-07-30T17:50:00Z">
        <w:r w:rsidRPr="00515338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rPrChange w:id="1499" w:author="KKD Windows Se7en V1" w:date="2014-07-30T17:51:00Z">
              <w:rPr/>
            </w:rPrChange>
          </w:rPr>
          <w:t>deleteStudent</w:t>
        </w:r>
        <w:proofErr w:type="spellEnd"/>
        <w:r w:rsidRPr="00515338">
          <w:rPr>
            <w:color w:val="000000" w:themeColor="text1"/>
            <w:rPrChange w:id="1500" w:author="KKD Windows Se7en V1" w:date="2014-07-30T17:51:00Z">
              <w:rPr/>
            </w:rPrChange>
          </w:rPr>
          <w:t xml:space="preserve"> </w:t>
        </w:r>
      </w:ins>
      <w:ins w:id="1501" w:author="KKD Windows Se7en V1" w:date="2014-07-30T17:49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(</w:t>
        </w:r>
      </w:ins>
      <w:ins w:id="1502" w:author="KKD Windows Se7en V1" w:date="2014-07-30T17:51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studentId</w:t>
        </w:r>
      </w:ins>
      <w:ins w:id="1503" w:author="KKD Windows Se7en V1" w:date="2014-07-30T17:49:00Z"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: </w:t>
        </w:r>
        <w:proofErr w:type="spellStart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int</w:t>
        </w:r>
        <w:proofErr w:type="spellEnd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):</w:t>
        </w:r>
        <w: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th-TH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bool</w:t>
        </w:r>
        <w:proofErr w:type="spellEnd"/>
      </w:ins>
    </w:p>
    <w:p w14:paraId="785FDC88" w14:textId="77777777" w:rsidR="00515338" w:rsidRDefault="00515338" w:rsidP="00515338">
      <w:pPr>
        <w:ind w:firstLine="720"/>
        <w:rPr>
          <w:ins w:id="1504" w:author="KKD Windows Se7en V1" w:date="2014-07-30T17:49:00Z"/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9C521C" w14:textId="77777777" w:rsidR="00515338" w:rsidRPr="00A36DEA" w:rsidRDefault="00515338" w:rsidP="00515338">
      <w:pPr>
        <w:ind w:left="2552" w:hanging="1843"/>
        <w:rPr>
          <w:ins w:id="1505" w:author="KKD Windows Se7en V1" w:date="2014-07-30T17:49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506" w:author="KKD Windows Se7en V1" w:date="2014-07-30T17:49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Package: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Repository</w:t>
        </w:r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5806A3A8" w14:textId="77777777" w:rsidR="00515338" w:rsidRPr="00A36DEA" w:rsidRDefault="00515338" w:rsidP="00515338">
      <w:pPr>
        <w:ind w:left="2552" w:hanging="1832"/>
        <w:rPr>
          <w:ins w:id="1507" w:author="KKD Windows Se7en V1" w:date="2014-07-30T17:49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508" w:author="KKD Windows Se7en V1" w:date="2014-07-30T17:49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Class: 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  <w:proofErr w:type="spellStart"/>
        <w:r w:rsidRPr="00A36DEA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A36DEA" w:rsidDel="0065177F">
          <w:rPr>
            <w:rFonts w:ascii="Times New Roman" w:hAnsi="Times New Roman" w:cs="Times New Roman"/>
            <w:color w:val="000000" w:themeColor="text1"/>
            <w:sz w:val="24"/>
            <w:szCs w:val="24"/>
            <w:highlight w:val="yellow"/>
          </w:rPr>
          <w:t xml:space="preserve"> </w:t>
        </w:r>
      </w:ins>
    </w:p>
    <w:p w14:paraId="11C159AC" w14:textId="7FB946D6" w:rsidR="00515338" w:rsidRPr="00832915" w:rsidRDefault="00515338" w:rsidP="00515338">
      <w:pPr>
        <w:ind w:left="2552" w:hanging="1843"/>
        <w:rPr>
          <w:ins w:id="1509" w:author="KKD Windows Se7en V1" w:date="2014-07-30T17:49:00Z"/>
          <w:rFonts w:ascii="Times New Roman" w:hAnsi="Times New Roman" w:cs="Times New Roman"/>
          <w:color w:val="000000" w:themeColor="text1"/>
          <w:sz w:val="24"/>
          <w:szCs w:val="24"/>
        </w:rPr>
      </w:pPr>
      <w:ins w:id="1510" w:author="KKD Windows Se7en V1" w:date="2014-07-30T17:49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Unit Test Case-</w:t>
        </w:r>
      </w:ins>
      <w:ins w:id="1511" w:author="KKD Windows Se7en V1" w:date="2014-07-30T17:51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10</w:t>
        </w:r>
      </w:ins>
      <w:ins w:id="1512" w:author="KKD Windows Se7en V1" w:date="2014-07-30T17:49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: </w:t>
        </w:r>
      </w:ins>
      <w:proofErr w:type="spellStart"/>
      <w:ins w:id="1513" w:author="KKD Windows Se7en V1" w:date="2014-07-30T17:51:00Z"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>deleteStudent</w:t>
        </w:r>
        <w:proofErr w:type="spellEnd"/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(studentId: </w:t>
        </w:r>
        <w:proofErr w:type="spellStart"/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</w:t>
        </w:r>
        <w:proofErr w:type="spellEnd"/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): </w:t>
        </w:r>
        <w:proofErr w:type="spellStart"/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>bool</w:t>
        </w:r>
      </w:ins>
      <w:proofErr w:type="spellEnd"/>
    </w:p>
    <w:p w14:paraId="4199D5B4" w14:textId="5A3F9F4C" w:rsidR="00515338" w:rsidRDefault="00515338" w:rsidP="00515338">
      <w:pPr>
        <w:ind w:left="2410" w:hanging="1701"/>
        <w:rPr>
          <w:ins w:id="1514" w:author="KKD Windows Se7en V1" w:date="2014-07-30T17:49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ins w:id="1515" w:author="KKD Windows Se7en V1" w:date="2014-07-30T17:49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Description</w:t>
        </w:r>
        <w:r w:rsidRPr="00A36DE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: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36DEA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ab/>
          <w:t>The test case is used for testing</w:t>
        </w:r>
        <w:r w:rsidRPr="00BC7D93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 xml:space="preserve"> </w:t>
        </w:r>
      </w:ins>
      <w:proofErr w:type="spellStart"/>
      <w:ins w:id="1516" w:author="KKD Windows Se7en V1" w:date="2014-07-30T17:51:00Z"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>deleteStudent</w:t>
        </w:r>
        <w:proofErr w:type="spellEnd"/>
        <w:r w:rsidRPr="0051533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517" w:author="KKD Windows Se7en V1" w:date="2014-07-30T17:49:00Z"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method in </w:t>
        </w:r>
        <w:proofErr w:type="spellStart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>StudentRepository</w:t>
        </w:r>
        <w:proofErr w:type="spellEnd"/>
        <w:r w:rsidRPr="00BC7D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  <w:r w:rsidRPr="00A36DEA">
          <w:rPr>
            <w:rFonts w:ascii="Times New Roman" w:hAnsi="Times New Roman" w:cs="Times New Roman"/>
            <w:sz w:val="24"/>
            <w:szCs w:val="24"/>
          </w:rPr>
          <w:t xml:space="preserve">This method is used for </w:t>
        </w:r>
        <w:r>
          <w:rPr>
            <w:rFonts w:ascii="Times New Roman" w:hAnsi="Times New Roman" w:cs="Times New Roman"/>
          </w:rPr>
          <w:t xml:space="preserve">deleting student information </w:t>
        </w:r>
      </w:ins>
      <w:ins w:id="1518" w:author="KKD Windows Se7en V1" w:date="2014-07-30T17:52:00Z">
        <w:r>
          <w:rPr>
            <w:rFonts w:ascii="Times New Roman" w:hAnsi="Times New Roman" w:cs="Times New Roman"/>
          </w:rPr>
          <w:t>in</w:t>
        </w:r>
      </w:ins>
      <w:ins w:id="1519" w:author="KKD Windows Se7en V1" w:date="2014-07-30T17:49:00Z">
        <w:r>
          <w:rPr>
            <w:rFonts w:ascii="Times New Roman" w:hAnsi="Times New Roman" w:cs="Times New Roman"/>
          </w:rPr>
          <w:t xml:space="preserve"> the database.</w:t>
        </w:r>
      </w:ins>
    </w:p>
    <w:p w14:paraId="45A83966" w14:textId="77777777" w:rsidR="00515338" w:rsidRPr="00A36DEA" w:rsidRDefault="00515338" w:rsidP="00515338">
      <w:pPr>
        <w:ind w:left="2410" w:hanging="1701"/>
        <w:rPr>
          <w:ins w:id="1520" w:author="KKD Windows Se7en V1" w:date="2014-07-30T17:49:00Z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1AEE42E" w14:textId="77777777" w:rsidR="00515338" w:rsidRDefault="00515338" w:rsidP="00515338">
      <w:pPr>
        <w:rPr>
          <w:ins w:id="1521" w:author="KKD Windows Se7en V1" w:date="2014-07-30T17:49:00Z"/>
          <w:rFonts w:ascii="Times New Roman" w:hAnsi="Times New Roman" w:cs="Times New Roman"/>
          <w:b/>
          <w:bCs/>
          <w:sz w:val="24"/>
          <w:szCs w:val="24"/>
        </w:rPr>
      </w:pPr>
      <w:ins w:id="1522" w:author="KKD Windows Se7en V1" w:date="2014-07-30T17:49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Prerequisites or Test Data</w:t>
        </w:r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tbl>
      <w:tblPr>
        <w:tblpPr w:leftFromText="180" w:rightFromText="180" w:vertAnchor="text" w:horzAnchor="margin" w:tblpY="73"/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268"/>
        <w:gridCol w:w="3423"/>
      </w:tblGrid>
      <w:tr w:rsidR="00515338" w:rsidRPr="00832915" w14:paraId="76EEDCA9" w14:textId="77777777" w:rsidTr="00515338">
        <w:trPr>
          <w:ins w:id="1523" w:author="KKD Windows Se7en V1" w:date="2014-07-30T17:49:00Z"/>
        </w:trPr>
        <w:tc>
          <w:tcPr>
            <w:tcW w:w="709" w:type="dxa"/>
          </w:tcPr>
          <w:p w14:paraId="0D74A8A8" w14:textId="77777777" w:rsidR="00515338" w:rsidRPr="00832915" w:rsidRDefault="00515338" w:rsidP="00515338">
            <w:pPr>
              <w:rPr>
                <w:ins w:id="1524" w:author="KKD Windows Se7en V1" w:date="2014-07-30T17:49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525" w:author="KKD Windows Se7en V1" w:date="2014-07-30T17:49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No.</w:t>
              </w:r>
            </w:ins>
          </w:p>
        </w:tc>
        <w:tc>
          <w:tcPr>
            <w:tcW w:w="2817" w:type="dxa"/>
          </w:tcPr>
          <w:p w14:paraId="4F76F6BE" w14:textId="77777777" w:rsidR="00515338" w:rsidRPr="00832915" w:rsidRDefault="00515338" w:rsidP="00515338">
            <w:pPr>
              <w:rPr>
                <w:ins w:id="1526" w:author="KKD Windows Se7en V1" w:date="2014-07-30T17:49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527" w:author="KKD Windows Se7en V1" w:date="2014-07-30T17:49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name</w:t>
              </w:r>
            </w:ins>
          </w:p>
        </w:tc>
        <w:tc>
          <w:tcPr>
            <w:tcW w:w="2268" w:type="dxa"/>
          </w:tcPr>
          <w:p w14:paraId="21E4BC54" w14:textId="77777777" w:rsidR="00515338" w:rsidRPr="00832915" w:rsidRDefault="00515338" w:rsidP="00515338">
            <w:pPr>
              <w:rPr>
                <w:ins w:id="1528" w:author="KKD Windows Se7en V1" w:date="2014-07-30T17:49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529" w:author="KKD Windows Se7en V1" w:date="2014-07-30T17:49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type</w:t>
              </w:r>
            </w:ins>
          </w:p>
        </w:tc>
        <w:tc>
          <w:tcPr>
            <w:tcW w:w="3423" w:type="dxa"/>
          </w:tcPr>
          <w:p w14:paraId="5F19AC2B" w14:textId="77777777" w:rsidR="00515338" w:rsidRPr="00832915" w:rsidRDefault="00515338" w:rsidP="00515338">
            <w:pPr>
              <w:rPr>
                <w:ins w:id="1530" w:author="KKD Windows Se7en V1" w:date="2014-07-30T17:49:00Z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ins w:id="1531" w:author="KKD Windows Se7en V1" w:date="2014-07-30T17:49:00Z">
              <w:r w:rsidRPr="00832915">
                <w:rPr>
                  <w:rFonts w:ascii="Times New Roman" w:hAnsi="Times New Roman" w:cs="Times New Roman"/>
                  <w:b/>
                  <w:bCs/>
                  <w:sz w:val="18"/>
                  <w:szCs w:val="18"/>
                </w:rPr>
                <w:t>Data value</w:t>
              </w:r>
            </w:ins>
          </w:p>
        </w:tc>
      </w:tr>
      <w:tr w:rsidR="00515338" w:rsidRPr="00832915" w14:paraId="67718BF8" w14:textId="77777777" w:rsidTr="00515338">
        <w:trPr>
          <w:trHeight w:val="165"/>
          <w:ins w:id="1532" w:author="KKD Windows Se7en V1" w:date="2014-07-30T17:49:00Z"/>
        </w:trPr>
        <w:tc>
          <w:tcPr>
            <w:tcW w:w="709" w:type="dxa"/>
          </w:tcPr>
          <w:p w14:paraId="449446F1" w14:textId="77777777" w:rsidR="00515338" w:rsidRPr="00832915" w:rsidRDefault="00515338" w:rsidP="00515338">
            <w:pPr>
              <w:rPr>
                <w:ins w:id="1533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34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</w:t>
              </w:r>
            </w:ins>
          </w:p>
        </w:tc>
        <w:tc>
          <w:tcPr>
            <w:tcW w:w="2817" w:type="dxa"/>
          </w:tcPr>
          <w:p w14:paraId="077255A9" w14:textId="77777777" w:rsidR="00515338" w:rsidRPr="00832915" w:rsidRDefault="00515338" w:rsidP="00515338">
            <w:pPr>
              <w:rPr>
                <w:ins w:id="1535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36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student_id</w:t>
              </w:r>
            </w:ins>
          </w:p>
        </w:tc>
        <w:tc>
          <w:tcPr>
            <w:tcW w:w="2268" w:type="dxa"/>
          </w:tcPr>
          <w:p w14:paraId="484CDA29" w14:textId="77777777" w:rsidR="00515338" w:rsidRPr="00832915" w:rsidRDefault="00515338" w:rsidP="00515338">
            <w:pPr>
              <w:rPr>
                <w:ins w:id="1537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ins w:id="1538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int</w:t>
              </w:r>
              <w:proofErr w:type="spellEnd"/>
            </w:ins>
          </w:p>
        </w:tc>
        <w:tc>
          <w:tcPr>
            <w:tcW w:w="3423" w:type="dxa"/>
          </w:tcPr>
          <w:p w14:paraId="475A1F5A" w14:textId="77777777" w:rsidR="00515338" w:rsidRPr="00832915" w:rsidRDefault="00515338" w:rsidP="00515338">
            <w:pPr>
              <w:rPr>
                <w:ins w:id="1539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40" w:author="KKD Windows Se7en V1" w:date="2014-07-30T17:49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542115095</w:t>
              </w:r>
            </w:ins>
          </w:p>
        </w:tc>
      </w:tr>
      <w:tr w:rsidR="00515338" w:rsidRPr="00832915" w14:paraId="021866C6" w14:textId="77777777" w:rsidTr="00515338">
        <w:trPr>
          <w:ins w:id="1541" w:author="KKD Windows Se7en V1" w:date="2014-07-30T17:49:00Z"/>
        </w:trPr>
        <w:tc>
          <w:tcPr>
            <w:tcW w:w="709" w:type="dxa"/>
          </w:tcPr>
          <w:p w14:paraId="0A13A5DA" w14:textId="77777777" w:rsidR="00515338" w:rsidRPr="00832915" w:rsidRDefault="00515338" w:rsidP="00515338">
            <w:pPr>
              <w:rPr>
                <w:ins w:id="1542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43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1.2</w:t>
              </w:r>
            </w:ins>
          </w:p>
        </w:tc>
        <w:tc>
          <w:tcPr>
            <w:tcW w:w="2817" w:type="dxa"/>
          </w:tcPr>
          <w:p w14:paraId="2ECE603B" w14:textId="77777777" w:rsidR="00515338" w:rsidRPr="00832915" w:rsidRDefault="00515338" w:rsidP="00515338">
            <w:pPr>
              <w:rPr>
                <w:ins w:id="1544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45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student_username</w:t>
              </w:r>
            </w:ins>
          </w:p>
        </w:tc>
        <w:tc>
          <w:tcPr>
            <w:tcW w:w="2268" w:type="dxa"/>
          </w:tcPr>
          <w:p w14:paraId="3E4E8E93" w14:textId="77777777" w:rsidR="00515338" w:rsidRPr="00832915" w:rsidRDefault="00515338" w:rsidP="00515338">
            <w:pPr>
              <w:rPr>
                <w:ins w:id="1546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47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6C080C1" w14:textId="77777777" w:rsidR="00515338" w:rsidRPr="00832915" w:rsidRDefault="00515338" w:rsidP="00515338">
            <w:pPr>
              <w:rPr>
                <w:ins w:id="1548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49" w:author="KKD Windows Se7en V1" w:date="2014-07-30T17:49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ploy</w:t>
              </w:r>
            </w:ins>
          </w:p>
        </w:tc>
      </w:tr>
      <w:tr w:rsidR="00515338" w:rsidRPr="00832915" w14:paraId="3E735D5A" w14:textId="77777777" w:rsidTr="00515338">
        <w:trPr>
          <w:ins w:id="1550" w:author="KKD Windows Se7en V1" w:date="2014-07-30T17:49:00Z"/>
        </w:trPr>
        <w:tc>
          <w:tcPr>
            <w:tcW w:w="709" w:type="dxa"/>
          </w:tcPr>
          <w:p w14:paraId="7D2B7AAA" w14:textId="77777777" w:rsidR="00515338" w:rsidRPr="00832915" w:rsidRDefault="00515338" w:rsidP="00515338">
            <w:pPr>
              <w:rPr>
                <w:ins w:id="1551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52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1.3</w:t>
              </w:r>
            </w:ins>
          </w:p>
        </w:tc>
        <w:tc>
          <w:tcPr>
            <w:tcW w:w="2817" w:type="dxa"/>
          </w:tcPr>
          <w:p w14:paraId="080DC992" w14:textId="77777777" w:rsidR="00515338" w:rsidRPr="00832915" w:rsidRDefault="00515338" w:rsidP="00515338">
            <w:pPr>
              <w:rPr>
                <w:ins w:id="1553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54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student_password</w:t>
              </w:r>
            </w:ins>
          </w:p>
        </w:tc>
        <w:tc>
          <w:tcPr>
            <w:tcW w:w="2268" w:type="dxa"/>
          </w:tcPr>
          <w:p w14:paraId="13FA892F" w14:textId="77777777" w:rsidR="00515338" w:rsidRPr="00832915" w:rsidRDefault="00515338" w:rsidP="00515338">
            <w:pPr>
              <w:rPr>
                <w:ins w:id="1555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56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0D6D8AD2" w14:textId="77777777" w:rsidR="00515338" w:rsidRPr="00832915" w:rsidRDefault="00515338" w:rsidP="00515338">
            <w:pPr>
              <w:rPr>
                <w:ins w:id="1557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58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123456</w:t>
              </w:r>
            </w:ins>
          </w:p>
        </w:tc>
      </w:tr>
      <w:tr w:rsidR="00515338" w:rsidRPr="00832915" w14:paraId="3BCE89C2" w14:textId="77777777" w:rsidTr="00515338">
        <w:trPr>
          <w:ins w:id="1559" w:author="KKD Windows Se7en V1" w:date="2014-07-30T17:49:00Z"/>
        </w:trPr>
        <w:tc>
          <w:tcPr>
            <w:tcW w:w="709" w:type="dxa"/>
          </w:tcPr>
          <w:p w14:paraId="6AD10EF9" w14:textId="77777777" w:rsidR="00515338" w:rsidRPr="00832915" w:rsidRDefault="00515338" w:rsidP="00515338">
            <w:pPr>
              <w:rPr>
                <w:ins w:id="1560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61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1.4</w:t>
              </w:r>
            </w:ins>
          </w:p>
        </w:tc>
        <w:tc>
          <w:tcPr>
            <w:tcW w:w="2817" w:type="dxa"/>
          </w:tcPr>
          <w:p w14:paraId="71385905" w14:textId="77777777" w:rsidR="00515338" w:rsidRPr="00832915" w:rsidRDefault="00515338" w:rsidP="00515338">
            <w:pPr>
              <w:rPr>
                <w:ins w:id="1562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63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student_name</w:t>
              </w:r>
            </w:ins>
          </w:p>
        </w:tc>
        <w:tc>
          <w:tcPr>
            <w:tcW w:w="2268" w:type="dxa"/>
          </w:tcPr>
          <w:p w14:paraId="19BC0AAE" w14:textId="77777777" w:rsidR="00515338" w:rsidRPr="00832915" w:rsidRDefault="00515338" w:rsidP="00515338">
            <w:pPr>
              <w:rPr>
                <w:ins w:id="1564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65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DF28469" w14:textId="77777777" w:rsidR="00515338" w:rsidRPr="00832915" w:rsidRDefault="00515338" w:rsidP="00515338">
            <w:pPr>
              <w:rPr>
                <w:ins w:id="1566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67" w:author="KKD Windows Se7en V1" w:date="2014-07-30T17:49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 xml:space="preserve">ploy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sree</w:t>
              </w:r>
              <w:proofErr w:type="spellEnd"/>
            </w:ins>
          </w:p>
        </w:tc>
      </w:tr>
      <w:tr w:rsidR="00515338" w:rsidRPr="00832915" w14:paraId="3188CE5D" w14:textId="77777777" w:rsidTr="00515338">
        <w:trPr>
          <w:ins w:id="1568" w:author="KKD Windows Se7en V1" w:date="2014-07-30T17:49:00Z"/>
        </w:trPr>
        <w:tc>
          <w:tcPr>
            <w:tcW w:w="709" w:type="dxa"/>
          </w:tcPr>
          <w:p w14:paraId="7D87BA9A" w14:textId="77777777" w:rsidR="00515338" w:rsidRPr="00832915" w:rsidRDefault="00515338" w:rsidP="00515338">
            <w:pPr>
              <w:rPr>
                <w:ins w:id="1569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70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1.5</w:t>
              </w:r>
            </w:ins>
          </w:p>
        </w:tc>
        <w:tc>
          <w:tcPr>
            <w:tcW w:w="2817" w:type="dxa"/>
          </w:tcPr>
          <w:p w14:paraId="5B0EB20F" w14:textId="77777777" w:rsidR="00515338" w:rsidRPr="00832915" w:rsidRDefault="00515338" w:rsidP="00515338">
            <w:pPr>
              <w:rPr>
                <w:ins w:id="1571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72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student_faculty</w:t>
              </w:r>
            </w:ins>
          </w:p>
        </w:tc>
        <w:tc>
          <w:tcPr>
            <w:tcW w:w="2268" w:type="dxa"/>
          </w:tcPr>
          <w:p w14:paraId="5DD1DD10" w14:textId="77777777" w:rsidR="00515338" w:rsidRPr="00832915" w:rsidRDefault="00515338" w:rsidP="00515338">
            <w:pPr>
              <w:rPr>
                <w:ins w:id="1573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74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571A9311" w14:textId="77777777" w:rsidR="00515338" w:rsidRPr="00832915" w:rsidRDefault="00515338" w:rsidP="00515338">
            <w:pPr>
              <w:rPr>
                <w:ins w:id="1575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76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CAMT</w:t>
              </w:r>
            </w:ins>
          </w:p>
        </w:tc>
      </w:tr>
      <w:tr w:rsidR="00515338" w:rsidRPr="00832915" w14:paraId="23796607" w14:textId="77777777" w:rsidTr="00515338">
        <w:trPr>
          <w:ins w:id="1577" w:author="KKD Windows Se7en V1" w:date="2014-07-30T17:49:00Z"/>
        </w:trPr>
        <w:tc>
          <w:tcPr>
            <w:tcW w:w="709" w:type="dxa"/>
          </w:tcPr>
          <w:p w14:paraId="6861A1CC" w14:textId="77777777" w:rsidR="00515338" w:rsidRPr="00832915" w:rsidRDefault="00515338" w:rsidP="00515338">
            <w:pPr>
              <w:rPr>
                <w:ins w:id="1578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79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1.6</w:t>
              </w:r>
            </w:ins>
          </w:p>
        </w:tc>
        <w:tc>
          <w:tcPr>
            <w:tcW w:w="2817" w:type="dxa"/>
          </w:tcPr>
          <w:p w14:paraId="0488EB0D" w14:textId="77777777" w:rsidR="00515338" w:rsidRPr="00832915" w:rsidRDefault="00515338" w:rsidP="00515338">
            <w:pPr>
              <w:rPr>
                <w:ins w:id="1580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81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student_department</w:t>
              </w:r>
            </w:ins>
          </w:p>
        </w:tc>
        <w:tc>
          <w:tcPr>
            <w:tcW w:w="2268" w:type="dxa"/>
          </w:tcPr>
          <w:p w14:paraId="13AE0055" w14:textId="77777777" w:rsidR="00515338" w:rsidRPr="00832915" w:rsidRDefault="00515338" w:rsidP="00515338">
            <w:pPr>
              <w:rPr>
                <w:ins w:id="1582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83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54F6F9C" w14:textId="77777777" w:rsidR="00515338" w:rsidRPr="00832915" w:rsidRDefault="00515338" w:rsidP="00515338">
            <w:pPr>
              <w:rPr>
                <w:ins w:id="1584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85" w:author="KKD Windows Se7en V1" w:date="2014-07-30T17:49:00Z">
              <w:r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SE</w:t>
              </w:r>
            </w:ins>
          </w:p>
        </w:tc>
      </w:tr>
      <w:tr w:rsidR="00515338" w:rsidRPr="00832915" w14:paraId="63C8E7F5" w14:textId="77777777" w:rsidTr="00515338">
        <w:trPr>
          <w:ins w:id="1586" w:author="KKD Windows Se7en V1" w:date="2014-07-30T17:49:00Z"/>
        </w:trPr>
        <w:tc>
          <w:tcPr>
            <w:tcW w:w="709" w:type="dxa"/>
          </w:tcPr>
          <w:p w14:paraId="034BD06C" w14:textId="77777777" w:rsidR="00515338" w:rsidRPr="00832915" w:rsidRDefault="00515338" w:rsidP="00515338">
            <w:pPr>
              <w:rPr>
                <w:ins w:id="1587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88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1.7</w:t>
              </w:r>
            </w:ins>
          </w:p>
        </w:tc>
        <w:tc>
          <w:tcPr>
            <w:tcW w:w="2817" w:type="dxa"/>
          </w:tcPr>
          <w:p w14:paraId="0E87635A" w14:textId="77777777" w:rsidR="00515338" w:rsidRPr="00832915" w:rsidRDefault="00515338" w:rsidP="00515338">
            <w:pPr>
              <w:rPr>
                <w:ins w:id="1589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90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student_address</w:t>
              </w:r>
            </w:ins>
          </w:p>
        </w:tc>
        <w:tc>
          <w:tcPr>
            <w:tcW w:w="2268" w:type="dxa"/>
          </w:tcPr>
          <w:p w14:paraId="7AFB3C4D" w14:textId="77777777" w:rsidR="00515338" w:rsidRPr="00832915" w:rsidRDefault="00515338" w:rsidP="00515338">
            <w:pPr>
              <w:rPr>
                <w:ins w:id="1591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92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3454731" w14:textId="77777777" w:rsidR="00515338" w:rsidRPr="00832915" w:rsidRDefault="00515338" w:rsidP="00515338">
            <w:pPr>
              <w:rPr>
                <w:ins w:id="1593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94" w:author="KKD Windows Se7en V1" w:date="2014-07-30T17:49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Thailand</w:t>
              </w:r>
            </w:ins>
          </w:p>
        </w:tc>
      </w:tr>
      <w:tr w:rsidR="00515338" w:rsidRPr="00832915" w14:paraId="252E26A8" w14:textId="77777777" w:rsidTr="00515338">
        <w:trPr>
          <w:ins w:id="1595" w:author="KKD Windows Se7en V1" w:date="2014-07-30T17:49:00Z"/>
        </w:trPr>
        <w:tc>
          <w:tcPr>
            <w:tcW w:w="709" w:type="dxa"/>
          </w:tcPr>
          <w:p w14:paraId="2D7794F2" w14:textId="77777777" w:rsidR="00515338" w:rsidRPr="00832915" w:rsidRDefault="00515338" w:rsidP="00515338">
            <w:pPr>
              <w:rPr>
                <w:ins w:id="1596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597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1.8</w:t>
              </w:r>
            </w:ins>
          </w:p>
        </w:tc>
        <w:tc>
          <w:tcPr>
            <w:tcW w:w="2817" w:type="dxa"/>
          </w:tcPr>
          <w:p w14:paraId="5F99D3D1" w14:textId="77777777" w:rsidR="00515338" w:rsidRPr="00832915" w:rsidRDefault="00515338" w:rsidP="00515338">
            <w:pPr>
              <w:rPr>
                <w:ins w:id="1598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599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student_email</w:t>
              </w:r>
            </w:ins>
          </w:p>
        </w:tc>
        <w:tc>
          <w:tcPr>
            <w:tcW w:w="2268" w:type="dxa"/>
          </w:tcPr>
          <w:p w14:paraId="2B5FD2D7" w14:textId="77777777" w:rsidR="00515338" w:rsidRPr="00832915" w:rsidRDefault="00515338" w:rsidP="00515338">
            <w:pPr>
              <w:rPr>
                <w:ins w:id="1600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01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16285AC0" w14:textId="77777777" w:rsidR="00515338" w:rsidRPr="00832915" w:rsidRDefault="00515338" w:rsidP="00515338">
            <w:pPr>
              <w:rPr>
                <w:ins w:id="1602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03" w:author="KKD Windows Se7en V1" w:date="2014-07-30T17:49:00Z">
              <w:r w:rsidRPr="00832915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SE@gmail.com</w:t>
              </w:r>
            </w:ins>
          </w:p>
        </w:tc>
      </w:tr>
      <w:tr w:rsidR="00515338" w:rsidRPr="00832915" w14:paraId="0BE6A069" w14:textId="77777777" w:rsidTr="00515338">
        <w:trPr>
          <w:ins w:id="1604" w:author="KKD Windows Se7en V1" w:date="2014-07-30T17:49:00Z"/>
        </w:trPr>
        <w:tc>
          <w:tcPr>
            <w:tcW w:w="709" w:type="dxa"/>
          </w:tcPr>
          <w:p w14:paraId="768DC9A1" w14:textId="77777777" w:rsidR="00515338" w:rsidRPr="00832915" w:rsidRDefault="00515338" w:rsidP="00515338">
            <w:pPr>
              <w:rPr>
                <w:ins w:id="1605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06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1.9</w:t>
              </w:r>
            </w:ins>
          </w:p>
        </w:tc>
        <w:tc>
          <w:tcPr>
            <w:tcW w:w="2817" w:type="dxa"/>
          </w:tcPr>
          <w:p w14:paraId="387D1415" w14:textId="77777777" w:rsidR="00515338" w:rsidRPr="00832915" w:rsidRDefault="00515338" w:rsidP="00515338">
            <w:pPr>
              <w:rPr>
                <w:ins w:id="1607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608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student_tel</w:t>
              </w:r>
            </w:ins>
          </w:p>
        </w:tc>
        <w:tc>
          <w:tcPr>
            <w:tcW w:w="2268" w:type="dxa"/>
          </w:tcPr>
          <w:p w14:paraId="3178475E" w14:textId="77777777" w:rsidR="00515338" w:rsidRPr="00832915" w:rsidRDefault="00515338" w:rsidP="00515338">
            <w:pPr>
              <w:rPr>
                <w:ins w:id="1609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10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string</w:t>
              </w:r>
            </w:ins>
          </w:p>
        </w:tc>
        <w:tc>
          <w:tcPr>
            <w:tcW w:w="3423" w:type="dxa"/>
          </w:tcPr>
          <w:p w14:paraId="6E569D8A" w14:textId="77777777" w:rsidR="00515338" w:rsidRPr="00FF45A6" w:rsidRDefault="00515338" w:rsidP="00515338">
            <w:pPr>
              <w:rPr>
                <w:ins w:id="1611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12" w:author="KKD Windows Se7en V1" w:date="2014-07-30T17:49:00Z">
              <w:r w:rsidRPr="00211C3B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0863225885</w:t>
              </w:r>
            </w:ins>
          </w:p>
        </w:tc>
      </w:tr>
      <w:tr w:rsidR="00515338" w:rsidRPr="00832915" w14:paraId="3F6FB5C5" w14:textId="77777777" w:rsidTr="00515338">
        <w:trPr>
          <w:ins w:id="1613" w:author="KKD Windows Se7en V1" w:date="2014-07-30T17:49:00Z"/>
        </w:trPr>
        <w:tc>
          <w:tcPr>
            <w:tcW w:w="709" w:type="dxa"/>
          </w:tcPr>
          <w:p w14:paraId="29A49790" w14:textId="77777777" w:rsidR="00515338" w:rsidRPr="00832915" w:rsidRDefault="00515338" w:rsidP="00515338">
            <w:pPr>
              <w:rPr>
                <w:ins w:id="1614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15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1.10</w:t>
              </w:r>
            </w:ins>
          </w:p>
        </w:tc>
        <w:tc>
          <w:tcPr>
            <w:tcW w:w="2817" w:type="dxa"/>
          </w:tcPr>
          <w:p w14:paraId="2A574ABA" w14:textId="77777777" w:rsidR="00515338" w:rsidRPr="00832915" w:rsidRDefault="00515338" w:rsidP="00515338">
            <w:pPr>
              <w:rPr>
                <w:ins w:id="1616" w:author="KKD Windows Se7en V1" w:date="2014-07-30T17:49:00Z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ins w:id="1617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student_approvment</w:t>
              </w:r>
            </w:ins>
          </w:p>
        </w:tc>
        <w:tc>
          <w:tcPr>
            <w:tcW w:w="2268" w:type="dxa"/>
          </w:tcPr>
          <w:p w14:paraId="71DA8C1F" w14:textId="77777777" w:rsidR="00515338" w:rsidRPr="00832915" w:rsidRDefault="00515338" w:rsidP="00515338">
            <w:pPr>
              <w:rPr>
                <w:ins w:id="1618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19" w:author="KKD Windows Se7en V1" w:date="2014-07-30T17:49:00Z">
              <w:r w:rsidRPr="00832915">
                <w:rPr>
                  <w:rFonts w:ascii="Times New Roman" w:hAnsi="Times New Roman" w:cs="Times New Roman"/>
                  <w:sz w:val="18"/>
                  <w:szCs w:val="18"/>
                </w:rPr>
                <w:t>bit</w:t>
              </w:r>
            </w:ins>
          </w:p>
        </w:tc>
        <w:tc>
          <w:tcPr>
            <w:tcW w:w="3423" w:type="dxa"/>
          </w:tcPr>
          <w:p w14:paraId="683E7732" w14:textId="77777777" w:rsidR="00515338" w:rsidRPr="00832915" w:rsidRDefault="00515338" w:rsidP="00515338">
            <w:pPr>
              <w:rPr>
                <w:ins w:id="1620" w:author="KKD Windows Se7en V1" w:date="2014-07-30T17:49:00Z"/>
                <w:rFonts w:ascii="Times New Roman" w:hAnsi="Times New Roman" w:cs="Times New Roman"/>
                <w:sz w:val="18"/>
                <w:szCs w:val="18"/>
              </w:rPr>
            </w:pPr>
            <w:ins w:id="1621" w:author="KKD Windows Se7en V1" w:date="2014-07-30T17:49:00Z">
              <w:r>
                <w:rPr>
                  <w:rFonts w:ascii="Times New Roman" w:hAnsi="Times New Roman" w:cs="Times New Roman"/>
                  <w:sz w:val="18"/>
                  <w:szCs w:val="18"/>
                </w:rPr>
                <w:t>1</w:t>
              </w:r>
            </w:ins>
          </w:p>
        </w:tc>
      </w:tr>
    </w:tbl>
    <w:p w14:paraId="33EB53E8" w14:textId="77777777" w:rsidR="001724B8" w:rsidRPr="00832915" w:rsidRDefault="001724B8" w:rsidP="00515338">
      <w:pPr>
        <w:rPr>
          <w:ins w:id="1622" w:author="KKD Windows Se7en V1" w:date="2014-07-30T17:49:00Z"/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E8A7D06" w14:textId="77777777" w:rsidR="00515338" w:rsidRPr="00A36DEA" w:rsidRDefault="00515338" w:rsidP="00515338">
      <w:pPr>
        <w:rPr>
          <w:ins w:id="1623" w:author="KKD Windows Se7en V1" w:date="2014-07-30T17:49:00Z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ins w:id="1624" w:author="KKD Windows Se7en V1" w:date="2014-07-30T17:49:00Z">
        <w:r w:rsidRPr="00A36DEA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Test Cases</w:t>
        </w:r>
      </w:ins>
    </w:p>
    <w:tbl>
      <w:tblPr>
        <w:tblW w:w="100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2551"/>
        <w:gridCol w:w="2127"/>
        <w:gridCol w:w="2400"/>
      </w:tblGrid>
      <w:tr w:rsidR="00515338" w:rsidRPr="00344AC4" w14:paraId="254F5F33" w14:textId="77777777" w:rsidTr="00515338">
        <w:trPr>
          <w:trHeight w:val="610"/>
          <w:ins w:id="1625" w:author="KKD Windows Se7en V1" w:date="2014-07-30T17:49:00Z"/>
        </w:trPr>
        <w:tc>
          <w:tcPr>
            <w:tcW w:w="568" w:type="dxa"/>
          </w:tcPr>
          <w:p w14:paraId="51EB536D" w14:textId="77777777" w:rsidR="00515338" w:rsidRPr="00344AC4" w:rsidRDefault="00515338" w:rsidP="00515338">
            <w:pPr>
              <w:jc w:val="center"/>
              <w:rPr>
                <w:ins w:id="1626" w:author="KKD Windows Se7en V1" w:date="2014-07-30T17:49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627" w:author="KKD Windows Se7en V1" w:date="2014-07-30T17:49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ID</w:t>
              </w:r>
            </w:ins>
          </w:p>
        </w:tc>
        <w:tc>
          <w:tcPr>
            <w:tcW w:w="2410" w:type="dxa"/>
          </w:tcPr>
          <w:p w14:paraId="4BEC6D5D" w14:textId="77777777" w:rsidR="00515338" w:rsidRPr="00344AC4" w:rsidRDefault="00515338" w:rsidP="00515338">
            <w:pPr>
              <w:jc w:val="center"/>
              <w:rPr>
                <w:ins w:id="1628" w:author="KKD Windows Se7en V1" w:date="2014-07-30T17:49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629" w:author="KKD Windows Se7en V1" w:date="2014-07-30T17:49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Description</w:t>
              </w:r>
            </w:ins>
          </w:p>
        </w:tc>
        <w:tc>
          <w:tcPr>
            <w:tcW w:w="2551" w:type="dxa"/>
          </w:tcPr>
          <w:p w14:paraId="482C70C9" w14:textId="77777777" w:rsidR="00515338" w:rsidRPr="00344AC4" w:rsidRDefault="00515338" w:rsidP="00515338">
            <w:pPr>
              <w:jc w:val="center"/>
              <w:rPr>
                <w:ins w:id="1630" w:author="KKD Windows Se7en V1" w:date="2014-07-30T17:49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631" w:author="KKD Windows Se7en V1" w:date="2014-07-30T17:49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Input</w:t>
              </w:r>
            </w:ins>
          </w:p>
        </w:tc>
        <w:tc>
          <w:tcPr>
            <w:tcW w:w="2127" w:type="dxa"/>
          </w:tcPr>
          <w:p w14:paraId="6BEFAD5A" w14:textId="77777777" w:rsidR="00515338" w:rsidRPr="00344AC4" w:rsidRDefault="00515338" w:rsidP="00515338">
            <w:pPr>
              <w:jc w:val="center"/>
              <w:rPr>
                <w:ins w:id="1632" w:author="KKD Windows Se7en V1" w:date="2014-07-30T17:49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633" w:author="KKD Windows Se7en V1" w:date="2014-07-30T17:49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Assertion</w:t>
              </w:r>
            </w:ins>
          </w:p>
        </w:tc>
        <w:tc>
          <w:tcPr>
            <w:tcW w:w="2400" w:type="dxa"/>
          </w:tcPr>
          <w:p w14:paraId="64DA49D5" w14:textId="77777777" w:rsidR="00515338" w:rsidRPr="00344AC4" w:rsidRDefault="00515338" w:rsidP="00515338">
            <w:pPr>
              <w:jc w:val="center"/>
              <w:rPr>
                <w:ins w:id="1634" w:author="KKD Windows Se7en V1" w:date="2014-07-30T17:49:00Z"/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ins w:id="1635" w:author="KKD Windows Se7en V1" w:date="2014-07-30T17:49:00Z">
              <w:r w:rsidRPr="00344AC4">
                <w:rPr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Expected Result</w:t>
              </w:r>
            </w:ins>
          </w:p>
        </w:tc>
      </w:tr>
      <w:tr w:rsidR="00515338" w:rsidRPr="00344AC4" w14:paraId="151E85D7" w14:textId="77777777" w:rsidTr="00515338">
        <w:trPr>
          <w:trHeight w:val="465"/>
          <w:ins w:id="1636" w:author="KKD Windows Se7en V1" w:date="2014-07-30T17:49:00Z"/>
        </w:trPr>
        <w:tc>
          <w:tcPr>
            <w:tcW w:w="568" w:type="dxa"/>
          </w:tcPr>
          <w:p w14:paraId="7103F3CD" w14:textId="1EBBFFF2" w:rsidR="00515338" w:rsidRPr="00344AC4" w:rsidRDefault="00705495" w:rsidP="00515338">
            <w:pPr>
              <w:rPr>
                <w:ins w:id="1637" w:author="KKD Windows Se7en V1" w:date="2014-07-30T17:49:00Z"/>
                <w:rFonts w:ascii="Times New Roman" w:hAnsi="Times New Roman" w:cs="Times New Roman"/>
                <w:sz w:val="19"/>
                <w:szCs w:val="19"/>
              </w:rPr>
            </w:pPr>
            <w:ins w:id="1638" w:author="KKD Windows Se7en V1" w:date="2014-07-30T17:49:00Z">
              <w:r>
                <w:rPr>
                  <w:rFonts w:ascii="Times New Roman" w:hAnsi="Times New Roman" w:cs="Times New Roman"/>
                  <w:sz w:val="19"/>
                  <w:szCs w:val="19"/>
                </w:rPr>
                <w:t>10</w:t>
              </w:r>
              <w:r w:rsidR="00515338" w:rsidRPr="00344AC4">
                <w:rPr>
                  <w:rFonts w:ascii="Times New Roman" w:hAnsi="Times New Roman" w:cs="Times New Roman"/>
                  <w:sz w:val="19"/>
                  <w:szCs w:val="19"/>
                </w:rPr>
                <w:t>.1</w:t>
              </w:r>
            </w:ins>
          </w:p>
        </w:tc>
        <w:tc>
          <w:tcPr>
            <w:tcW w:w="2410" w:type="dxa"/>
          </w:tcPr>
          <w:p w14:paraId="3FACFC3B" w14:textId="44CEEFD9" w:rsidR="00515338" w:rsidRPr="00344AC4" w:rsidRDefault="00515338" w:rsidP="001724B8">
            <w:pPr>
              <w:rPr>
                <w:ins w:id="1639" w:author="KKD Windows Se7en V1" w:date="2014-07-30T17:49:00Z"/>
                <w:rFonts w:ascii="Times New Roman" w:hAnsi="Times New Roman" w:cs="Times New Roman"/>
                <w:sz w:val="19"/>
                <w:szCs w:val="19"/>
              </w:rPr>
              <w:pPrChange w:id="1640" w:author="KKD Windows Se7en V1" w:date="2014-07-30T17:56:00Z">
                <w:pPr/>
              </w:pPrChange>
            </w:pPr>
            <w:ins w:id="1641" w:author="KKD Windows Se7en V1" w:date="2014-07-30T17:49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>This case test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>s to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</w:ins>
            <w:ins w:id="1642" w:author="KKD Windows Se7en V1" w:date="2014-07-30T17:55:00Z">
              <w:r w:rsidR="001724B8">
                <w:rPr>
                  <w:rFonts w:ascii="Times New Roman" w:hAnsi="Times New Roman" w:cs="Times New Roman"/>
                  <w:sz w:val="19"/>
                  <w:szCs w:val="19"/>
                </w:rPr>
                <w:t>delete</w:t>
              </w:r>
            </w:ins>
            <w:ins w:id="1643" w:author="KKD Windows Se7en V1" w:date="2014-07-30T17:49:00Z"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 the </w:t>
              </w:r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student </w:t>
              </w:r>
              <w:r w:rsidR="001724B8">
                <w:rPr>
                  <w:rFonts w:ascii="Times New Roman" w:hAnsi="Times New Roman" w:cs="Times New Roman"/>
                  <w:sz w:val="19"/>
                  <w:szCs w:val="19"/>
                </w:rPr>
                <w:t>information</w:t>
              </w:r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</w:ins>
            <w:ins w:id="1644" w:author="KKD Windows Se7en V1" w:date="2014-07-30T17:56:00Z">
              <w:r w:rsidR="001724B8">
                <w:rPr>
                  <w:rFonts w:ascii="Times New Roman" w:hAnsi="Times New Roman" w:cs="Times New Roman"/>
                  <w:sz w:val="19"/>
                  <w:szCs w:val="19"/>
                </w:rPr>
                <w:t>in</w:t>
              </w:r>
            </w:ins>
            <w:ins w:id="1645" w:author="KKD Windows Se7en V1" w:date="2014-07-30T17:49:00Z">
              <w:r w:rsidRPr="00344AC4">
                <w:rPr>
                  <w:rFonts w:ascii="Times New Roman" w:hAnsi="Times New Roman" w:cs="Times New Roman"/>
                  <w:sz w:val="19"/>
                  <w:szCs w:val="19"/>
                </w:rPr>
                <w:t xml:space="preserve"> the database</w:t>
              </w:r>
            </w:ins>
            <w:ins w:id="1646" w:author="KKD Windows Se7en V1" w:date="2014-07-30T17:56:00Z">
              <w:r w:rsidR="001724B8">
                <w:rPr>
                  <w:rFonts w:ascii="Times New Roman" w:hAnsi="Times New Roman" w:cs="Times New Roman"/>
                  <w:sz w:val="19"/>
                  <w:szCs w:val="19"/>
                </w:rPr>
                <w:t>.</w:t>
              </w:r>
            </w:ins>
            <w:ins w:id="1647" w:author="KKD Windows Se7en V1" w:date="2014-07-30T17:49:00Z">
              <w:r>
                <w:rPr>
                  <w:rFonts w:ascii="Times New Roman" w:hAnsi="Times New Roman" w:cs="Times New Roman"/>
                  <w:sz w:val="19"/>
                  <w:szCs w:val="19"/>
                </w:rPr>
                <w:t xml:space="preserve"> </w:t>
              </w:r>
            </w:ins>
          </w:p>
        </w:tc>
        <w:tc>
          <w:tcPr>
            <w:tcW w:w="2551" w:type="dxa"/>
          </w:tcPr>
          <w:p w14:paraId="5FDADD9B" w14:textId="0F5F14AE" w:rsidR="00515338" w:rsidRPr="00344AC4" w:rsidRDefault="001724B8" w:rsidP="00515338">
            <w:pPr>
              <w:autoSpaceDE w:val="0"/>
              <w:autoSpaceDN w:val="0"/>
              <w:adjustRightInd w:val="0"/>
              <w:spacing w:after="0"/>
              <w:rPr>
                <w:ins w:id="1648" w:author="KKD Windows Se7en V1" w:date="2014-07-30T17:49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ins w:id="1649" w:author="KKD Windows Se7en V1" w:date="2014-07-30T17:57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student_id = 542115095</w:t>
              </w:r>
            </w:ins>
          </w:p>
        </w:tc>
        <w:tc>
          <w:tcPr>
            <w:tcW w:w="2127" w:type="dxa"/>
          </w:tcPr>
          <w:p w14:paraId="6A74628A" w14:textId="35B9F02B" w:rsidR="00515338" w:rsidRPr="00832915" w:rsidRDefault="001724B8" w:rsidP="001724B8">
            <w:pPr>
              <w:rPr>
                <w:ins w:id="1650" w:author="KKD Windows Se7en V1" w:date="2014-07-30T17:49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pPrChange w:id="1651" w:author="KKD Windows Se7en V1" w:date="2014-07-30T17:57:00Z">
                <w:pPr/>
              </w:pPrChange>
            </w:pPr>
            <w:proofErr w:type="spellStart"/>
            <w:ins w:id="1652" w:author="KKD Windows Se7en V1" w:date="2014-07-30T17:56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Assert.True</w:t>
              </w:r>
              <w:proofErr w:type="spellEnd"/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(</w:t>
              </w:r>
            </w:ins>
            <w:ins w:id="1653" w:author="KKD Windows Se7en V1" w:date="2014-07-30T17:57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actual</w:t>
              </w:r>
            </w:ins>
            <w:ins w:id="1654" w:author="KKD Windows Se7en V1" w:date="2014-07-30T17:56:00Z">
              <w:r w:rsidRPr="00344AC4"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);</w:t>
              </w:r>
            </w:ins>
          </w:p>
        </w:tc>
        <w:tc>
          <w:tcPr>
            <w:tcW w:w="2400" w:type="dxa"/>
          </w:tcPr>
          <w:p w14:paraId="0DF5432B" w14:textId="0F32285B" w:rsidR="00515338" w:rsidRPr="00832915" w:rsidRDefault="001724B8" w:rsidP="001724B8">
            <w:pPr>
              <w:jc w:val="center"/>
              <w:rPr>
                <w:ins w:id="1655" w:author="KKD Windows Se7en V1" w:date="2014-07-30T17:49:00Z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pPrChange w:id="1656" w:author="KKD Windows Se7en V1" w:date="2014-07-30T17:57:00Z">
                <w:pPr/>
              </w:pPrChange>
            </w:pPr>
            <w:ins w:id="1657" w:author="KKD Windows Se7en V1" w:date="2014-07-30T17:57:00Z">
              <w:r>
                <w:rPr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True</w:t>
              </w:r>
            </w:ins>
          </w:p>
        </w:tc>
      </w:tr>
    </w:tbl>
    <w:p w14:paraId="330E412E" w14:textId="77777777" w:rsidR="00515338" w:rsidRDefault="00515338" w:rsidP="005F0C6C">
      <w:pPr>
        <w:rPr>
          <w:ins w:id="1658" w:author="KKD Windows Se7en V1" w:date="2014-07-30T17:28:00Z"/>
        </w:rPr>
      </w:pPr>
    </w:p>
    <w:p w14:paraId="54816613" w14:textId="77777777" w:rsidR="005F0C6C" w:rsidRDefault="005F0C6C" w:rsidP="005F0C6C">
      <w:pPr>
        <w:rPr>
          <w:ins w:id="1659" w:author="KKD Windows Se7en V1" w:date="2014-07-30T17:28:00Z"/>
        </w:rPr>
      </w:pPr>
    </w:p>
    <w:p w14:paraId="0335DBB8" w14:textId="77777777" w:rsidR="005F0C6C" w:rsidRDefault="005F0C6C" w:rsidP="005F0C6C">
      <w:pPr>
        <w:rPr>
          <w:ins w:id="1660" w:author="KKD Windows Se7en V1" w:date="2014-07-30T17:28:00Z"/>
        </w:rPr>
      </w:pPr>
    </w:p>
    <w:p w14:paraId="17093E33" w14:textId="77777777" w:rsidR="005F0C6C" w:rsidRDefault="005F0C6C"/>
    <w:sectPr w:rsidR="005F0C6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AMT" w:date="2014-07-21T15:29:00Z" w:initials="C">
    <w:p w14:paraId="09BB6247" w14:textId="77777777" w:rsidR="00515338" w:rsidRDefault="00515338">
      <w:pPr>
        <w:pStyle w:val="CommentText"/>
      </w:pPr>
      <w:r>
        <w:rPr>
          <w:rStyle w:val="CommentReference"/>
        </w:rPr>
        <w:annotationRef/>
      </w:r>
      <w:r>
        <w:t>Provide the full name of the method you are testing.</w:t>
      </w:r>
    </w:p>
  </w:comment>
  <w:comment w:id="4" w:author="CAMT" w:date="2014-07-21T15:50:00Z" w:initials="C">
    <w:p w14:paraId="74B5FFF4" w14:textId="77777777" w:rsidR="00515338" w:rsidRDefault="00515338">
      <w:pPr>
        <w:pStyle w:val="CommentText"/>
      </w:pPr>
      <w:r>
        <w:rPr>
          <w:rStyle w:val="CommentReference"/>
        </w:rPr>
        <w:annotationRef/>
      </w:r>
      <w:r>
        <w:t xml:space="preserve">I changed the assertion method just to show the example. Try to make test cases as simple as you can. </w:t>
      </w:r>
    </w:p>
  </w:comment>
  <w:comment w:id="7" w:author="CAMT" w:date="2014-07-21T15:48:00Z" w:initials="C">
    <w:p w14:paraId="05291C65" w14:textId="77777777" w:rsidR="00515338" w:rsidRDefault="00515338">
      <w:pPr>
        <w:pStyle w:val="CommentText"/>
      </w:pPr>
      <w:r>
        <w:rPr>
          <w:rStyle w:val="CommentReference"/>
        </w:rPr>
        <w:annotationRef/>
      </w:r>
      <w:r>
        <w:t xml:space="preserve">This is an example that I added to show a unsuccessful case. If any of the fields cannot be left empty (or null), you should test for those also. If it is left empty, the insertion should fail. </w:t>
      </w:r>
    </w:p>
    <w:p w14:paraId="1532FFC6" w14:textId="77777777" w:rsidR="00515338" w:rsidRDefault="00515338">
      <w:pPr>
        <w:pStyle w:val="CommentText"/>
      </w:pPr>
    </w:p>
    <w:p w14:paraId="608B016E" w14:textId="77777777" w:rsidR="00515338" w:rsidRDefault="00515338">
      <w:pPr>
        <w:pStyle w:val="CommentText"/>
      </w:pPr>
      <w:r>
        <w:t xml:space="preserve">Try to provide a complete set of test cases.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BB6247" w15:done="0"/>
  <w15:commentEx w15:paraId="74B5FFF4" w15:done="0"/>
  <w15:commentEx w15:paraId="608B01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8F490" w14:textId="77777777" w:rsidR="00281670" w:rsidRDefault="00281670" w:rsidP="00467011">
      <w:pPr>
        <w:spacing w:after="0" w:line="240" w:lineRule="auto"/>
      </w:pPr>
      <w:r>
        <w:separator/>
      </w:r>
    </w:p>
  </w:endnote>
  <w:endnote w:type="continuationSeparator" w:id="0">
    <w:p w14:paraId="37F52232" w14:textId="77777777" w:rsidR="00281670" w:rsidRDefault="00281670" w:rsidP="0046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3350"/>
      <w:gridCol w:w="1335"/>
      <w:gridCol w:w="1080"/>
      <w:gridCol w:w="1080"/>
      <w:gridCol w:w="1117"/>
    </w:tblGrid>
    <w:tr w:rsidR="00515338" w:rsidRPr="00375A7D" w14:paraId="166272F7" w14:textId="77777777" w:rsidTr="001A579D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57D7BCE2" w14:textId="77777777" w:rsidR="00515338" w:rsidRPr="00375A7D" w:rsidRDefault="00515338" w:rsidP="00467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50" w:type="dxa"/>
          <w:vAlign w:val="center"/>
        </w:tcPr>
        <w:p w14:paraId="0A760F1C" w14:textId="77777777" w:rsidR="00515338" w:rsidRPr="00375A7D" w:rsidRDefault="00515338" w:rsidP="00467011">
          <w:pPr>
            <w:spacing w:after="0"/>
            <w:ind w:right="-108"/>
            <w:outlineLvl w:val="0"/>
            <w:rPr>
              <w:rFonts w:ascii="Times New Roman" w:hAnsi="Times New Roman"/>
              <w:b/>
              <w:bCs/>
              <w:sz w:val="18"/>
              <w:szCs w:val="18"/>
              <w:cs/>
            </w:rPr>
          </w:pPr>
          <w:r w:rsidRPr="00375A7D">
            <w:rPr>
              <w:rFonts w:ascii="Times New Roman" w:hAnsi="Times New Roman" w:cs="Times New Roman"/>
              <w:sz w:val="20"/>
              <w:szCs w:val="20"/>
            </w:rPr>
            <w:t>Smart course management system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in the cloud – Requirement_v0.3</w:t>
          </w:r>
          <w:r w:rsidRPr="00375A7D">
            <w:rPr>
              <w:rFonts w:ascii="Times New Roman" w:hAnsi="Times New Roman" w:cs="Times New Roman"/>
              <w:sz w:val="20"/>
              <w:szCs w:val="20"/>
            </w:rPr>
            <w:t>.docx</w:t>
          </w:r>
        </w:p>
      </w:tc>
      <w:tc>
        <w:tcPr>
          <w:tcW w:w="1335" w:type="dxa"/>
          <w:shd w:val="clear" w:color="auto" w:fill="CCFFFF"/>
          <w:vAlign w:val="center"/>
        </w:tcPr>
        <w:p w14:paraId="6E2E52F3" w14:textId="77777777" w:rsidR="00515338" w:rsidRPr="00375A7D" w:rsidRDefault="00515338" w:rsidP="00467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14:paraId="023133CF" w14:textId="77777777" w:rsidR="00515338" w:rsidRPr="00375A7D" w:rsidRDefault="00515338" w:rsidP="00467011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CS,TP</w:t>
          </w:r>
        </w:p>
      </w:tc>
      <w:tc>
        <w:tcPr>
          <w:tcW w:w="1080" w:type="dxa"/>
          <w:shd w:val="clear" w:color="auto" w:fill="CCFFFF"/>
          <w:vAlign w:val="center"/>
        </w:tcPr>
        <w:p w14:paraId="349D45AC" w14:textId="77777777" w:rsidR="00515338" w:rsidRPr="00375A7D" w:rsidRDefault="00515338" w:rsidP="00467011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14:paraId="1086972E" w14:textId="77777777" w:rsidR="00515338" w:rsidRPr="00375A7D" w:rsidRDefault="00515338" w:rsidP="00467011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instrText xml:space="preserve"> PAGE </w:instrTex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separate"/>
          </w:r>
          <w:r w:rsidR="004B0CB0">
            <w:rPr>
              <w:rStyle w:val="PageNumber"/>
              <w:rFonts w:ascii="Times New Roman" w:hAnsi="Times New Roman" w:cs="Times New Roman"/>
              <w:noProof/>
              <w:sz w:val="18"/>
            </w:rPr>
            <w:t>19</w: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end"/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t xml:space="preserve"> / </w: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instrText xml:space="preserve"> NUMPAGES </w:instrTex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separate"/>
          </w:r>
          <w:r w:rsidR="004B0CB0">
            <w:rPr>
              <w:rStyle w:val="PageNumber"/>
              <w:rFonts w:ascii="Times New Roman" w:hAnsi="Times New Roman" w:cs="Times New Roman"/>
              <w:noProof/>
              <w:sz w:val="18"/>
            </w:rPr>
            <w:t>20</w:t>
          </w:r>
          <w:r w:rsidRPr="00375A7D">
            <w:rPr>
              <w:rStyle w:val="PageNumber"/>
              <w:rFonts w:ascii="Times New Roman" w:hAnsi="Times New Roman" w:cs="Times New Roman"/>
              <w:sz w:val="18"/>
            </w:rPr>
            <w:fldChar w:fldCharType="end"/>
          </w:r>
        </w:p>
      </w:tc>
    </w:tr>
    <w:tr w:rsidR="00515338" w:rsidRPr="00375A7D" w14:paraId="78634971" w14:textId="77777777" w:rsidTr="001A579D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59E12A7F" w14:textId="77777777" w:rsidR="00515338" w:rsidRPr="00375A7D" w:rsidRDefault="00515338" w:rsidP="00467011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50" w:type="dxa"/>
          <w:vAlign w:val="center"/>
        </w:tcPr>
        <w:p w14:paraId="2E282FE4" w14:textId="77777777" w:rsidR="00515338" w:rsidRPr="00375A7D" w:rsidRDefault="00515338" w:rsidP="00467011">
          <w:pPr>
            <w:spacing w:after="0"/>
            <w:rPr>
              <w:rFonts w:ascii="Times New Roman" w:hAnsi="Times New Roman" w:cs="Angsana New"/>
              <w:sz w:val="18"/>
              <w:szCs w:val="22"/>
            </w:rPr>
          </w:pPr>
          <w:r w:rsidRPr="00375A7D">
            <w:rPr>
              <w:rFonts w:ascii="Times New Roman" w:hAnsi="Times New Roman" w:cs="Angsana New"/>
              <w:sz w:val="18"/>
              <w:szCs w:val="22"/>
            </w:rPr>
            <w:t>Project Requirement Specification</w:t>
          </w:r>
        </w:p>
      </w:tc>
      <w:tc>
        <w:tcPr>
          <w:tcW w:w="1335" w:type="dxa"/>
          <w:shd w:val="clear" w:color="auto" w:fill="CCFFFF"/>
          <w:vAlign w:val="center"/>
        </w:tcPr>
        <w:p w14:paraId="56C20AEE" w14:textId="77777777" w:rsidR="00515338" w:rsidRPr="00375A7D" w:rsidRDefault="00515338" w:rsidP="00467011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14:paraId="6D2A22C7" w14:textId="77777777" w:rsidR="00515338" w:rsidRPr="00375A7D" w:rsidRDefault="00515338" w:rsidP="00467011">
          <w:pPr>
            <w:spacing w:after="0"/>
            <w:ind w:left="-108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17 May 2014</w:t>
          </w:r>
        </w:p>
      </w:tc>
      <w:tc>
        <w:tcPr>
          <w:tcW w:w="1080" w:type="dxa"/>
          <w:shd w:val="clear" w:color="auto" w:fill="CCFFFF"/>
          <w:vAlign w:val="center"/>
        </w:tcPr>
        <w:p w14:paraId="04850FBA" w14:textId="77777777" w:rsidR="00515338" w:rsidRPr="007E4BD1" w:rsidRDefault="00515338" w:rsidP="00467011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7FB9078B" w14:textId="77777777" w:rsidR="00515338" w:rsidRPr="00375A7D" w:rsidRDefault="00515338" w:rsidP="00467011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</w:tr>
  </w:tbl>
  <w:p w14:paraId="654B35C9" w14:textId="621B995F" w:rsidR="00515338" w:rsidRDefault="00515338">
    <w:pPr>
      <w:pStyle w:val="Footer"/>
    </w:pPr>
  </w:p>
  <w:p w14:paraId="4C659BAB" w14:textId="77777777" w:rsidR="00515338" w:rsidRDefault="00515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7452A" w14:textId="77777777" w:rsidR="00281670" w:rsidRDefault="00281670" w:rsidP="00467011">
      <w:pPr>
        <w:spacing w:after="0" w:line="240" w:lineRule="auto"/>
      </w:pPr>
      <w:r>
        <w:separator/>
      </w:r>
    </w:p>
  </w:footnote>
  <w:footnote w:type="continuationSeparator" w:id="0">
    <w:p w14:paraId="38779282" w14:textId="77777777" w:rsidR="00281670" w:rsidRDefault="00281670" w:rsidP="0046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77427"/>
    <w:multiLevelType w:val="hybridMultilevel"/>
    <w:tmpl w:val="EC08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2429A"/>
    <w:multiLevelType w:val="hybridMultilevel"/>
    <w:tmpl w:val="E034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  <w15:person w15:author="KKD Windows Se7en V1">
    <w15:presenceInfo w15:providerId="None" w15:userId="KKD Windows Se7en V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F7"/>
    <w:rsid w:val="00053269"/>
    <w:rsid w:val="000569DE"/>
    <w:rsid w:val="00086418"/>
    <w:rsid w:val="000A1E62"/>
    <w:rsid w:val="00140B26"/>
    <w:rsid w:val="001724B8"/>
    <w:rsid w:val="001A1907"/>
    <w:rsid w:val="001A579D"/>
    <w:rsid w:val="00211C3B"/>
    <w:rsid w:val="00281670"/>
    <w:rsid w:val="002A7FCC"/>
    <w:rsid w:val="002C6BAA"/>
    <w:rsid w:val="00344AC4"/>
    <w:rsid w:val="00454FE7"/>
    <w:rsid w:val="00467011"/>
    <w:rsid w:val="004B0CB0"/>
    <w:rsid w:val="00515338"/>
    <w:rsid w:val="005A7ACA"/>
    <w:rsid w:val="005F0C6C"/>
    <w:rsid w:val="00611747"/>
    <w:rsid w:val="0065177F"/>
    <w:rsid w:val="006933B4"/>
    <w:rsid w:val="006D4D7D"/>
    <w:rsid w:val="00705495"/>
    <w:rsid w:val="00710161"/>
    <w:rsid w:val="00727780"/>
    <w:rsid w:val="00760226"/>
    <w:rsid w:val="00767935"/>
    <w:rsid w:val="00773ECD"/>
    <w:rsid w:val="00795BC2"/>
    <w:rsid w:val="007D0237"/>
    <w:rsid w:val="0080748D"/>
    <w:rsid w:val="008A173C"/>
    <w:rsid w:val="008E7B9E"/>
    <w:rsid w:val="008F29C0"/>
    <w:rsid w:val="00A36503"/>
    <w:rsid w:val="00B564B6"/>
    <w:rsid w:val="00BC7D93"/>
    <w:rsid w:val="00C003E2"/>
    <w:rsid w:val="00C71E69"/>
    <w:rsid w:val="00CF0F64"/>
    <w:rsid w:val="00DB7EAA"/>
    <w:rsid w:val="00DD474B"/>
    <w:rsid w:val="00E6559B"/>
    <w:rsid w:val="00EF2F5D"/>
    <w:rsid w:val="00F7377F"/>
    <w:rsid w:val="00FA67F7"/>
    <w:rsid w:val="00FB103C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1222E"/>
  <w15:chartTrackingRefBased/>
  <w15:docId w15:val="{193791D2-F352-4D7A-855C-AC48887E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F7"/>
  </w:style>
  <w:style w:type="paragraph" w:styleId="Heading1">
    <w:name w:val="heading 1"/>
    <w:basedOn w:val="Normal"/>
    <w:next w:val="Normal"/>
    <w:link w:val="Heading1Char"/>
    <w:uiPriority w:val="9"/>
    <w:qFormat/>
    <w:rsid w:val="00FA67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F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F7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67F7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A67F7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907"/>
  </w:style>
  <w:style w:type="character" w:styleId="CommentReference">
    <w:name w:val="annotation reference"/>
    <w:basedOn w:val="DefaultParagraphFont"/>
    <w:uiPriority w:val="99"/>
    <w:semiHidden/>
    <w:unhideWhenUsed/>
    <w:rsid w:val="002C6BA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BA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BA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BA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A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A7F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77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6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7011"/>
  </w:style>
  <w:style w:type="paragraph" w:styleId="Footer">
    <w:name w:val="footer"/>
    <w:basedOn w:val="Normal"/>
    <w:link w:val="FooterChar"/>
    <w:uiPriority w:val="99"/>
    <w:unhideWhenUsed/>
    <w:rsid w:val="0046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11"/>
  </w:style>
  <w:style w:type="character" w:styleId="PageNumber">
    <w:name w:val="page number"/>
    <w:basedOn w:val="DefaultParagraphFont"/>
    <w:rsid w:val="00467011"/>
  </w:style>
  <w:style w:type="paragraph" w:customStyle="1" w:styleId="bar">
    <w:name w:val="bar"/>
    <w:basedOn w:val="Normal"/>
    <w:rsid w:val="00467011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se542115021@vr.camt.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542115021@vr.camt.info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mailto:se542115021@vr.camt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542115021@vr.camt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20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KKD Windows Se7en V1</cp:lastModifiedBy>
  <cp:revision>22</cp:revision>
  <dcterms:created xsi:type="dcterms:W3CDTF">2014-07-21T08:53:00Z</dcterms:created>
  <dcterms:modified xsi:type="dcterms:W3CDTF">2014-07-30T12:19:00Z</dcterms:modified>
</cp:coreProperties>
</file>